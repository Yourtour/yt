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EE50A" w14:textId="77777777" w:rsidR="0082332A" w:rsidRPr="00317A6D" w:rsidRDefault="0082332A" w:rsidP="0082332A">
      <w:pPr>
        <w:pStyle w:val="a4"/>
        <w:spacing w:line="360" w:lineRule="auto"/>
        <w:ind w:firstLine="142"/>
        <w:rPr>
          <w:rFonts w:ascii="微软雅黑" w:eastAsia="微软雅黑" w:hAnsi="微软雅黑"/>
          <w:b/>
          <w:sz w:val="48"/>
          <w:szCs w:val="48"/>
        </w:rPr>
      </w:pPr>
      <w:bookmarkStart w:id="0" w:name="_Toc413080320"/>
      <w:del w:id="1" w:author="John Peng" w:date="2015-03-27T22:02:00Z">
        <w:r w:rsidRPr="00317A6D" w:rsidDel="003003D3">
          <w:rPr>
            <w:rFonts w:ascii="微软雅黑" w:eastAsia="微软雅黑" w:hAnsi="微软雅黑" w:hint="eastAsia"/>
            <w:sz w:val="48"/>
            <w:szCs w:val="48"/>
          </w:rPr>
          <w:delText>工银安盛人寿营销管理与支持系统</w:delText>
        </w:r>
      </w:del>
      <w:ins w:id="2" w:author="John Peng" w:date="2015-03-27T22:02:00Z">
        <w:r w:rsidR="003003D3">
          <w:rPr>
            <w:rFonts w:ascii="微软雅黑" w:eastAsia="微软雅黑" w:hAnsi="微软雅黑" w:hint="eastAsia"/>
            <w:sz w:val="48"/>
            <w:szCs w:val="48"/>
          </w:rPr>
          <w:t>游途旅行网APP</w:t>
        </w:r>
      </w:ins>
    </w:p>
    <w:p w14:paraId="66759C4E" w14:textId="77777777" w:rsidR="0082332A" w:rsidRPr="00317A6D" w:rsidRDefault="003003D3" w:rsidP="0082332A">
      <w:pPr>
        <w:pStyle w:val="a4"/>
        <w:spacing w:line="360" w:lineRule="auto"/>
        <w:ind w:firstLine="142"/>
        <w:rPr>
          <w:rFonts w:ascii="微软雅黑" w:eastAsia="微软雅黑" w:hAnsi="微软雅黑"/>
          <w:b/>
          <w:sz w:val="48"/>
          <w:szCs w:val="48"/>
        </w:rPr>
      </w:pPr>
      <w:ins w:id="3" w:author="John Peng" w:date="2015-03-27T22:02:00Z">
        <w:r>
          <w:rPr>
            <w:rFonts w:ascii="微软雅黑" w:eastAsia="微软雅黑" w:hAnsi="微软雅黑" w:hint="eastAsia"/>
            <w:sz w:val="48"/>
            <w:szCs w:val="48"/>
          </w:rPr>
          <w:t>数据设计</w:t>
        </w:r>
      </w:ins>
      <w:del w:id="4" w:author="John Peng" w:date="2015-03-27T22:02:00Z">
        <w:r w:rsidR="0082332A" w:rsidRPr="00317A6D" w:rsidDel="003003D3">
          <w:rPr>
            <w:rFonts w:ascii="微软雅黑" w:eastAsia="微软雅黑" w:hAnsi="微软雅黑" w:hint="eastAsia"/>
            <w:sz w:val="48"/>
            <w:szCs w:val="48"/>
          </w:rPr>
          <w:delText>系统设计</w:delText>
        </w:r>
      </w:del>
      <w:r w:rsidR="0082332A" w:rsidRPr="00317A6D">
        <w:rPr>
          <w:rFonts w:ascii="微软雅黑" w:eastAsia="微软雅黑" w:hAnsi="微软雅黑" w:hint="eastAsia"/>
          <w:sz w:val="48"/>
          <w:szCs w:val="48"/>
        </w:rPr>
        <w:t>说明书</w:t>
      </w:r>
    </w:p>
    <w:p w14:paraId="48FA36D9" w14:textId="77777777" w:rsidR="00B3206A" w:rsidRPr="00317A6D" w:rsidDel="003003D3" w:rsidRDefault="0082332A" w:rsidP="0082332A">
      <w:pPr>
        <w:widowControl/>
        <w:jc w:val="left"/>
        <w:rPr>
          <w:del w:id="5" w:author="John Peng" w:date="2015-03-27T22:02:00Z"/>
          <w:rFonts w:ascii="微软雅黑" w:eastAsia="微软雅黑" w:hAnsi="微软雅黑"/>
          <w:b/>
          <w:sz w:val="28"/>
          <w:szCs w:val="28"/>
        </w:rPr>
      </w:pPr>
      <w:del w:id="6" w:author="John Peng" w:date="2015-03-27T22:02:00Z">
        <w:r w:rsidRPr="00317A6D" w:rsidDel="003003D3">
          <w:rPr>
            <w:rFonts w:ascii="微软雅黑" w:eastAsia="微软雅黑" w:hAnsi="微软雅黑" w:hint="eastAsia"/>
            <w:b/>
            <w:sz w:val="28"/>
            <w:szCs w:val="28"/>
          </w:rPr>
          <w:delText>项目编号：</w:delText>
        </w:r>
        <w:r w:rsidRPr="00317A6D" w:rsidDel="003003D3">
          <w:rPr>
            <w:rFonts w:ascii="微软雅黑" w:eastAsia="微软雅黑" w:hAnsi="微软雅黑"/>
            <w:b/>
            <w:sz w:val="28"/>
            <w:szCs w:val="28"/>
          </w:rPr>
          <w:delText>PRJ2014_D08</w:delText>
        </w:r>
      </w:del>
    </w:p>
    <w:p w14:paraId="42170CDB" w14:textId="77777777" w:rsidR="00903307" w:rsidRPr="00317A6D" w:rsidRDefault="00903307" w:rsidP="0082332A">
      <w:pPr>
        <w:pStyle w:val="21"/>
        <w:spacing w:before="312" w:after="312" w:line="360" w:lineRule="auto"/>
        <w:rPr>
          <w:rFonts w:ascii="微软雅黑" w:eastAsia="微软雅黑" w:hAnsi="微软雅黑"/>
        </w:rPr>
      </w:pPr>
      <w:bookmarkStart w:id="7" w:name="_Toc14057313"/>
      <w:bookmarkStart w:id="8" w:name="_Toc18304022"/>
      <w:bookmarkStart w:id="9" w:name="_Toc58378112"/>
      <w:bookmarkStart w:id="10" w:name="_Toc100478473"/>
      <w:bookmarkStart w:id="11" w:name="_Toc128972554"/>
      <w:bookmarkStart w:id="12" w:name="_Toc128986566"/>
      <w:bookmarkStart w:id="13" w:name="_Toc128988376"/>
      <w:bookmarkStart w:id="14" w:name="_Toc129024044"/>
      <w:bookmarkStart w:id="15" w:name="_Toc129339195"/>
      <w:bookmarkStart w:id="16" w:name="_Toc129404279"/>
      <w:bookmarkStart w:id="17" w:name="_Toc202622818"/>
      <w:bookmarkStart w:id="18" w:name="_Toc319424602"/>
      <w:bookmarkStart w:id="19" w:name="_Toc393193304"/>
    </w:p>
    <w:p w14:paraId="0955083A" w14:textId="77777777" w:rsidR="00E0053C" w:rsidRPr="00317A6D" w:rsidRDefault="00E0053C" w:rsidP="00E0053C">
      <w:pPr>
        <w:pStyle w:val="a9"/>
        <w:rPr>
          <w:rFonts w:ascii="微软雅黑" w:eastAsia="微软雅黑" w:hAnsi="微软雅黑"/>
        </w:rPr>
      </w:pPr>
    </w:p>
    <w:p w14:paraId="1E29444E" w14:textId="77777777" w:rsidR="00E0053C" w:rsidRPr="00317A6D" w:rsidRDefault="00E0053C" w:rsidP="00E0053C">
      <w:pPr>
        <w:rPr>
          <w:rFonts w:ascii="微软雅黑" w:eastAsia="微软雅黑" w:hAnsi="微软雅黑"/>
        </w:rPr>
      </w:pPr>
    </w:p>
    <w:p w14:paraId="302E36C2" w14:textId="77777777" w:rsidR="00E0053C" w:rsidRPr="00317A6D" w:rsidRDefault="00E0053C" w:rsidP="00E0053C">
      <w:pPr>
        <w:rPr>
          <w:rFonts w:ascii="微软雅黑" w:eastAsia="微软雅黑" w:hAnsi="微软雅黑"/>
        </w:rPr>
      </w:pPr>
    </w:p>
    <w:p w14:paraId="77F782D2" w14:textId="77777777" w:rsidR="00E0053C" w:rsidRPr="00317A6D" w:rsidRDefault="00E0053C" w:rsidP="00E0053C">
      <w:pPr>
        <w:rPr>
          <w:rFonts w:ascii="微软雅黑" w:eastAsia="微软雅黑" w:hAnsi="微软雅黑"/>
        </w:rPr>
      </w:pPr>
    </w:p>
    <w:p w14:paraId="6D62A407" w14:textId="77777777" w:rsidR="00E0053C" w:rsidRPr="00317A6D" w:rsidRDefault="00E0053C" w:rsidP="00E0053C">
      <w:pPr>
        <w:rPr>
          <w:rFonts w:ascii="微软雅黑" w:eastAsia="微软雅黑" w:hAnsi="微软雅黑"/>
        </w:rPr>
      </w:pPr>
    </w:p>
    <w:tbl>
      <w:tblPr>
        <w:tblW w:w="8862" w:type="dxa"/>
        <w:tblLayout w:type="fixed"/>
        <w:tblLook w:val="0000" w:firstRow="0" w:lastRow="0" w:firstColumn="0" w:lastColumn="0" w:noHBand="0" w:noVBand="0"/>
      </w:tblPr>
      <w:tblGrid>
        <w:gridCol w:w="1156"/>
        <w:gridCol w:w="7706"/>
      </w:tblGrid>
      <w:tr w:rsidR="00E0053C" w:rsidRPr="00317A6D" w14:paraId="7A6E64A7" w14:textId="77777777" w:rsidTr="00193D82">
        <w:trPr>
          <w:cantSplit/>
        </w:trPr>
        <w:tc>
          <w:tcPr>
            <w:tcW w:w="115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3B968D" w14:textId="77777777" w:rsidR="00E0053C" w:rsidRPr="00317A6D" w:rsidRDefault="00E0053C" w:rsidP="00193D82">
            <w:pPr>
              <w:pStyle w:val="a8"/>
              <w:spacing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主    题</w:t>
            </w:r>
          </w:p>
        </w:tc>
        <w:tc>
          <w:tcPr>
            <w:tcW w:w="770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50BA2BA" w14:textId="77777777" w:rsidR="00E0053C" w:rsidRPr="00317A6D" w:rsidRDefault="006B6C0D" w:rsidP="00E0053C">
            <w:pPr>
              <w:pStyle w:val="a7"/>
              <w:spacing w:before="312" w:after="312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悠途旅行网APP-数据</w:t>
            </w:r>
            <w:del w:id="20" w:author="John Peng" w:date="2015-03-27T22:02:00Z">
              <w:r w:rsidDel="003003D3">
                <w:rPr>
                  <w:rFonts w:ascii="微软雅黑" w:eastAsia="微软雅黑" w:hAnsi="微软雅黑" w:hint="eastAsia"/>
                  <w:sz w:val="21"/>
                </w:rPr>
                <w:delText>库逻辑</w:delText>
              </w:r>
            </w:del>
            <w:r>
              <w:rPr>
                <w:rFonts w:ascii="微软雅黑" w:eastAsia="微软雅黑" w:hAnsi="微软雅黑" w:hint="eastAsia"/>
                <w:sz w:val="21"/>
              </w:rPr>
              <w:t>设计</w:t>
            </w:r>
          </w:p>
        </w:tc>
      </w:tr>
      <w:tr w:rsidR="00E0053C" w:rsidRPr="00317A6D" w14:paraId="7F0D65F0" w14:textId="77777777" w:rsidTr="00193D82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184583" w14:textId="77777777" w:rsidR="00E0053C" w:rsidRPr="00317A6D" w:rsidRDefault="00E0053C" w:rsidP="00193D82">
            <w:pPr>
              <w:pStyle w:val="a8"/>
              <w:spacing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说　　明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62FB3B1" w14:textId="77777777" w:rsidR="00E0053C" w:rsidRPr="00317A6D" w:rsidRDefault="00E0053C" w:rsidP="00E0053C">
            <w:pPr>
              <w:pStyle w:val="a7"/>
              <w:spacing w:before="312" w:after="312"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</w:p>
        </w:tc>
      </w:tr>
      <w:tr w:rsidR="00E0053C" w:rsidRPr="00317A6D" w14:paraId="47F11BCD" w14:textId="77777777" w:rsidTr="00193D82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</w:tcPr>
          <w:p w14:paraId="400CA3D2" w14:textId="77777777" w:rsidR="00E0053C" w:rsidRPr="00317A6D" w:rsidRDefault="00E0053C" w:rsidP="00193D82">
            <w:pPr>
              <w:pStyle w:val="a8"/>
              <w:spacing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适用对象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FF57E0A" w14:textId="77777777" w:rsidR="00E0053C" w:rsidRPr="00317A6D" w:rsidRDefault="00E0053C" w:rsidP="00E0053C">
            <w:pPr>
              <w:pStyle w:val="a7"/>
              <w:spacing w:before="312" w:after="312"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系统框架师，项目经理，项目组成员</w:t>
            </w:r>
          </w:p>
        </w:tc>
      </w:tr>
    </w:tbl>
    <w:p w14:paraId="07C45CF8" w14:textId="77777777" w:rsidR="00E0053C" w:rsidRPr="00317A6D" w:rsidRDefault="00E0053C" w:rsidP="00E0053C">
      <w:pPr>
        <w:rPr>
          <w:rFonts w:ascii="微软雅黑" w:eastAsia="微软雅黑" w:hAnsi="微软雅黑"/>
        </w:rPr>
      </w:pP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132F533D" w14:textId="77777777" w:rsidR="00E54053" w:rsidRPr="00317A6D" w:rsidRDefault="0082332A" w:rsidP="0082332A">
      <w:pPr>
        <w:widowControl/>
        <w:jc w:val="left"/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</w:rPr>
        <w:lastRenderedPageBreak/>
        <w:t>本文件包含保密内容，本文件并具有著作权。未经</w:t>
      </w:r>
      <w:r w:rsidRPr="00317A6D">
        <w:rPr>
          <w:rFonts w:ascii="微软雅黑" w:eastAsia="微软雅黑" w:hAnsi="微软雅黑" w:hint="eastAsia"/>
          <w:b/>
          <w:bCs/>
        </w:rPr>
        <w:t>XX</w:t>
      </w:r>
      <w:r w:rsidRPr="00317A6D">
        <w:rPr>
          <w:rFonts w:ascii="微软雅黑" w:eastAsia="微软雅黑" w:hAnsi="微软雅黑" w:hint="eastAsia"/>
        </w:rPr>
        <w:t>公司书面同意，任何一方都不得复制或通过任何方式传播，无论是电子格式、纸张格式、影印格式或其他任何格式，也不得存储在任何性质的检索系统中</w:t>
      </w:r>
    </w:p>
    <w:p w14:paraId="19990708" w14:textId="77777777" w:rsidR="00E54053" w:rsidRPr="00317A6D" w:rsidRDefault="00E54053">
      <w:pPr>
        <w:widowControl/>
        <w:jc w:val="left"/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/>
        </w:rPr>
        <w:br w:type="page"/>
      </w:r>
    </w:p>
    <w:tbl>
      <w:tblPr>
        <w:tblW w:w="8862" w:type="dxa"/>
        <w:tblLayout w:type="fixed"/>
        <w:tblLook w:val="0000" w:firstRow="0" w:lastRow="0" w:firstColumn="0" w:lastColumn="0" w:noHBand="0" w:noVBand="0"/>
      </w:tblPr>
      <w:tblGrid>
        <w:gridCol w:w="1156"/>
        <w:gridCol w:w="1235"/>
        <w:gridCol w:w="1012"/>
        <w:gridCol w:w="1990"/>
        <w:gridCol w:w="1349"/>
        <w:gridCol w:w="2120"/>
      </w:tblGrid>
      <w:tr w:rsidR="00E54053" w:rsidRPr="00317A6D" w14:paraId="4C5E259C" w14:textId="77777777" w:rsidTr="00193D82">
        <w:trPr>
          <w:cantSplit/>
        </w:trPr>
        <w:tc>
          <w:tcPr>
            <w:tcW w:w="8862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</w:tcPr>
          <w:p w14:paraId="1EAF7668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lastRenderedPageBreak/>
              <w:t>修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订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历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史</w:t>
            </w:r>
          </w:p>
        </w:tc>
      </w:tr>
      <w:tr w:rsidR="00E54053" w:rsidRPr="00317A6D" w14:paraId="6B6DFE83" w14:textId="77777777" w:rsidTr="00193D82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14:paraId="52D5A37E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版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本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14:paraId="68EE0019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章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节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14:paraId="0D86AB6F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类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型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14:paraId="026B6778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日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期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14:paraId="6D6D0529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作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者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</w:tcPr>
          <w:p w14:paraId="0A6BFA4C" w14:textId="77777777"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说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明</w:t>
            </w:r>
          </w:p>
        </w:tc>
      </w:tr>
      <w:tr w:rsidR="00E54053" w:rsidRPr="00317A6D" w14:paraId="08061D97" w14:textId="77777777" w:rsidTr="00193D82">
        <w:trPr>
          <w:cantSplit/>
          <w:trHeight w:val="390"/>
        </w:trPr>
        <w:tc>
          <w:tcPr>
            <w:tcW w:w="1156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75C9DDAD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17A6D">
                <w:rPr>
                  <w:rFonts w:ascii="微软雅黑" w:eastAsia="微软雅黑" w:hAnsi="微软雅黑" w:hint="eastAsia"/>
                </w:rPr>
                <w:t>1.0.0</w:t>
              </w:r>
            </w:smartTag>
          </w:p>
        </w:tc>
        <w:tc>
          <w:tcPr>
            <w:tcW w:w="123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4A19E0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01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CF9319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99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4AEF10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C20F81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21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1BD9A7C6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</w:tr>
      <w:tr w:rsidR="00E54053" w:rsidRPr="00317A6D" w14:paraId="51F5C37E" w14:textId="77777777" w:rsidTr="00193D82">
        <w:trPr>
          <w:cantSplit/>
          <w:trHeight w:val="390"/>
        </w:trPr>
        <w:tc>
          <w:tcPr>
            <w:tcW w:w="1156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14:paraId="6DA9E858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23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43648B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01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74E39D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4CE3EF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D1493B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21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14:paraId="3CF30439" w14:textId="77777777"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</w:tr>
    </w:tbl>
    <w:p w14:paraId="5C5988DF" w14:textId="77777777" w:rsidR="00E54053" w:rsidRPr="00317A6D" w:rsidRDefault="00E54053" w:rsidP="00E54053">
      <w:pPr>
        <w:widowControl/>
        <w:jc w:val="left"/>
        <w:rPr>
          <w:rFonts w:ascii="微软雅黑" w:eastAsia="微软雅黑" w:hAnsi="微软雅黑"/>
          <w:b/>
        </w:rPr>
      </w:pPr>
    </w:p>
    <w:p w14:paraId="71E4B384" w14:textId="77777777" w:rsidR="00E54053" w:rsidRPr="00317A6D" w:rsidRDefault="00E54053" w:rsidP="00E54053">
      <w:pPr>
        <w:widowControl/>
        <w:jc w:val="left"/>
        <w:rPr>
          <w:rFonts w:ascii="微软雅黑" w:eastAsia="微软雅黑" w:hAnsi="微软雅黑"/>
          <w:b/>
        </w:rPr>
      </w:pPr>
      <w:r w:rsidRPr="00317A6D">
        <w:rPr>
          <w:rFonts w:ascii="微软雅黑" w:eastAsia="微软雅黑" w:hAnsi="微软雅黑" w:hint="eastAsia"/>
          <w:b/>
        </w:rPr>
        <w:t>说明：类型－创建（C）、修改（U）、删除（D）、增加（A）；</w:t>
      </w:r>
    </w:p>
    <w:p w14:paraId="6DC7CD5B" w14:textId="77777777" w:rsidR="002841B4" w:rsidRPr="00317A6D" w:rsidRDefault="00E54053" w:rsidP="00E54053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  <w:r w:rsidRPr="00317A6D">
        <w:rPr>
          <w:rFonts w:ascii="微软雅黑" w:eastAsia="微软雅黑" w:hAnsi="微软雅黑" w:hint="eastAsia"/>
        </w:rPr>
        <w:t>本文件包含保密内容，本文件并具有著作权。未经</w:t>
      </w:r>
      <w:r w:rsidRPr="00317A6D">
        <w:rPr>
          <w:rFonts w:ascii="微软雅黑" w:eastAsia="微软雅黑" w:hAnsi="微软雅黑" w:hint="eastAsia"/>
          <w:b/>
          <w:bCs/>
        </w:rPr>
        <w:t>XX</w:t>
      </w:r>
      <w:r w:rsidRPr="00317A6D">
        <w:rPr>
          <w:rFonts w:ascii="微软雅黑" w:eastAsia="微软雅黑" w:hAnsi="微软雅黑" w:hint="eastAsia"/>
        </w:rPr>
        <w:t>公司书面同意，任何一方都不得复制或通过任何方式传播，无论是电子格式、纸张格式、影印格式或其他任何格式，也不得存储在任何性质的检索系统中</w:t>
      </w:r>
      <w:r w:rsidR="002841B4" w:rsidRPr="00317A6D">
        <w:rPr>
          <w:rFonts w:ascii="微软雅黑" w:eastAsia="微软雅黑" w:hAnsi="微软雅黑"/>
          <w:b/>
          <w:kern w:val="44"/>
          <w:sz w:val="44"/>
          <w:szCs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138646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E0662" w14:textId="77777777" w:rsidR="002841B4" w:rsidRPr="008B1028" w:rsidRDefault="002841B4" w:rsidP="008B1028">
          <w:pPr>
            <w:widowControl/>
            <w:jc w:val="center"/>
            <w:rPr>
              <w:rStyle w:val="2Char"/>
            </w:rPr>
          </w:pPr>
          <w:r w:rsidRPr="008B1028">
            <w:rPr>
              <w:rStyle w:val="2Char"/>
            </w:rPr>
            <w:t>目录</w:t>
          </w:r>
        </w:p>
        <w:p w14:paraId="0BE7ADDA" w14:textId="77777777" w:rsidR="003003D3" w:rsidRDefault="002841B4">
          <w:pPr>
            <w:pStyle w:val="10"/>
            <w:tabs>
              <w:tab w:val="left" w:pos="420"/>
              <w:tab w:val="right" w:leader="dot" w:pos="8302"/>
            </w:tabs>
            <w:rPr>
              <w:ins w:id="21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r w:rsidRPr="00317A6D">
            <w:rPr>
              <w:rFonts w:ascii="微软雅黑" w:eastAsia="微软雅黑" w:hAnsi="微软雅黑"/>
            </w:rPr>
            <w:fldChar w:fldCharType="begin"/>
          </w:r>
          <w:r w:rsidRPr="00317A6D">
            <w:rPr>
              <w:rFonts w:ascii="微软雅黑" w:eastAsia="微软雅黑" w:hAnsi="微软雅黑"/>
            </w:rPr>
            <w:instrText xml:space="preserve"> TOC \o "1-3" \h \z \u </w:instrText>
          </w:r>
          <w:r w:rsidRPr="00317A6D">
            <w:rPr>
              <w:rFonts w:ascii="微软雅黑" w:eastAsia="微软雅黑" w:hAnsi="微软雅黑"/>
            </w:rPr>
            <w:fldChar w:fldCharType="separate"/>
          </w:r>
          <w:ins w:id="22" w:author="John Peng" w:date="2015-03-27T22:03:00Z">
            <w:r w:rsidR="003003D3" w:rsidRPr="00331BD6">
              <w:rPr>
                <w:rStyle w:val="a5"/>
                <w:noProof/>
              </w:rPr>
              <w:fldChar w:fldCharType="begin"/>
            </w:r>
            <w:r w:rsidR="003003D3" w:rsidRPr="00331BD6">
              <w:rPr>
                <w:rStyle w:val="a5"/>
                <w:noProof/>
              </w:rPr>
              <w:instrText xml:space="preserve"> </w:instrText>
            </w:r>
            <w:r w:rsidR="003003D3">
              <w:rPr>
                <w:noProof/>
              </w:rPr>
              <w:instrText>HYPERLINK \l "_Toc415257113"</w:instrText>
            </w:r>
            <w:r w:rsidR="003003D3" w:rsidRPr="00331BD6">
              <w:rPr>
                <w:rStyle w:val="a5"/>
                <w:noProof/>
              </w:rPr>
              <w:instrText xml:space="preserve"> </w:instrText>
            </w:r>
            <w:r w:rsidR="003003D3" w:rsidRPr="00331BD6">
              <w:rPr>
                <w:rStyle w:val="a5"/>
                <w:noProof/>
              </w:rPr>
              <w:fldChar w:fldCharType="separate"/>
            </w:r>
            <w:r w:rsidR="003003D3" w:rsidRPr="00331BD6">
              <w:rPr>
                <w:rStyle w:val="a5"/>
                <w:rFonts w:ascii="微软雅黑" w:eastAsia="微软雅黑" w:hAnsi="微软雅黑"/>
                <w:b/>
                <w:noProof/>
              </w:rPr>
              <w:t>1.</w:t>
            </w:r>
            <w:r w:rsidR="003003D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003D3" w:rsidRPr="00331BD6">
              <w:rPr>
                <w:rStyle w:val="a5"/>
                <w:rFonts w:ascii="微软雅黑" w:eastAsia="微软雅黑" w:hAnsi="微软雅黑" w:hint="eastAsia"/>
                <w:b/>
                <w:noProof/>
              </w:rPr>
              <w:t>文档介绍</w:t>
            </w:r>
            <w:r w:rsidR="003003D3">
              <w:rPr>
                <w:noProof/>
                <w:webHidden/>
              </w:rPr>
              <w:tab/>
            </w:r>
            <w:r w:rsidR="003003D3">
              <w:rPr>
                <w:noProof/>
                <w:webHidden/>
              </w:rPr>
              <w:fldChar w:fldCharType="begin"/>
            </w:r>
            <w:r w:rsidR="003003D3">
              <w:rPr>
                <w:noProof/>
                <w:webHidden/>
              </w:rPr>
              <w:instrText xml:space="preserve"> PAGEREF _Toc415257113 \h </w:instrText>
            </w:r>
          </w:ins>
          <w:r w:rsidR="003003D3">
            <w:rPr>
              <w:noProof/>
              <w:webHidden/>
            </w:rPr>
          </w:r>
          <w:r w:rsidR="003003D3">
            <w:rPr>
              <w:noProof/>
              <w:webHidden/>
            </w:rPr>
            <w:fldChar w:fldCharType="separate"/>
          </w:r>
          <w:ins w:id="23" w:author="John Peng" w:date="2015-03-27T22:03:00Z">
            <w:r w:rsidR="003003D3">
              <w:rPr>
                <w:noProof/>
                <w:webHidden/>
              </w:rPr>
              <w:t>4</w:t>
            </w:r>
            <w:r w:rsidR="003003D3">
              <w:rPr>
                <w:noProof/>
                <w:webHidden/>
              </w:rPr>
              <w:fldChar w:fldCharType="end"/>
            </w:r>
            <w:r w:rsidR="003003D3" w:rsidRPr="00331BD6">
              <w:rPr>
                <w:rStyle w:val="a5"/>
                <w:noProof/>
              </w:rPr>
              <w:fldChar w:fldCharType="end"/>
            </w:r>
          </w:ins>
        </w:p>
        <w:p w14:paraId="52054C47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24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25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"_Toc415257114"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John Peng" w:date="2015-03-27T22:0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304C0F98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27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28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"_Toc415257115"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John Peng" w:date="2015-03-27T22:0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70FEFEDA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30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31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"_Toc415257116"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John Peng" w:date="2015-03-27T22:0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0183D9B9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33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34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"_Toc415257117"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John Peng" w:date="2015-03-27T22:0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3A4450AB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36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37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"_Toc415257118"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John Peng" w:date="2015-03-27T22:0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69D78E61" w14:textId="77777777" w:rsidR="003003D3" w:rsidRDefault="003003D3">
          <w:pPr>
            <w:pStyle w:val="10"/>
            <w:tabs>
              <w:tab w:val="left" w:pos="420"/>
              <w:tab w:val="right" w:leader="dot" w:pos="8302"/>
            </w:tabs>
            <w:rPr>
              <w:ins w:id="39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40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"_Toc415257119"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b/>
                <w:noProof/>
              </w:rPr>
              <w:t>关系设计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John Peng" w:date="2015-03-27T22:0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0D7E17E0" w14:textId="77777777" w:rsidR="003003D3" w:rsidRDefault="003003D3">
          <w:pPr>
            <w:pStyle w:val="10"/>
            <w:tabs>
              <w:tab w:val="left" w:pos="420"/>
              <w:tab w:val="right" w:leader="dot" w:pos="8302"/>
            </w:tabs>
            <w:rPr>
              <w:ins w:id="42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43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"_Toc415257120"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b/>
                <w:noProof/>
              </w:rPr>
              <w:t>实体设计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John Peng" w:date="2015-03-27T22:0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3966B0C9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45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46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"_Toc415257121"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基础字典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John Peng" w:date="2015-03-27T22:0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3398E2A4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48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49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"_Toc415257122"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人相关实体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John Peng" w:date="2015-03-27T22:0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0B3B7C55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51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52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"_Toc415257123"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资源相关实体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John Peng" w:date="2015-03-27T22:0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041D78B0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54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55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"_Toc415257124"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行程相关实体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John Peng" w:date="2015-03-27T22:03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79ABA710" w14:textId="77777777" w:rsidR="003003D3" w:rsidRDefault="003003D3">
          <w:pPr>
            <w:pStyle w:val="20"/>
            <w:tabs>
              <w:tab w:val="left" w:pos="1050"/>
              <w:tab w:val="right" w:leader="dot" w:pos="8302"/>
            </w:tabs>
            <w:rPr>
              <w:ins w:id="57" w:author="John Peng" w:date="2015-03-27T22:03:00Z"/>
              <w:rFonts w:asciiTheme="minorHAnsi" w:eastAsiaTheme="minorEastAsia" w:hAnsiTheme="minorHAnsi" w:cstheme="minorBidi"/>
              <w:noProof/>
              <w:szCs w:val="22"/>
            </w:rPr>
          </w:pPr>
          <w:ins w:id="58" w:author="John Peng" w:date="2015-03-27T22:03:00Z">
            <w:r w:rsidRPr="00331BD6">
              <w:rPr>
                <w:rStyle w:val="a5"/>
                <w:noProof/>
              </w:rPr>
              <w:fldChar w:fldCharType="begin"/>
            </w:r>
            <w:r w:rsidRPr="00331BD6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"_Toc415257125"</w:instrText>
            </w:r>
            <w:r w:rsidRPr="00331BD6">
              <w:rPr>
                <w:rStyle w:val="a5"/>
                <w:noProof/>
              </w:rPr>
              <w:instrText xml:space="preserve"> </w:instrText>
            </w:r>
            <w:r w:rsidRPr="00331BD6">
              <w:rPr>
                <w:rStyle w:val="a5"/>
                <w:noProof/>
              </w:rPr>
              <w:fldChar w:fldCharType="separate"/>
            </w:r>
            <w:r w:rsidRPr="00331BD6">
              <w:rPr>
                <w:rStyle w:val="a5"/>
                <w:rFonts w:ascii="微软雅黑" w:eastAsia="微软雅黑" w:hAnsi="微软雅黑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31BD6">
              <w:rPr>
                <w:rStyle w:val="a5"/>
                <w:rFonts w:ascii="微软雅黑" w:eastAsia="微软雅黑" w:hAnsi="微软雅黑" w:hint="eastAsia"/>
                <w:noProof/>
              </w:rPr>
              <w:t>游记相关实体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_Toc415257125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John Peng" w:date="2015-03-27T22:03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331BD6">
              <w:rPr>
                <w:rStyle w:val="a5"/>
                <w:noProof/>
              </w:rPr>
              <w:fldChar w:fldCharType="end"/>
            </w:r>
          </w:ins>
        </w:p>
        <w:p w14:paraId="49351AAE" w14:textId="77777777" w:rsidR="001B76D5" w:rsidRPr="00317A6D" w:rsidDel="003003D3" w:rsidRDefault="001B76D5">
          <w:pPr>
            <w:pStyle w:val="10"/>
            <w:tabs>
              <w:tab w:val="left" w:pos="420"/>
              <w:tab w:val="right" w:leader="dot" w:pos="8296"/>
            </w:tabs>
            <w:rPr>
              <w:del w:id="60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61" w:author="John Peng" w:date="2015-03-27T22:03:00Z">
            <w:r w:rsidRPr="003003D3" w:rsidDel="003003D3">
              <w:rPr>
                <w:rPrChange w:id="62" w:author="John Peng" w:date="2015-03-27T22:03:00Z">
                  <w:rPr>
                    <w:rStyle w:val="a5"/>
                    <w:rFonts w:ascii="微软雅黑" w:eastAsia="微软雅黑" w:hAnsi="微软雅黑"/>
                    <w:b/>
                    <w:noProof/>
                  </w:rPr>
                </w:rPrChange>
              </w:rPr>
              <w:delText>1.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63" w:author="John Peng" w:date="2015-03-27T22:03:00Z">
                  <w:rPr>
                    <w:rStyle w:val="a5"/>
                    <w:rFonts w:ascii="微软雅黑" w:eastAsia="微软雅黑" w:hAnsi="微软雅黑" w:hint="eastAsia"/>
                    <w:b/>
                    <w:noProof/>
                  </w:rPr>
                </w:rPrChange>
              </w:rPr>
              <w:delText>文档介绍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5</w:delText>
            </w:r>
          </w:del>
        </w:p>
        <w:p w14:paraId="154D6772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6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65" w:author="John Peng" w:date="2015-03-27T22:03:00Z">
            <w:r w:rsidRPr="003003D3" w:rsidDel="003003D3">
              <w:rPr>
                <w:rPrChange w:id="6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1.1.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6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文档目的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5</w:delText>
            </w:r>
          </w:del>
        </w:p>
        <w:p w14:paraId="558638E9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6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69" w:author="John Peng" w:date="2015-03-27T22:03:00Z">
            <w:r w:rsidRPr="003003D3" w:rsidDel="003003D3">
              <w:rPr>
                <w:rPrChange w:id="7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1.2.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7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文档范围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5</w:delText>
            </w:r>
          </w:del>
        </w:p>
        <w:p w14:paraId="19421AD6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72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73" w:author="John Peng" w:date="2015-03-27T22:03:00Z">
            <w:r w:rsidRPr="003003D3" w:rsidDel="003003D3">
              <w:rPr>
                <w:rPrChange w:id="7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1.3.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7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读者对象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5</w:delText>
            </w:r>
          </w:del>
        </w:p>
        <w:p w14:paraId="180C5591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76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77" w:author="John Peng" w:date="2015-03-27T22:03:00Z">
            <w:r w:rsidRPr="003003D3" w:rsidDel="003003D3">
              <w:rPr>
                <w:rPrChange w:id="7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1.4.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7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参考文档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5</w:delText>
            </w:r>
          </w:del>
        </w:p>
        <w:p w14:paraId="2C3B5CA4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80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81" w:author="John Peng" w:date="2015-03-27T22:03:00Z">
            <w:r w:rsidRPr="003003D3" w:rsidDel="003003D3">
              <w:rPr>
                <w:rPrChange w:id="8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1.5.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8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术语与缩写解释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5</w:delText>
            </w:r>
          </w:del>
        </w:p>
        <w:p w14:paraId="7C5DC58F" w14:textId="77777777" w:rsidR="001B76D5" w:rsidRPr="00317A6D" w:rsidDel="003003D3" w:rsidRDefault="001B76D5">
          <w:pPr>
            <w:pStyle w:val="10"/>
            <w:tabs>
              <w:tab w:val="left" w:pos="420"/>
              <w:tab w:val="right" w:leader="dot" w:pos="8296"/>
            </w:tabs>
            <w:rPr>
              <w:del w:id="8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85" w:author="John Peng" w:date="2015-03-27T22:03:00Z">
            <w:r w:rsidRPr="003003D3" w:rsidDel="003003D3">
              <w:rPr>
                <w:rPrChange w:id="86" w:author="John Peng" w:date="2015-03-27T22:03:00Z">
                  <w:rPr>
                    <w:rStyle w:val="a5"/>
                    <w:rFonts w:ascii="微软雅黑" w:eastAsia="微软雅黑" w:hAnsi="微软雅黑"/>
                    <w:b/>
                    <w:noProof/>
                  </w:rPr>
                </w:rPrChange>
              </w:rPr>
              <w:delText>2.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87" w:author="John Peng" w:date="2015-03-27T22:03:00Z">
                  <w:rPr>
                    <w:rStyle w:val="a5"/>
                    <w:rFonts w:ascii="微软雅黑" w:eastAsia="微软雅黑" w:hAnsi="微软雅黑" w:hint="eastAsia"/>
                    <w:b/>
                    <w:noProof/>
                  </w:rPr>
                </w:rPrChange>
              </w:rPr>
              <w:delText>关系设计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6</w:delText>
            </w:r>
          </w:del>
        </w:p>
        <w:p w14:paraId="3470F1D1" w14:textId="77777777" w:rsidR="001B76D5" w:rsidRPr="00317A6D" w:rsidDel="003003D3" w:rsidRDefault="001B76D5">
          <w:pPr>
            <w:pStyle w:val="10"/>
            <w:tabs>
              <w:tab w:val="left" w:pos="420"/>
              <w:tab w:val="right" w:leader="dot" w:pos="8296"/>
            </w:tabs>
            <w:rPr>
              <w:del w:id="8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89" w:author="John Peng" w:date="2015-03-27T22:03:00Z">
            <w:r w:rsidRPr="003003D3" w:rsidDel="003003D3">
              <w:rPr>
                <w:rPrChange w:id="90" w:author="John Peng" w:date="2015-03-27T22:03:00Z">
                  <w:rPr>
                    <w:rStyle w:val="a5"/>
                    <w:rFonts w:ascii="微软雅黑" w:eastAsia="微软雅黑" w:hAnsi="微软雅黑"/>
                    <w:b/>
                    <w:noProof/>
                  </w:rPr>
                </w:rPrChange>
              </w:rPr>
              <w:delText>3.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91" w:author="John Peng" w:date="2015-03-27T22:03:00Z">
                  <w:rPr>
                    <w:rStyle w:val="a5"/>
                    <w:rFonts w:ascii="微软雅黑" w:eastAsia="微软雅黑" w:hAnsi="微软雅黑" w:hint="eastAsia"/>
                    <w:b/>
                    <w:noProof/>
                  </w:rPr>
                </w:rPrChange>
              </w:rPr>
              <w:delText>实体设计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8</w:delText>
            </w:r>
          </w:del>
        </w:p>
        <w:p w14:paraId="6BF9A3EF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92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93" w:author="John Peng" w:date="2015-03-27T22:03:00Z">
            <w:r w:rsidRPr="003003D3" w:rsidDel="003003D3">
              <w:rPr>
                <w:rPrChange w:id="9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lastRenderedPageBreak/>
              <w:delText>3.1.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9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旅行目的地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8</w:delText>
            </w:r>
          </w:del>
        </w:p>
        <w:p w14:paraId="6312ECD3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96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97" w:author="John Peng" w:date="2015-03-27T22:03:00Z">
            <w:r w:rsidRPr="003003D3" w:rsidDel="003003D3">
              <w:rPr>
                <w:rPrChange w:id="9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3.2.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9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景点资源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8</w:delText>
            </w:r>
          </w:del>
        </w:p>
        <w:p w14:paraId="68145528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00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01" w:author="John Peng" w:date="2015-03-27T22:03:00Z">
            <w:r w:rsidRPr="003003D3" w:rsidDel="003003D3">
              <w:rPr>
                <w:rPrChange w:id="10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3.3.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0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景点地图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9</w:delText>
            </w:r>
          </w:del>
        </w:p>
        <w:p w14:paraId="6F13DF0F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0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05" w:author="John Peng" w:date="2015-03-27T22:03:00Z">
            <w:r w:rsidRPr="003003D3" w:rsidDel="003003D3">
              <w:rPr>
                <w:rPrChange w:id="10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3.4.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0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美食资源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9</w:delText>
            </w:r>
          </w:del>
        </w:p>
        <w:p w14:paraId="68612221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0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09" w:author="John Peng" w:date="2015-03-27T22:03:00Z">
            <w:r w:rsidRPr="003003D3" w:rsidDel="003003D3">
              <w:rPr>
                <w:rPrChange w:id="11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3.5.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1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住宿资源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10</w:delText>
            </w:r>
          </w:del>
        </w:p>
        <w:p w14:paraId="71674A8A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12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13" w:author="John Peng" w:date="2015-03-27T22:03:00Z">
            <w:r w:rsidRPr="003003D3" w:rsidDel="003003D3">
              <w:rPr>
                <w:rPrChange w:id="11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3.6.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1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交通资源（待定）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11</w:delText>
            </w:r>
          </w:del>
        </w:p>
        <w:p w14:paraId="22A38852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16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17" w:author="John Peng" w:date="2015-03-27T22:03:00Z">
            <w:r w:rsidRPr="003003D3" w:rsidDel="003003D3">
              <w:rPr>
                <w:rPrChange w:id="11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3.7.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1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旅行线路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12</w:delText>
            </w:r>
          </w:del>
        </w:p>
        <w:p w14:paraId="76B172C0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20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21" w:author="John Peng" w:date="2015-03-27T22:03:00Z">
            <w:r w:rsidRPr="003003D3" w:rsidDel="003003D3">
              <w:rPr>
                <w:rPrChange w:id="12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3.8.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2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旅行行程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12</w:delText>
            </w:r>
          </w:del>
        </w:p>
        <w:p w14:paraId="108C1C19" w14:textId="77777777" w:rsidR="001B76D5" w:rsidRPr="00317A6D" w:rsidDel="003003D3" w:rsidRDefault="001B76D5">
          <w:pPr>
            <w:pStyle w:val="20"/>
            <w:tabs>
              <w:tab w:val="left" w:pos="1050"/>
              <w:tab w:val="right" w:leader="dot" w:pos="8296"/>
            </w:tabs>
            <w:rPr>
              <w:del w:id="12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25" w:author="John Peng" w:date="2015-03-27T22:03:00Z">
            <w:r w:rsidRPr="003003D3" w:rsidDel="003003D3">
              <w:rPr>
                <w:rPrChange w:id="12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3.9.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2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行程团队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13</w:delText>
            </w:r>
          </w:del>
        </w:p>
        <w:p w14:paraId="6A1EB7BB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2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29" w:author="John Peng" w:date="2015-03-27T22:03:00Z">
            <w:r w:rsidRPr="003003D3" w:rsidDel="003003D3">
              <w:rPr>
                <w:rPrChange w:id="13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3.10.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3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3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3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事项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13</w:delText>
            </w:r>
          </w:del>
        </w:p>
        <w:p w14:paraId="377B7A2B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3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35" w:author="John Peng" w:date="2015-03-27T22:03:00Z">
            <w:r w:rsidRPr="003003D3" w:rsidDel="003003D3">
              <w:rPr>
                <w:rPrChange w:id="13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3.11.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3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3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3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预算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13</w:delText>
            </w:r>
          </w:del>
        </w:p>
        <w:p w14:paraId="170A996B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40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41" w:author="John Peng" w:date="2015-03-27T22:03:00Z">
            <w:r w:rsidRPr="003003D3" w:rsidDel="003003D3">
              <w:rPr>
                <w:rPrChange w:id="14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3.12.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4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4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4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准备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14</w:delText>
            </w:r>
          </w:del>
        </w:p>
        <w:p w14:paraId="0CAC5087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46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47" w:author="John Peng" w:date="2015-03-27T22:03:00Z">
            <w:r w:rsidRPr="003003D3" w:rsidDel="003003D3">
              <w:rPr>
                <w:rPrChange w:id="14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3.13.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4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5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5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交通安排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14</w:delText>
            </w:r>
          </w:del>
        </w:p>
        <w:p w14:paraId="4999F66D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52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53" w:author="John Peng" w:date="2015-03-27T22:03:00Z">
            <w:r w:rsidRPr="003003D3" w:rsidDel="003003D3">
              <w:rPr>
                <w:rPrChange w:id="15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3.14.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5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5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5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人员签到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15</w:delText>
            </w:r>
          </w:del>
        </w:p>
        <w:p w14:paraId="328F93F5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5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59" w:author="John Peng" w:date="2015-03-27T22:03:00Z">
            <w:r w:rsidRPr="003003D3" w:rsidDel="003003D3">
              <w:rPr>
                <w:rPrChange w:id="16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3.15.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6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6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6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景点安排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15</w:delText>
            </w:r>
          </w:del>
        </w:p>
        <w:p w14:paraId="492BE81C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6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65" w:author="John Peng" w:date="2015-03-27T22:03:00Z">
            <w:r w:rsidRPr="003003D3" w:rsidDel="003003D3">
              <w:rPr>
                <w:rPrChange w:id="16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3.16.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6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6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6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美食安排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16</w:delText>
            </w:r>
          </w:del>
        </w:p>
        <w:p w14:paraId="3474464D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70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71" w:author="John Peng" w:date="2015-03-27T22:03:00Z">
            <w:r w:rsidRPr="003003D3" w:rsidDel="003003D3">
              <w:rPr>
                <w:rPrChange w:id="17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3.17.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7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行程安排</w:delText>
            </w:r>
            <w:r w:rsidRPr="003003D3" w:rsidDel="003003D3">
              <w:rPr>
                <w:rPrChange w:id="17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7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住宿安排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16</w:delText>
            </w:r>
          </w:del>
        </w:p>
        <w:p w14:paraId="6BB9C06D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76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77" w:author="John Peng" w:date="2015-03-27T22:03:00Z">
            <w:r w:rsidRPr="003003D3" w:rsidDel="003003D3">
              <w:rPr>
                <w:rPrChange w:id="178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3.18.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79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行程费用</w:delText>
            </w:r>
            <w:r w:rsidRPr="003003D3" w:rsidDel="003003D3">
              <w:rPr>
                <w:rPrChange w:id="18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8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团队费用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17</w:delText>
            </w:r>
          </w:del>
        </w:p>
        <w:p w14:paraId="5018083D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82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83" w:author="John Peng" w:date="2015-03-27T22:03:00Z">
            <w:r w:rsidRPr="003003D3" w:rsidDel="003003D3">
              <w:rPr>
                <w:rPrChange w:id="184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3.19.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85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行程费用</w:delText>
            </w:r>
            <w:r w:rsidRPr="003003D3" w:rsidDel="003003D3">
              <w:rPr>
                <w:rPrChange w:id="18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8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费用分摊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17</w:delText>
            </w:r>
          </w:del>
        </w:p>
        <w:p w14:paraId="4500E2B4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8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89" w:author="John Peng" w:date="2015-03-27T22:03:00Z">
            <w:r w:rsidRPr="003003D3" w:rsidDel="003003D3">
              <w:rPr>
                <w:rPrChange w:id="19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3.20.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9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行程费用</w:delText>
            </w:r>
            <w:r w:rsidRPr="003003D3" w:rsidDel="003003D3">
              <w:rPr>
                <w:rPrChange w:id="192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-</w:delText>
            </w:r>
            <w:r w:rsidRPr="003003D3" w:rsidDel="003003D3">
              <w:rPr>
                <w:rFonts w:hint="eastAsia"/>
                <w:rPrChange w:id="193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个人费用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17</w:delText>
            </w:r>
          </w:del>
        </w:p>
        <w:p w14:paraId="4E05E55D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94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95" w:author="John Peng" w:date="2015-03-27T22:03:00Z">
            <w:r w:rsidRPr="003003D3" w:rsidDel="003003D3">
              <w:rPr>
                <w:rPrChange w:id="196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3.21.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197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行程游记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18</w:delText>
            </w:r>
          </w:del>
        </w:p>
        <w:p w14:paraId="533CEFAF" w14:textId="77777777" w:rsidR="001B76D5" w:rsidRPr="00317A6D" w:rsidDel="003003D3" w:rsidRDefault="001B76D5">
          <w:pPr>
            <w:pStyle w:val="20"/>
            <w:tabs>
              <w:tab w:val="left" w:pos="1260"/>
              <w:tab w:val="right" w:leader="dot" w:pos="8296"/>
            </w:tabs>
            <w:rPr>
              <w:del w:id="198" w:author="John Peng" w:date="2015-03-27T22:03:00Z"/>
              <w:rFonts w:ascii="微软雅黑" w:eastAsia="微软雅黑" w:hAnsi="微软雅黑" w:cstheme="minorBidi"/>
              <w:noProof/>
              <w:szCs w:val="22"/>
            </w:rPr>
          </w:pPr>
          <w:del w:id="199" w:author="John Peng" w:date="2015-03-27T22:03:00Z">
            <w:r w:rsidRPr="003003D3" w:rsidDel="003003D3">
              <w:rPr>
                <w:rPrChange w:id="200" w:author="John Peng" w:date="2015-03-27T22:03:00Z">
                  <w:rPr>
                    <w:rStyle w:val="a5"/>
                    <w:rFonts w:ascii="微软雅黑" w:eastAsia="微软雅黑" w:hAnsi="微软雅黑"/>
                    <w:noProof/>
                  </w:rPr>
                </w:rPrChange>
              </w:rPr>
              <w:delText>3.22.</w:delText>
            </w:r>
            <w:r w:rsidRPr="00317A6D" w:rsidDel="003003D3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Pr="003003D3" w:rsidDel="003003D3">
              <w:rPr>
                <w:rFonts w:hint="eastAsia"/>
                <w:rPrChange w:id="201" w:author="John Peng" w:date="2015-03-27T22:03:00Z">
                  <w:rPr>
                    <w:rStyle w:val="a5"/>
                    <w:rFonts w:ascii="微软雅黑" w:eastAsia="微软雅黑" w:hAnsi="微软雅黑" w:hint="eastAsia"/>
                    <w:noProof/>
                  </w:rPr>
                </w:rPrChange>
              </w:rPr>
              <w:delText>分享点评</w:delText>
            </w:r>
            <w:r w:rsidRPr="00317A6D" w:rsidDel="003003D3">
              <w:rPr>
                <w:rFonts w:ascii="微软雅黑" w:eastAsia="微软雅黑" w:hAnsi="微软雅黑"/>
                <w:noProof/>
                <w:webHidden/>
              </w:rPr>
              <w:tab/>
              <w:delText>18</w:delText>
            </w:r>
          </w:del>
        </w:p>
        <w:p w14:paraId="63C3F0AD" w14:textId="77777777" w:rsidR="002841B4" w:rsidRPr="00317A6D" w:rsidRDefault="002841B4">
          <w:pPr>
            <w:rPr>
              <w:rFonts w:ascii="微软雅黑" w:eastAsia="微软雅黑" w:hAnsi="微软雅黑"/>
            </w:rPr>
          </w:pPr>
          <w:r w:rsidRPr="00317A6D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14:paraId="6EF51076" w14:textId="77777777" w:rsidR="002841B4" w:rsidRPr="00317A6D" w:rsidRDefault="002841B4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</w:p>
    <w:p w14:paraId="4A85631F" w14:textId="77777777" w:rsidR="00B3206A" w:rsidRPr="00317A6D" w:rsidRDefault="00B3206A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</w:p>
    <w:p w14:paraId="7A387799" w14:textId="77777777" w:rsidR="002841B4" w:rsidRPr="00317A6D" w:rsidRDefault="002841B4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  <w:r w:rsidRPr="00317A6D">
        <w:rPr>
          <w:rFonts w:ascii="微软雅黑" w:eastAsia="微软雅黑" w:hAnsi="微软雅黑"/>
          <w:b/>
        </w:rPr>
        <w:br w:type="page"/>
      </w:r>
    </w:p>
    <w:p w14:paraId="63511287" w14:textId="77777777" w:rsidR="003B4C3F" w:rsidRPr="00317A6D" w:rsidRDefault="003B4C3F" w:rsidP="003B4C3F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202" w:name="_Toc415257113"/>
      <w:r w:rsidRPr="00317A6D">
        <w:rPr>
          <w:rFonts w:ascii="微软雅黑" w:eastAsia="微软雅黑" w:hAnsi="微软雅黑" w:hint="eastAsia"/>
          <w:b/>
        </w:rPr>
        <w:lastRenderedPageBreak/>
        <w:t>文档介绍</w:t>
      </w:r>
      <w:bookmarkEnd w:id="0"/>
      <w:bookmarkEnd w:id="202"/>
    </w:p>
    <w:p w14:paraId="3840BF40" w14:textId="77777777"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03" w:name="_Toc521667307"/>
      <w:bookmarkStart w:id="204" w:name="_Toc7429162"/>
      <w:bookmarkStart w:id="205" w:name="_Toc413080321"/>
      <w:bookmarkStart w:id="206" w:name="_Toc415257114"/>
      <w:r w:rsidRPr="00317A6D">
        <w:rPr>
          <w:rFonts w:ascii="微软雅黑" w:eastAsia="微软雅黑" w:hAnsi="微软雅黑" w:hint="eastAsia"/>
          <w:color w:val="000000"/>
        </w:rPr>
        <w:t>文档目的</w:t>
      </w:r>
      <w:bookmarkEnd w:id="203"/>
      <w:bookmarkEnd w:id="204"/>
      <w:bookmarkEnd w:id="205"/>
      <w:bookmarkEnd w:id="206"/>
    </w:p>
    <w:p w14:paraId="26F5DDE8" w14:textId="77777777" w:rsidR="003B4C3F" w:rsidRPr="00317A6D" w:rsidRDefault="003B4C3F" w:rsidP="003B4C3F">
      <w:pPr>
        <w:spacing w:line="276" w:lineRule="auto"/>
        <w:rPr>
          <w:rFonts w:ascii="微软雅黑" w:eastAsia="微软雅黑" w:hAnsi="微软雅黑"/>
          <w:i/>
          <w:iCs/>
          <w:color w:val="000000"/>
        </w:rPr>
      </w:pPr>
    </w:p>
    <w:p w14:paraId="414ED716" w14:textId="77777777"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07" w:name="_Toc521667308"/>
      <w:bookmarkStart w:id="208" w:name="_Toc7429163"/>
      <w:bookmarkStart w:id="209" w:name="_Toc413080322"/>
      <w:bookmarkStart w:id="210" w:name="_Toc415257115"/>
      <w:r w:rsidRPr="00317A6D">
        <w:rPr>
          <w:rFonts w:ascii="微软雅黑" w:eastAsia="微软雅黑" w:hAnsi="微软雅黑" w:hint="eastAsia"/>
          <w:color w:val="000000"/>
        </w:rPr>
        <w:t>文档范围</w:t>
      </w:r>
      <w:bookmarkEnd w:id="207"/>
      <w:bookmarkEnd w:id="208"/>
      <w:bookmarkEnd w:id="209"/>
      <w:bookmarkEnd w:id="210"/>
    </w:p>
    <w:p w14:paraId="089E3D9D" w14:textId="77777777" w:rsidR="003B4C3F" w:rsidRPr="00317A6D" w:rsidRDefault="003B4C3F" w:rsidP="003B4C3F">
      <w:pPr>
        <w:spacing w:line="276" w:lineRule="auto"/>
        <w:rPr>
          <w:rFonts w:ascii="微软雅黑" w:eastAsia="微软雅黑" w:hAnsi="微软雅黑"/>
          <w:i/>
          <w:iCs/>
          <w:color w:val="000000"/>
        </w:rPr>
      </w:pPr>
    </w:p>
    <w:p w14:paraId="39AE629D" w14:textId="77777777"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11" w:name="_Toc7429164"/>
      <w:bookmarkStart w:id="212" w:name="_Toc413080323"/>
      <w:bookmarkStart w:id="213" w:name="_Toc415257116"/>
      <w:r w:rsidRPr="00317A6D">
        <w:rPr>
          <w:rFonts w:ascii="微软雅黑" w:eastAsia="微软雅黑" w:hAnsi="微软雅黑" w:hint="eastAsia"/>
          <w:color w:val="000000"/>
        </w:rPr>
        <w:t>读者对象</w:t>
      </w:r>
      <w:bookmarkEnd w:id="211"/>
      <w:bookmarkEnd w:id="212"/>
      <w:bookmarkEnd w:id="213"/>
    </w:p>
    <w:p w14:paraId="7209EBD0" w14:textId="77777777" w:rsidR="003B4C3F" w:rsidRPr="00317A6D" w:rsidRDefault="003B4C3F" w:rsidP="003B4C3F">
      <w:pPr>
        <w:spacing w:line="276" w:lineRule="auto"/>
        <w:rPr>
          <w:rFonts w:ascii="微软雅黑" w:eastAsia="微软雅黑" w:hAnsi="微软雅黑"/>
          <w:i/>
          <w:iCs/>
          <w:color w:val="000000"/>
        </w:rPr>
      </w:pPr>
    </w:p>
    <w:p w14:paraId="01A86F0C" w14:textId="77777777"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14" w:name="_Toc521667309"/>
      <w:bookmarkStart w:id="215" w:name="_Toc7429165"/>
      <w:bookmarkStart w:id="216" w:name="_Toc413080324"/>
      <w:bookmarkStart w:id="217" w:name="_Toc415257117"/>
      <w:r w:rsidRPr="00317A6D">
        <w:rPr>
          <w:rFonts w:ascii="微软雅黑" w:eastAsia="微软雅黑" w:hAnsi="微软雅黑" w:hint="eastAsia"/>
          <w:color w:val="000000"/>
        </w:rPr>
        <w:t>参考文档</w:t>
      </w:r>
      <w:bookmarkEnd w:id="214"/>
      <w:bookmarkEnd w:id="215"/>
      <w:bookmarkEnd w:id="216"/>
      <w:bookmarkEnd w:id="217"/>
    </w:p>
    <w:p w14:paraId="35B8C2CD" w14:textId="77777777" w:rsidR="003B4C3F" w:rsidRPr="00317A6D" w:rsidRDefault="003B4C3F" w:rsidP="003B4C3F">
      <w:pPr>
        <w:spacing w:line="276" w:lineRule="auto"/>
        <w:rPr>
          <w:rFonts w:ascii="微软雅黑" w:eastAsia="微软雅黑" w:hAnsi="微软雅黑"/>
          <w:b/>
          <w:bCs/>
          <w:i/>
          <w:iCs/>
          <w:color w:val="000000"/>
        </w:rPr>
      </w:pPr>
      <w:r w:rsidRPr="00317A6D">
        <w:rPr>
          <w:rFonts w:ascii="微软雅黑" w:eastAsia="微软雅黑" w:hAnsi="微软雅黑" w:hint="eastAsia"/>
          <w:b/>
          <w:bCs/>
          <w:i/>
          <w:iCs/>
          <w:color w:val="000000"/>
        </w:rPr>
        <w:t>提示：</w:t>
      </w:r>
      <w:r w:rsidRPr="00317A6D">
        <w:rPr>
          <w:rFonts w:ascii="微软雅黑" w:eastAsia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14:paraId="0C160918" w14:textId="77777777" w:rsidR="003B4C3F" w:rsidRPr="00317A6D" w:rsidRDefault="003B4C3F" w:rsidP="003B4C3F">
      <w:pPr>
        <w:spacing w:line="276" w:lineRule="auto"/>
        <w:ind w:firstLine="420"/>
        <w:rPr>
          <w:rFonts w:ascii="微软雅黑" w:eastAsia="微软雅黑" w:hAnsi="微软雅黑"/>
          <w:i/>
          <w:iCs/>
          <w:color w:val="000000"/>
        </w:rPr>
      </w:pPr>
      <w:r w:rsidRPr="00317A6D">
        <w:rPr>
          <w:rFonts w:ascii="微软雅黑" w:eastAsia="微软雅黑" w:hAnsi="微软雅黑"/>
          <w:i/>
          <w:iCs/>
          <w:color w:val="000000"/>
        </w:rPr>
        <w:t>[</w:t>
      </w:r>
      <w:r w:rsidRPr="00317A6D">
        <w:rPr>
          <w:rFonts w:ascii="微软雅黑" w:eastAsia="微软雅黑" w:hAnsi="微软雅黑" w:hint="eastAsia"/>
          <w:i/>
          <w:iCs/>
          <w:color w:val="000000"/>
        </w:rPr>
        <w:t>标识符</w:t>
      </w:r>
      <w:r w:rsidRPr="00317A6D">
        <w:rPr>
          <w:rFonts w:ascii="微软雅黑" w:eastAsia="微软雅黑" w:hAnsi="微软雅黑"/>
          <w:i/>
          <w:iCs/>
          <w:color w:val="000000"/>
        </w:rPr>
        <w:t xml:space="preserve">] </w:t>
      </w:r>
      <w:r w:rsidRPr="00317A6D">
        <w:rPr>
          <w:rFonts w:ascii="微软雅黑" w:eastAsia="微软雅黑" w:hAnsi="微软雅黑" w:hint="eastAsia"/>
          <w:i/>
          <w:iCs/>
          <w:color w:val="000000"/>
        </w:rPr>
        <w:t>作者，文献名称，出版单位（或归属单位），日期</w:t>
      </w:r>
    </w:p>
    <w:p w14:paraId="44679BC2" w14:textId="77777777" w:rsidR="003B4C3F" w:rsidRPr="00317A6D" w:rsidRDefault="003B4C3F" w:rsidP="003B4C3F">
      <w:pPr>
        <w:spacing w:line="276" w:lineRule="auto"/>
        <w:rPr>
          <w:rFonts w:ascii="微软雅黑" w:eastAsia="微软雅黑" w:hAnsi="微软雅黑"/>
          <w:color w:val="000000"/>
        </w:rPr>
      </w:pPr>
    </w:p>
    <w:p w14:paraId="55CF4A9A" w14:textId="77777777"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18" w:name="_Toc521667310"/>
      <w:bookmarkStart w:id="219" w:name="_Toc7429166"/>
      <w:bookmarkStart w:id="220" w:name="_Toc413080325"/>
      <w:bookmarkStart w:id="221" w:name="_Toc415257118"/>
      <w:r w:rsidRPr="00317A6D">
        <w:rPr>
          <w:rFonts w:ascii="微软雅黑" w:eastAsia="微软雅黑" w:hAnsi="微软雅黑" w:hint="eastAsia"/>
          <w:color w:val="000000"/>
        </w:rPr>
        <w:t>术语与缩写解释</w:t>
      </w:r>
      <w:bookmarkEnd w:id="218"/>
      <w:bookmarkEnd w:id="219"/>
      <w:bookmarkEnd w:id="220"/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3B4C3F" w:rsidRPr="00317A6D" w14:paraId="3A23958C" w14:textId="77777777" w:rsidTr="00193D82">
        <w:trPr>
          <w:cantSplit/>
        </w:trPr>
        <w:tc>
          <w:tcPr>
            <w:tcW w:w="2322" w:type="dxa"/>
            <w:shd w:val="clear" w:color="auto" w:fill="D9D9D9"/>
          </w:tcPr>
          <w:p w14:paraId="0C6DC9B8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</w:rPr>
            </w:pPr>
            <w:r w:rsidRPr="00317A6D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14:paraId="6AE04E2A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</w:rPr>
            </w:pPr>
            <w:r w:rsidRPr="00317A6D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</w:rPr>
              <w:t>解 释</w:t>
            </w:r>
          </w:p>
        </w:tc>
      </w:tr>
      <w:tr w:rsidR="003B4C3F" w:rsidRPr="00317A6D" w14:paraId="5EDFC2AA" w14:textId="77777777" w:rsidTr="00193D82">
        <w:trPr>
          <w:cantSplit/>
        </w:trPr>
        <w:tc>
          <w:tcPr>
            <w:tcW w:w="2322" w:type="dxa"/>
          </w:tcPr>
          <w:p w14:paraId="022CF21B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1150ABE9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3B4C3F" w:rsidRPr="00317A6D" w14:paraId="035950A6" w14:textId="77777777" w:rsidTr="00193D82">
        <w:trPr>
          <w:cantSplit/>
        </w:trPr>
        <w:tc>
          <w:tcPr>
            <w:tcW w:w="2322" w:type="dxa"/>
          </w:tcPr>
          <w:p w14:paraId="493BED5E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1B0E016C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3B4C3F" w:rsidRPr="00317A6D" w14:paraId="151277FC" w14:textId="77777777" w:rsidTr="00193D82">
        <w:trPr>
          <w:cantSplit/>
        </w:trPr>
        <w:tc>
          <w:tcPr>
            <w:tcW w:w="2322" w:type="dxa"/>
          </w:tcPr>
          <w:p w14:paraId="14779D90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4BE46C10" w14:textId="77777777"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14:paraId="0091ADAE" w14:textId="77777777" w:rsidR="003B4C3F" w:rsidRPr="00317A6D" w:rsidRDefault="003B4C3F">
      <w:pPr>
        <w:rPr>
          <w:rFonts w:ascii="微软雅黑" w:eastAsia="微软雅黑" w:hAnsi="微软雅黑"/>
        </w:rPr>
      </w:pPr>
    </w:p>
    <w:p w14:paraId="6FC0A95A" w14:textId="77777777" w:rsidR="003B4C3F" w:rsidRPr="00317A6D" w:rsidRDefault="003B4C3F" w:rsidP="003B4C3F">
      <w:p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/>
        </w:rPr>
        <w:br w:type="page"/>
      </w:r>
    </w:p>
    <w:p w14:paraId="4D2DC3ED" w14:textId="77777777" w:rsidR="003B4C3F" w:rsidRPr="00317A6D" w:rsidRDefault="003B4C3F" w:rsidP="003B4C3F">
      <w:pPr>
        <w:pStyle w:val="1"/>
        <w:numPr>
          <w:ilvl w:val="0"/>
          <w:numId w:val="2"/>
        </w:numPr>
        <w:rPr>
          <w:rFonts w:ascii="微软雅黑" w:eastAsia="微软雅黑" w:hAnsi="微软雅黑"/>
          <w:b/>
          <w:color w:val="000000"/>
        </w:rPr>
      </w:pPr>
      <w:bookmarkStart w:id="222" w:name="_Toc413080326"/>
      <w:bookmarkStart w:id="223" w:name="_Toc415257119"/>
      <w:r w:rsidRPr="00317A6D">
        <w:rPr>
          <w:rFonts w:ascii="微软雅黑" w:eastAsia="微软雅黑" w:hAnsi="微软雅黑" w:hint="eastAsia"/>
          <w:b/>
        </w:rPr>
        <w:lastRenderedPageBreak/>
        <w:t>关系设计</w:t>
      </w:r>
      <w:bookmarkEnd w:id="222"/>
      <w:bookmarkEnd w:id="223"/>
    </w:p>
    <w:p w14:paraId="6FC24591" w14:textId="77777777" w:rsidR="00647A72" w:rsidRDefault="00647A72" w:rsidP="003B4C3F">
      <w:pPr>
        <w:pStyle w:val="a3"/>
        <w:rPr>
          <w:ins w:id="224" w:author="John Peng" w:date="2015-03-27T14:12:00Z"/>
          <w:rFonts w:ascii="微软雅黑" w:eastAsia="微软雅黑" w:hAnsi="微软雅黑"/>
        </w:rPr>
      </w:pPr>
      <w:ins w:id="225" w:author="John Peng" w:date="2015-03-27T14:12:00Z">
        <w:r>
          <w:rPr>
            <w:rFonts w:ascii="微软雅黑" w:eastAsia="微软雅黑" w:hAnsi="微软雅黑" w:hint="eastAsia"/>
          </w:rPr>
          <w:t>真个平台的业务实体按照以下方式进行划分：</w:t>
        </w:r>
      </w:ins>
    </w:p>
    <w:p w14:paraId="0AF3D027" w14:textId="77777777" w:rsidR="00647A72" w:rsidRDefault="00647A72">
      <w:pPr>
        <w:pStyle w:val="a3"/>
        <w:numPr>
          <w:ilvl w:val="0"/>
          <w:numId w:val="4"/>
        </w:numPr>
        <w:rPr>
          <w:ins w:id="226" w:author="John Peng" w:date="2015-03-27T14:12:00Z"/>
          <w:rFonts w:ascii="微软雅黑" w:eastAsia="微软雅黑" w:hAnsi="微软雅黑"/>
        </w:rPr>
        <w:pPrChange w:id="227" w:author="John Peng" w:date="2015-03-27T14:13:00Z">
          <w:pPr>
            <w:pStyle w:val="a3"/>
          </w:pPr>
        </w:pPrChange>
      </w:pPr>
      <w:ins w:id="228" w:author="John Peng" w:date="2015-03-27T14:12:00Z">
        <w:r>
          <w:rPr>
            <w:rFonts w:ascii="微软雅黑" w:eastAsia="微软雅黑" w:hAnsi="微软雅黑" w:hint="eastAsia"/>
          </w:rPr>
          <w:t>人相关实体</w:t>
        </w:r>
      </w:ins>
    </w:p>
    <w:p w14:paraId="4685210A" w14:textId="77777777" w:rsidR="00647A72" w:rsidRDefault="00647A72">
      <w:pPr>
        <w:pStyle w:val="a3"/>
        <w:numPr>
          <w:ilvl w:val="0"/>
          <w:numId w:val="4"/>
        </w:numPr>
        <w:rPr>
          <w:ins w:id="229" w:author="John Peng" w:date="2015-03-27T14:12:00Z"/>
          <w:rFonts w:ascii="微软雅黑" w:eastAsia="微软雅黑" w:hAnsi="微软雅黑"/>
        </w:rPr>
        <w:pPrChange w:id="230" w:author="John Peng" w:date="2015-03-27T14:13:00Z">
          <w:pPr>
            <w:pStyle w:val="a3"/>
          </w:pPr>
        </w:pPrChange>
      </w:pPr>
      <w:ins w:id="231" w:author="John Peng" w:date="2015-03-27T14:12:00Z">
        <w:r>
          <w:rPr>
            <w:rFonts w:ascii="微软雅黑" w:eastAsia="微软雅黑" w:hAnsi="微软雅黑" w:hint="eastAsia"/>
          </w:rPr>
          <w:t>资源相关实体</w:t>
        </w:r>
      </w:ins>
    </w:p>
    <w:p w14:paraId="7C51514C" w14:textId="77777777" w:rsidR="00647A72" w:rsidRDefault="00647A72">
      <w:pPr>
        <w:pStyle w:val="a3"/>
        <w:numPr>
          <w:ilvl w:val="0"/>
          <w:numId w:val="4"/>
        </w:numPr>
        <w:rPr>
          <w:ins w:id="232" w:author="John Peng" w:date="2015-03-27T14:12:00Z"/>
          <w:rFonts w:ascii="微软雅黑" w:eastAsia="微软雅黑" w:hAnsi="微软雅黑"/>
        </w:rPr>
        <w:pPrChange w:id="233" w:author="John Peng" w:date="2015-03-27T14:13:00Z">
          <w:pPr>
            <w:pStyle w:val="a3"/>
          </w:pPr>
        </w:pPrChange>
      </w:pPr>
      <w:ins w:id="234" w:author="John Peng" w:date="2015-03-27T14:12:00Z">
        <w:r>
          <w:rPr>
            <w:rFonts w:ascii="微软雅黑" w:eastAsia="微软雅黑" w:hAnsi="微软雅黑" w:hint="eastAsia"/>
          </w:rPr>
          <w:t>行程相关实体</w:t>
        </w:r>
      </w:ins>
    </w:p>
    <w:p w14:paraId="56A8DA8D" w14:textId="77777777" w:rsidR="00CB50B5" w:rsidRDefault="00CB50B5">
      <w:pPr>
        <w:pStyle w:val="a3"/>
        <w:numPr>
          <w:ilvl w:val="0"/>
          <w:numId w:val="4"/>
        </w:numPr>
        <w:rPr>
          <w:ins w:id="235" w:author="John Peng" w:date="2015-03-27T14:14:00Z"/>
          <w:rFonts w:ascii="微软雅黑" w:eastAsia="微软雅黑" w:hAnsi="微软雅黑"/>
        </w:rPr>
        <w:pPrChange w:id="236" w:author="John Peng" w:date="2015-03-27T14:13:00Z">
          <w:pPr>
            <w:pStyle w:val="a3"/>
          </w:pPr>
        </w:pPrChange>
      </w:pPr>
      <w:ins w:id="237" w:author="John Peng" w:date="2015-03-27T14:12:00Z">
        <w:r>
          <w:rPr>
            <w:rFonts w:ascii="微软雅黑" w:eastAsia="微软雅黑" w:hAnsi="微软雅黑" w:hint="eastAsia"/>
          </w:rPr>
          <w:t>直播相关实体</w:t>
        </w:r>
      </w:ins>
    </w:p>
    <w:p w14:paraId="26D53C80" w14:textId="77777777" w:rsidR="00CB50B5" w:rsidRDefault="00CB50B5" w:rsidP="00C57D8D">
      <w:pPr>
        <w:pStyle w:val="a3"/>
        <w:rPr>
          <w:ins w:id="238" w:author="John Peng" w:date="2015-03-27T14:14:00Z"/>
          <w:rFonts w:ascii="微软雅黑" w:eastAsia="微软雅黑" w:hAnsi="微软雅黑"/>
        </w:rPr>
      </w:pPr>
      <w:ins w:id="239" w:author="John Peng" w:date="2015-03-27T14:14:00Z">
        <w:r>
          <w:rPr>
            <w:rFonts w:ascii="微软雅黑" w:eastAsia="微软雅黑" w:hAnsi="微软雅黑" w:hint="eastAsia"/>
          </w:rPr>
          <w:t>设计约束：</w:t>
        </w:r>
      </w:ins>
    </w:p>
    <w:p w14:paraId="5D7EB5D7" w14:textId="77777777" w:rsidR="00CB50B5" w:rsidRDefault="00CB50B5">
      <w:pPr>
        <w:pStyle w:val="a3"/>
        <w:numPr>
          <w:ilvl w:val="0"/>
          <w:numId w:val="5"/>
        </w:numPr>
        <w:rPr>
          <w:ins w:id="240" w:author="John Peng" w:date="2015-03-27T17:17:00Z"/>
          <w:rFonts w:ascii="微软雅黑" w:eastAsia="微软雅黑" w:hAnsi="微软雅黑"/>
        </w:rPr>
        <w:pPrChange w:id="241" w:author="John Peng" w:date="2015-03-27T14:14:00Z">
          <w:pPr>
            <w:pStyle w:val="a3"/>
          </w:pPr>
        </w:pPrChange>
      </w:pPr>
      <w:ins w:id="242" w:author="John Peng" w:date="2015-03-27T14:14:00Z">
        <w:r>
          <w:rPr>
            <w:rFonts w:ascii="微软雅黑" w:eastAsia="微软雅黑" w:hAnsi="微软雅黑" w:hint="eastAsia"/>
          </w:rPr>
          <w:t>所有关系型数据采用MariaDB（MySQL的替代版）进行存储；</w:t>
        </w:r>
      </w:ins>
    </w:p>
    <w:p w14:paraId="6112F3E9" w14:textId="77777777" w:rsidR="00750DB8" w:rsidRDefault="00750DB8">
      <w:pPr>
        <w:pStyle w:val="a3"/>
        <w:numPr>
          <w:ilvl w:val="0"/>
          <w:numId w:val="5"/>
        </w:numPr>
        <w:rPr>
          <w:ins w:id="243" w:author="John Peng" w:date="2015-03-27T15:55:00Z"/>
          <w:rFonts w:ascii="微软雅黑" w:eastAsia="微软雅黑" w:hAnsi="微软雅黑"/>
        </w:rPr>
        <w:pPrChange w:id="244" w:author="John Peng" w:date="2015-03-27T14:14:00Z">
          <w:pPr>
            <w:pStyle w:val="a3"/>
          </w:pPr>
        </w:pPrChange>
      </w:pPr>
      <w:ins w:id="245" w:author="John Peng" w:date="2015-03-27T17:17:00Z">
        <w:r>
          <w:rPr>
            <w:rFonts w:ascii="微软雅黑" w:eastAsia="微软雅黑" w:hAnsi="微软雅黑" w:hint="eastAsia"/>
          </w:rPr>
          <w:t>对于所有关系型数据，必须有</w:t>
        </w:r>
      </w:ins>
      <w:ins w:id="246" w:author="John Peng" w:date="2015-03-27T17:18:00Z">
        <w:r>
          <w:rPr>
            <w:rFonts w:ascii="微软雅黑" w:eastAsia="微软雅黑" w:hAnsi="微软雅黑" w:hint="eastAsia"/>
          </w:rPr>
          <w:t>ID（拟采用UUID）、创建时间（精确到毫秒）、修改时间（精确到毫秒）</w:t>
        </w:r>
      </w:ins>
      <w:ins w:id="247" w:author="John Peng" w:date="2015-03-29T18:21:00Z">
        <w:r w:rsidR="00AF4A05">
          <w:rPr>
            <w:rFonts w:ascii="微软雅黑" w:eastAsia="微软雅黑" w:hAnsi="微软雅黑" w:hint="eastAsia"/>
          </w:rPr>
          <w:t>、</w:t>
        </w:r>
      </w:ins>
      <w:ins w:id="248" w:author="John Peng" w:date="2015-03-29T18:22:00Z">
        <w:r w:rsidR="00AF4A05">
          <w:rPr>
            <w:rFonts w:ascii="微软雅黑" w:eastAsia="微软雅黑" w:hAnsi="微软雅黑" w:hint="eastAsia"/>
          </w:rPr>
          <w:t>创建人和修改人</w:t>
        </w:r>
      </w:ins>
      <w:ins w:id="249" w:author="John Peng" w:date="2015-03-27T17:18:00Z">
        <w:r>
          <w:rPr>
            <w:rFonts w:ascii="微软雅黑" w:eastAsia="微软雅黑" w:hAnsi="微软雅黑" w:hint="eastAsia"/>
          </w:rPr>
          <w:t>等字段；</w:t>
        </w:r>
      </w:ins>
    </w:p>
    <w:p w14:paraId="2F2426AF" w14:textId="77777777" w:rsidR="00E16E25" w:rsidRDefault="00E16E25">
      <w:pPr>
        <w:pStyle w:val="a3"/>
        <w:numPr>
          <w:ilvl w:val="0"/>
          <w:numId w:val="5"/>
        </w:numPr>
        <w:rPr>
          <w:ins w:id="250" w:author="John Peng" w:date="2015-03-27T14:14:00Z"/>
          <w:rFonts w:ascii="微软雅黑" w:eastAsia="微软雅黑" w:hAnsi="微软雅黑"/>
        </w:rPr>
        <w:pPrChange w:id="251" w:author="John Peng" w:date="2015-03-27T14:14:00Z">
          <w:pPr>
            <w:pStyle w:val="a3"/>
          </w:pPr>
        </w:pPrChange>
      </w:pPr>
      <w:ins w:id="252" w:author="John Peng" w:date="2015-03-27T15:55:00Z">
        <w:r>
          <w:rPr>
            <w:rFonts w:ascii="微软雅黑" w:eastAsia="微软雅黑" w:hAnsi="微软雅黑" w:hint="eastAsia"/>
          </w:rPr>
          <w:t>关系数据表中的某些字段</w:t>
        </w:r>
      </w:ins>
      <w:ins w:id="253" w:author="John Peng" w:date="2015-03-27T15:56:00Z">
        <w:r>
          <w:rPr>
            <w:rFonts w:ascii="微软雅黑" w:eastAsia="微软雅黑" w:hAnsi="微软雅黑" w:hint="eastAsia"/>
          </w:rPr>
          <w:t>可能存放更多地组合数据，组合数据内容采用JSON格式进行描述；</w:t>
        </w:r>
      </w:ins>
    </w:p>
    <w:p w14:paraId="18ECD6C7" w14:textId="77777777" w:rsidR="00CB50B5" w:rsidRDefault="00CB50B5">
      <w:pPr>
        <w:pStyle w:val="a3"/>
        <w:numPr>
          <w:ilvl w:val="0"/>
          <w:numId w:val="5"/>
        </w:numPr>
        <w:rPr>
          <w:ins w:id="254" w:author="John Peng" w:date="2015-03-27T15:55:00Z"/>
          <w:rFonts w:ascii="微软雅黑" w:eastAsia="微软雅黑" w:hAnsi="微软雅黑"/>
        </w:rPr>
        <w:pPrChange w:id="255" w:author="John Peng" w:date="2015-03-27T14:14:00Z">
          <w:pPr>
            <w:pStyle w:val="a3"/>
          </w:pPr>
        </w:pPrChange>
      </w:pPr>
      <w:ins w:id="256" w:author="John Peng" w:date="2015-03-27T14:14:00Z">
        <w:r>
          <w:rPr>
            <w:rFonts w:ascii="微软雅黑" w:eastAsia="微软雅黑" w:hAnsi="微软雅黑" w:hint="eastAsia"/>
          </w:rPr>
          <w:t>所有文件型数据（如：图片、</w:t>
        </w:r>
      </w:ins>
      <w:ins w:id="257" w:author="John Peng" w:date="2015-03-27T14:15:00Z">
        <w:r>
          <w:rPr>
            <w:rFonts w:ascii="微软雅黑" w:eastAsia="微软雅黑" w:hAnsi="微软雅黑" w:hint="eastAsia"/>
          </w:rPr>
          <w:t>音频、视频、文档等）采用HBase进行存储，在关系型数据库中存放对应文件的唯一Key</w:t>
        </w:r>
      </w:ins>
      <w:ins w:id="258" w:author="John Peng" w:date="2015-03-27T14:22:00Z">
        <w:r>
          <w:rPr>
            <w:rFonts w:ascii="微软雅黑" w:eastAsia="微软雅黑" w:hAnsi="微软雅黑" w:hint="eastAsia"/>
          </w:rPr>
          <w:t>，如果存在多个Key，则用半角逗号分隔</w:t>
        </w:r>
      </w:ins>
      <w:ins w:id="259" w:author="John Peng" w:date="2015-03-27T14:15:00Z">
        <w:r>
          <w:rPr>
            <w:rFonts w:ascii="微软雅黑" w:eastAsia="微软雅黑" w:hAnsi="微软雅黑" w:hint="eastAsia"/>
          </w:rPr>
          <w:t>；</w:t>
        </w:r>
      </w:ins>
    </w:p>
    <w:p w14:paraId="50F8438B" w14:textId="77777777" w:rsidR="00276D93" w:rsidRPr="00C57D8D" w:rsidRDefault="00276D93">
      <w:pPr>
        <w:pStyle w:val="a3"/>
        <w:numPr>
          <w:ilvl w:val="0"/>
          <w:numId w:val="5"/>
        </w:numPr>
        <w:rPr>
          <w:ins w:id="260" w:author="John Peng" w:date="2015-03-27T14:12:00Z"/>
          <w:rFonts w:ascii="微软雅黑" w:eastAsia="微软雅黑" w:hAnsi="微软雅黑"/>
        </w:rPr>
        <w:pPrChange w:id="261" w:author="John Peng" w:date="2015-03-27T14:14:00Z">
          <w:pPr>
            <w:pStyle w:val="a3"/>
          </w:pPr>
        </w:pPrChange>
      </w:pPr>
      <w:ins w:id="262" w:author="John Peng" w:date="2015-03-27T14:29:00Z">
        <w:r>
          <w:rPr>
            <w:rFonts w:ascii="微软雅黑" w:eastAsia="微软雅黑" w:hAnsi="微软雅黑" w:hint="eastAsia"/>
          </w:rPr>
          <w:t>后期</w:t>
        </w:r>
      </w:ins>
      <w:ins w:id="263" w:author="John Peng" w:date="2015-03-27T14:28:00Z">
        <w:r>
          <w:rPr>
            <w:rFonts w:ascii="微软雅黑" w:eastAsia="微软雅黑" w:hAnsi="微软雅黑" w:hint="eastAsia"/>
          </w:rPr>
          <w:t>可能会根据部分</w:t>
        </w:r>
      </w:ins>
      <w:ins w:id="264" w:author="John Peng" w:date="2015-03-27T14:29:00Z">
        <w:r>
          <w:rPr>
            <w:rFonts w:ascii="微软雅黑" w:eastAsia="微软雅黑" w:hAnsi="微软雅黑" w:hint="eastAsia"/>
          </w:rPr>
          <w:t>网状数据的查询性能，选择将网状关系数据采用Neo4J进行存储，并提供查询服务。</w:t>
        </w:r>
      </w:ins>
    </w:p>
    <w:p w14:paraId="5F440EA0" w14:textId="77777777" w:rsidR="003B4C3F" w:rsidRPr="00317A6D" w:rsidDel="00CB50B5" w:rsidRDefault="003B4C3F" w:rsidP="003B4C3F">
      <w:pPr>
        <w:pStyle w:val="a3"/>
        <w:rPr>
          <w:del w:id="265" w:author="John Peng" w:date="2015-03-27T14:13:00Z"/>
          <w:rFonts w:ascii="微软雅黑" w:eastAsia="微软雅黑" w:hAnsi="微软雅黑"/>
        </w:rPr>
      </w:pPr>
      <w:del w:id="266" w:author="John Peng" w:date="2015-03-27T14:13:00Z">
        <w:r w:rsidRPr="00317A6D" w:rsidDel="00CB50B5">
          <w:rPr>
            <w:rFonts w:ascii="微软雅黑" w:eastAsia="微软雅黑" w:hAnsi="微软雅黑" w:hint="eastAsia"/>
          </w:rPr>
          <w:delText>整个平台业务实体包括如下：</w:delText>
        </w:r>
      </w:del>
    </w:p>
    <w:p w14:paraId="50F1F5E0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67" w:author="John Peng" w:date="2015-03-27T14:13:00Z"/>
          <w:rFonts w:ascii="微软雅黑" w:eastAsia="微软雅黑" w:hAnsi="微软雅黑"/>
          <w:b/>
        </w:rPr>
      </w:pPr>
      <w:del w:id="268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旅行目的地，</w:delText>
        </w:r>
      </w:del>
    </w:p>
    <w:p w14:paraId="6D7285D6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69" w:author="John Peng" w:date="2015-03-27T14:13:00Z"/>
          <w:rFonts w:ascii="微软雅黑" w:eastAsia="微软雅黑" w:hAnsi="微软雅黑"/>
        </w:rPr>
      </w:pPr>
      <w:del w:id="270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旅行资源</w:delText>
        </w:r>
        <w:r w:rsidRPr="00317A6D" w:rsidDel="00CB50B5">
          <w:rPr>
            <w:rFonts w:ascii="微软雅黑" w:eastAsia="微软雅黑" w:hAnsi="微软雅黑" w:hint="eastAsia"/>
          </w:rPr>
          <w:delText>，定义旅行过程中吃、住、行、游、购、娱涉及的资源，譬如景点、美食、住宿、交通等</w:delText>
        </w:r>
      </w:del>
    </w:p>
    <w:p w14:paraId="5D855F6C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71" w:author="John Peng" w:date="2015-03-27T14:13:00Z"/>
          <w:rFonts w:ascii="微软雅黑" w:eastAsia="微软雅黑" w:hAnsi="微软雅黑"/>
        </w:rPr>
      </w:pPr>
      <w:del w:id="272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旅行线路</w:delText>
        </w:r>
        <w:r w:rsidRPr="00317A6D" w:rsidDel="00CB50B5">
          <w:rPr>
            <w:rFonts w:ascii="微软雅黑" w:eastAsia="微软雅黑" w:hAnsi="微软雅黑" w:hint="eastAsia"/>
          </w:rPr>
          <w:delText>，有一系列的景点资源构成，描述了用户</w:delText>
        </w:r>
        <w:r w:rsidRPr="00317A6D" w:rsidDel="00CB50B5">
          <w:rPr>
            <w:rFonts w:ascii="微软雅黑" w:eastAsia="微软雅黑" w:hAnsi="微软雅黑" w:hint="eastAsia"/>
            <w:b/>
            <w:color w:val="548DD4"/>
          </w:rPr>
          <w:delText>去哪儿玩</w:delText>
        </w:r>
      </w:del>
    </w:p>
    <w:p w14:paraId="60AA95AA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73" w:author="John Peng" w:date="2015-03-27T14:13:00Z"/>
          <w:rFonts w:ascii="微软雅黑" w:eastAsia="微软雅黑" w:hAnsi="微软雅黑"/>
        </w:rPr>
      </w:pPr>
      <w:del w:id="274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lastRenderedPageBreak/>
          <w:delText>旅行行程</w:delText>
        </w:r>
        <w:r w:rsidRPr="00317A6D" w:rsidDel="00CB50B5">
          <w:rPr>
            <w:rFonts w:ascii="微软雅黑" w:eastAsia="微软雅黑" w:hAnsi="微软雅黑" w:hint="eastAsia"/>
          </w:rPr>
          <w:delText>，一个行程的总体，其下细分包括行程安排、行程费用、行程团队、行程游记等部分，描述了用户</w:delText>
        </w:r>
        <w:r w:rsidRPr="00317A6D" w:rsidDel="00CB50B5">
          <w:rPr>
            <w:rFonts w:ascii="微软雅黑" w:eastAsia="微软雅黑" w:hAnsi="微软雅黑" w:hint="eastAsia"/>
            <w:b/>
            <w:color w:val="548DD4"/>
          </w:rPr>
          <w:delText>想怎么玩</w:delText>
        </w:r>
      </w:del>
    </w:p>
    <w:p w14:paraId="0B3C7606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75" w:author="John Peng" w:date="2015-03-27T14:13:00Z"/>
          <w:rFonts w:ascii="微软雅黑" w:eastAsia="微软雅黑" w:hAnsi="微软雅黑"/>
        </w:rPr>
      </w:pPr>
      <w:del w:id="276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行程安排</w:delText>
        </w:r>
        <w:r w:rsidRPr="00317A6D" w:rsidDel="00CB50B5">
          <w:rPr>
            <w:rFonts w:ascii="微软雅黑" w:eastAsia="微软雅黑" w:hAnsi="微软雅黑" w:hint="eastAsia"/>
          </w:rPr>
          <w:delText>，描述行程中涉及的每项活动，每项活动除了涉及到旅行资源外，需要包括时间、费用、事项等</w:delText>
        </w:r>
      </w:del>
    </w:p>
    <w:p w14:paraId="298880CC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77" w:author="John Peng" w:date="2015-03-27T14:13:00Z"/>
          <w:rFonts w:ascii="微软雅黑" w:eastAsia="微软雅黑" w:hAnsi="微软雅黑"/>
        </w:rPr>
      </w:pPr>
      <w:del w:id="278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行程费用</w:delText>
        </w:r>
        <w:r w:rsidRPr="00317A6D" w:rsidDel="00CB50B5">
          <w:rPr>
            <w:rFonts w:ascii="微软雅黑" w:eastAsia="微软雅黑" w:hAnsi="微软雅黑" w:hint="eastAsia"/>
          </w:rPr>
          <w:delText>，描述了行程进行中的费用情况，费用从发生的主体来分，可以分为集体和个人。从发生的类型来分又可以分为预算，预收，支出等</w:delText>
        </w:r>
      </w:del>
    </w:p>
    <w:p w14:paraId="74C1E9EC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79" w:author="John Peng" w:date="2015-03-27T14:13:00Z"/>
          <w:rFonts w:ascii="微软雅黑" w:eastAsia="微软雅黑" w:hAnsi="微软雅黑"/>
        </w:rPr>
      </w:pPr>
      <w:del w:id="280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行程团队</w:delText>
        </w:r>
        <w:r w:rsidRPr="00317A6D" w:rsidDel="00CB50B5">
          <w:rPr>
            <w:rFonts w:ascii="微软雅黑" w:eastAsia="微软雅黑" w:hAnsi="微软雅黑" w:hint="eastAsia"/>
          </w:rPr>
          <w:delText>，描述了参与行程的一群伙伴</w:delText>
        </w:r>
      </w:del>
    </w:p>
    <w:p w14:paraId="4E37FE71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81" w:author="John Peng" w:date="2015-03-27T14:13:00Z"/>
          <w:rFonts w:ascii="微软雅黑" w:eastAsia="微软雅黑" w:hAnsi="微软雅黑"/>
        </w:rPr>
      </w:pPr>
      <w:del w:id="282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行程游记，</w:delText>
        </w:r>
        <w:r w:rsidRPr="00317A6D" w:rsidDel="00CB50B5">
          <w:rPr>
            <w:rFonts w:ascii="微软雅黑" w:eastAsia="微软雅黑" w:hAnsi="微软雅黑" w:hint="eastAsia"/>
          </w:rPr>
          <w:delText>这里的游记是个统称，描述旅行中的所有记录，包括相册、微视、日记等。</w:delText>
        </w:r>
      </w:del>
    </w:p>
    <w:p w14:paraId="55290AB1" w14:textId="77777777" w:rsidR="003B4C3F" w:rsidRPr="00317A6D" w:rsidDel="00CB50B5" w:rsidRDefault="003B4C3F" w:rsidP="003B4C3F">
      <w:pPr>
        <w:pStyle w:val="a3"/>
        <w:numPr>
          <w:ilvl w:val="0"/>
          <w:numId w:val="3"/>
        </w:numPr>
        <w:rPr>
          <w:del w:id="283" w:author="John Peng" w:date="2015-03-27T14:13:00Z"/>
          <w:rFonts w:ascii="微软雅黑" w:eastAsia="微软雅黑" w:hAnsi="微软雅黑"/>
        </w:rPr>
      </w:pPr>
      <w:del w:id="284" w:author="John Peng" w:date="2015-03-27T14:13:00Z">
        <w:r w:rsidRPr="00317A6D" w:rsidDel="00CB50B5">
          <w:rPr>
            <w:rFonts w:ascii="微软雅黑" w:eastAsia="微软雅黑" w:hAnsi="微软雅黑" w:hint="eastAsia"/>
            <w:b/>
          </w:rPr>
          <w:delText>会员，</w:delText>
        </w:r>
        <w:r w:rsidRPr="00317A6D" w:rsidDel="00CB50B5">
          <w:rPr>
            <w:rFonts w:ascii="微软雅黑" w:eastAsia="微软雅黑" w:hAnsi="微软雅黑" w:hint="eastAsia"/>
          </w:rPr>
          <w:delText>描述了系统中注册的会员，会员本身会有不同级别和角色</w:delText>
        </w:r>
      </w:del>
    </w:p>
    <w:p w14:paraId="228C19BF" w14:textId="77777777" w:rsidR="003F0CC0" w:rsidRPr="00317A6D" w:rsidDel="00CB50B5" w:rsidRDefault="003B4C3F" w:rsidP="003B4C3F">
      <w:pPr>
        <w:rPr>
          <w:del w:id="285" w:author="John Peng" w:date="2015-03-27T14:13:00Z"/>
          <w:rFonts w:ascii="微软雅黑" w:eastAsia="微软雅黑" w:hAnsi="微软雅黑"/>
          <w:iCs/>
          <w:color w:val="000000"/>
        </w:rPr>
        <w:sectPr w:rsidR="003F0CC0" w:rsidRPr="00317A6D" w:rsidDel="00CB50B5" w:rsidSect="00CB50B5">
          <w:type w:val="continuous"/>
          <w:pgSz w:w="11906" w:h="16838"/>
          <w:pgMar w:top="1440" w:right="1797" w:bottom="1440" w:left="1797" w:header="851" w:footer="992" w:gutter="0"/>
          <w:cols w:space="425"/>
          <w:docGrid w:type="lines" w:linePitch="312"/>
          <w:sectPrChange w:id="286" w:author="John Peng" w:date="2015-03-27T14:13:00Z">
            <w:sectPr w:rsidR="003F0CC0" w:rsidRPr="00317A6D" w:rsidDel="00CB50B5" w:rsidSect="00CB50B5">
              <w:type w:val="nextPage"/>
              <w:pgMar w:top="1440" w:right="1800" w:bottom="1440" w:left="1800" w:header="851" w:footer="992" w:gutter="0"/>
            </w:sectPr>
          </w:sectPrChange>
        </w:sectPr>
      </w:pPr>
      <w:del w:id="287" w:author="John Peng" w:date="2015-03-27T14:13:00Z">
        <w:r w:rsidRPr="00317A6D" w:rsidDel="00CB50B5">
          <w:rPr>
            <w:rFonts w:ascii="微软雅黑" w:eastAsia="微软雅黑" w:hAnsi="微软雅黑" w:hint="eastAsia"/>
            <w:iCs/>
            <w:color w:val="000000"/>
          </w:rPr>
          <w:delText>实体间关系如下图所示：</w:delText>
        </w:r>
      </w:del>
    </w:p>
    <w:p w14:paraId="73C46802" w14:textId="77777777" w:rsidR="00005C2C" w:rsidRPr="00317A6D" w:rsidRDefault="00A91B39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  <w:bookmarkStart w:id="288" w:name="_Toc413080327"/>
      <w:del w:id="289" w:author="John Peng" w:date="2015-03-27T14:12:00Z">
        <w:r w:rsidDel="00CB50B5">
          <w:rPr>
            <w:rFonts w:ascii="微软雅黑" w:eastAsia="微软雅黑" w:hAnsi="微软雅黑"/>
            <w:b/>
            <w:noProof/>
            <w:kern w:val="44"/>
            <w:sz w:val="44"/>
            <w:szCs w:val="44"/>
            <w:rPrChange w:id="290" w:author="Unknown">
              <w:rPr>
                <w:noProof/>
              </w:rPr>
            </w:rPrChange>
          </w:rPr>
          <w:lastRenderedPageBreak/>
          <w:drawing>
            <wp:inline distT="0" distB="0" distL="0" distR="0" wp14:anchorId="3C77A673" wp14:editId="55395D19">
              <wp:extent cx="8867775" cy="5219700"/>
              <wp:effectExtent l="0" t="0" r="0" b="0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63330" cy="52170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0D71AB3" w14:textId="77777777" w:rsidR="003F0CC0" w:rsidRPr="00317A6D" w:rsidDel="00276D93" w:rsidRDefault="003F0CC0" w:rsidP="00CE7C04">
      <w:pPr>
        <w:pStyle w:val="1"/>
        <w:numPr>
          <w:ilvl w:val="0"/>
          <w:numId w:val="2"/>
        </w:numPr>
        <w:rPr>
          <w:del w:id="291" w:author="John Peng" w:date="2015-03-27T14:22:00Z"/>
          <w:rFonts w:ascii="微软雅黑" w:eastAsia="微软雅黑" w:hAnsi="微软雅黑"/>
          <w:b/>
        </w:rPr>
        <w:sectPr w:rsidR="003F0CC0" w:rsidRPr="00317A6D" w:rsidDel="00276D93" w:rsidSect="00CB50B5">
          <w:type w:val="continuous"/>
          <w:pgSz w:w="11906" w:h="16838" w:orient="portrait"/>
          <w:pgMar w:top="1440" w:right="1797" w:bottom="1440" w:left="1797" w:header="851" w:footer="992" w:gutter="0"/>
          <w:cols w:space="425"/>
          <w:docGrid w:type="linesAndChars" w:linePitch="312"/>
          <w:sectPrChange w:id="292" w:author="John Peng" w:date="2015-03-27T14:13:00Z">
            <w:sectPr w:rsidR="003F0CC0" w:rsidRPr="00317A6D" w:rsidDel="00276D93" w:rsidSect="00CB50B5">
              <w:type w:val="nextPage"/>
              <w:pgSz w:w="16838" w:h="11906" w:orient="landscape"/>
              <w:pgMar w:top="1797" w:right="1440" w:bottom="1797" w:left="1440" w:header="851" w:footer="992" w:gutter="0"/>
            </w:sectPr>
          </w:sectPrChange>
        </w:sectPr>
      </w:pPr>
    </w:p>
    <w:p w14:paraId="6728162C" w14:textId="77777777" w:rsidR="00CE7C04" w:rsidRDefault="00CE7C04" w:rsidP="00CE7C04">
      <w:pPr>
        <w:pStyle w:val="1"/>
        <w:numPr>
          <w:ilvl w:val="0"/>
          <w:numId w:val="2"/>
        </w:numPr>
        <w:rPr>
          <w:rFonts w:ascii="微软雅黑" w:eastAsia="微软雅黑" w:hAnsi="微软雅黑"/>
          <w:b/>
        </w:rPr>
      </w:pPr>
      <w:bookmarkStart w:id="293" w:name="_Toc415257120"/>
      <w:r w:rsidRPr="00317A6D">
        <w:rPr>
          <w:rFonts w:ascii="微软雅黑" w:eastAsia="微软雅黑" w:hAnsi="微软雅黑" w:hint="eastAsia"/>
          <w:b/>
        </w:rPr>
        <w:lastRenderedPageBreak/>
        <w:t>实体设计</w:t>
      </w:r>
      <w:bookmarkEnd w:id="288"/>
      <w:bookmarkEnd w:id="293"/>
    </w:p>
    <w:p w14:paraId="07E78B53" w14:textId="77777777" w:rsidR="00C57D8D" w:rsidRDefault="00C57D8D" w:rsidP="00040310">
      <w:pPr>
        <w:pStyle w:val="2"/>
        <w:numPr>
          <w:ilvl w:val="1"/>
          <w:numId w:val="2"/>
        </w:numPr>
        <w:rPr>
          <w:ins w:id="294" w:author="John Peng" w:date="2015-03-27T14:51:00Z"/>
          <w:rFonts w:ascii="微软雅黑" w:eastAsia="微软雅黑" w:hAnsi="微软雅黑"/>
        </w:rPr>
      </w:pPr>
      <w:bookmarkStart w:id="295" w:name="_Toc415257121"/>
      <w:ins w:id="296" w:author="John Peng" w:date="2015-03-27T14:51:00Z">
        <w:r>
          <w:rPr>
            <w:rFonts w:ascii="微软雅黑" w:eastAsia="微软雅黑" w:hAnsi="微软雅黑" w:hint="eastAsia"/>
          </w:rPr>
          <w:t>基础字典</w:t>
        </w:r>
        <w:bookmarkEnd w:id="295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2"/>
      </w:tblGrid>
      <w:tr w:rsidR="00C57D8D" w:rsidRPr="00317A6D" w14:paraId="0C78EE6B" w14:textId="77777777" w:rsidTr="00063AAF">
        <w:trPr>
          <w:trHeight w:hRule="exact" w:val="510"/>
          <w:ins w:id="297" w:author="John Peng" w:date="2015-03-27T14:52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58D8B3DC" w14:textId="77777777" w:rsidR="00C57D8D" w:rsidRPr="00317A6D" w:rsidRDefault="00C57D8D" w:rsidP="00063AAF">
            <w:pPr>
              <w:spacing w:line="200" w:lineRule="atLeast"/>
              <w:jc w:val="left"/>
              <w:rPr>
                <w:ins w:id="298" w:author="John Peng" w:date="2015-03-27T14:52:00Z"/>
                <w:rFonts w:ascii="微软雅黑" w:eastAsia="微软雅黑" w:hAnsi="微软雅黑"/>
                <w:b/>
                <w:sz w:val="24"/>
              </w:rPr>
            </w:pPr>
            <w:ins w:id="299" w:author="John Peng" w:date="2015-03-27T14:52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行政区划表</w:t>
              </w:r>
            </w:ins>
          </w:p>
        </w:tc>
      </w:tr>
      <w:tr w:rsidR="00C57D8D" w:rsidRPr="00317A6D" w14:paraId="03C15A03" w14:textId="77777777" w:rsidTr="00063AAF">
        <w:trPr>
          <w:trHeight w:hRule="exact" w:val="510"/>
          <w:ins w:id="300" w:author="John Peng" w:date="2015-03-27T14:52:00Z"/>
        </w:trPr>
        <w:tc>
          <w:tcPr>
            <w:tcW w:w="2660" w:type="dxa"/>
            <w:shd w:val="clear" w:color="auto" w:fill="C6D9F1" w:themeFill="text2" w:themeFillTint="33"/>
          </w:tcPr>
          <w:p w14:paraId="165F3D24" w14:textId="77777777" w:rsidR="00C57D8D" w:rsidRPr="00317A6D" w:rsidRDefault="00C57D8D" w:rsidP="00063AAF">
            <w:pPr>
              <w:spacing w:line="200" w:lineRule="atLeast"/>
              <w:jc w:val="left"/>
              <w:rPr>
                <w:ins w:id="301" w:author="John Peng" w:date="2015-03-27T14:52:00Z"/>
                <w:rFonts w:ascii="微软雅黑" w:eastAsia="微软雅黑" w:hAnsi="微软雅黑"/>
                <w:b/>
                <w:sz w:val="24"/>
              </w:rPr>
            </w:pPr>
            <w:ins w:id="302" w:author="John Peng" w:date="2015-03-27T14:52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5EB93F61" w14:textId="77777777" w:rsidR="00C57D8D" w:rsidRPr="00317A6D" w:rsidRDefault="00C57D8D" w:rsidP="00063AAF">
            <w:pPr>
              <w:spacing w:line="200" w:lineRule="atLeast"/>
              <w:jc w:val="left"/>
              <w:rPr>
                <w:ins w:id="303" w:author="John Peng" w:date="2015-03-27T14:52:00Z"/>
                <w:rFonts w:ascii="微软雅黑" w:eastAsia="微软雅黑" w:hAnsi="微软雅黑"/>
                <w:b/>
                <w:sz w:val="24"/>
              </w:rPr>
            </w:pPr>
            <w:ins w:id="304" w:author="John Peng" w:date="2015-03-27T14:52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C57D8D" w:rsidRPr="00317A6D" w14:paraId="077A8FEE" w14:textId="77777777" w:rsidTr="00063AAF">
        <w:trPr>
          <w:trHeight w:hRule="exact" w:val="510"/>
          <w:ins w:id="305" w:author="John Peng" w:date="2015-03-27T14:52:00Z"/>
        </w:trPr>
        <w:tc>
          <w:tcPr>
            <w:tcW w:w="2660" w:type="dxa"/>
            <w:shd w:val="clear" w:color="auto" w:fill="auto"/>
          </w:tcPr>
          <w:p w14:paraId="2BA6DC8A" w14:textId="77777777" w:rsidR="00C57D8D" w:rsidRPr="00317A6D" w:rsidRDefault="00C57D8D" w:rsidP="00063AAF">
            <w:pPr>
              <w:spacing w:line="320" w:lineRule="exact"/>
              <w:rPr>
                <w:ins w:id="306" w:author="John Peng" w:date="2015-03-27T14:52:00Z"/>
                <w:rFonts w:ascii="微软雅黑" w:eastAsia="微软雅黑" w:hAnsi="微软雅黑"/>
              </w:rPr>
            </w:pPr>
            <w:ins w:id="307" w:author="John Peng" w:date="2015-03-27T14:52:00Z">
              <w:r>
                <w:rPr>
                  <w:rFonts w:ascii="微软雅黑" w:eastAsia="微软雅黑" w:hAnsi="微软雅黑" w:hint="eastAsia"/>
                </w:rPr>
                <w:t>代码</w:t>
              </w:r>
            </w:ins>
          </w:p>
        </w:tc>
        <w:tc>
          <w:tcPr>
            <w:tcW w:w="5862" w:type="dxa"/>
            <w:shd w:val="clear" w:color="auto" w:fill="auto"/>
          </w:tcPr>
          <w:p w14:paraId="3B675D7E" w14:textId="77777777" w:rsidR="00C57D8D" w:rsidRPr="00317A6D" w:rsidRDefault="00E25191" w:rsidP="00063AAF">
            <w:pPr>
              <w:spacing w:line="320" w:lineRule="exact"/>
              <w:rPr>
                <w:ins w:id="308" w:author="John Peng" w:date="2015-03-27T14:52:00Z"/>
                <w:rFonts w:ascii="微软雅黑" w:eastAsia="微软雅黑" w:hAnsi="微软雅黑"/>
              </w:rPr>
            </w:pPr>
            <w:ins w:id="309" w:author="John Peng" w:date="2015-03-27T14:58:00Z">
              <w:r>
                <w:rPr>
                  <w:rFonts w:ascii="微软雅黑" w:eastAsia="微软雅黑" w:hAnsi="微软雅黑" w:hint="eastAsia"/>
                </w:rPr>
                <w:t>行政区划代码，唯一标识一个行政区</w:t>
              </w:r>
            </w:ins>
          </w:p>
        </w:tc>
      </w:tr>
      <w:tr w:rsidR="00C57D8D" w:rsidRPr="00317A6D" w14:paraId="4E96C949" w14:textId="77777777" w:rsidTr="00063AAF">
        <w:trPr>
          <w:trHeight w:hRule="exact" w:val="510"/>
          <w:ins w:id="310" w:author="John Peng" w:date="2015-03-27T14:52:00Z"/>
        </w:trPr>
        <w:tc>
          <w:tcPr>
            <w:tcW w:w="2660" w:type="dxa"/>
            <w:shd w:val="clear" w:color="auto" w:fill="auto"/>
          </w:tcPr>
          <w:p w14:paraId="03F0592F" w14:textId="77777777" w:rsidR="00C57D8D" w:rsidRDefault="00C57D8D" w:rsidP="00063AAF">
            <w:pPr>
              <w:spacing w:line="320" w:lineRule="exact"/>
              <w:rPr>
                <w:ins w:id="311" w:author="John Peng" w:date="2015-03-27T14:52:00Z"/>
                <w:rFonts w:ascii="微软雅黑" w:eastAsia="微软雅黑" w:hAnsi="微软雅黑"/>
              </w:rPr>
            </w:pPr>
            <w:ins w:id="312" w:author="John Peng" w:date="2015-03-27T14:52:00Z">
              <w:r>
                <w:rPr>
                  <w:rFonts w:ascii="微软雅黑" w:eastAsia="微软雅黑" w:hAnsi="微软雅黑" w:hint="eastAsia"/>
                </w:rPr>
                <w:t>名称</w:t>
              </w:r>
            </w:ins>
          </w:p>
        </w:tc>
        <w:tc>
          <w:tcPr>
            <w:tcW w:w="5862" w:type="dxa"/>
            <w:shd w:val="clear" w:color="auto" w:fill="auto"/>
          </w:tcPr>
          <w:p w14:paraId="369A0AA2" w14:textId="77777777" w:rsidR="00C57D8D" w:rsidRPr="00317A6D" w:rsidRDefault="00C57D8D" w:rsidP="00063AAF">
            <w:pPr>
              <w:spacing w:line="320" w:lineRule="exact"/>
              <w:rPr>
                <w:ins w:id="313" w:author="John Peng" w:date="2015-03-27T14:52:00Z"/>
                <w:rFonts w:ascii="微软雅黑" w:eastAsia="微软雅黑" w:hAnsi="微软雅黑"/>
              </w:rPr>
            </w:pPr>
          </w:p>
        </w:tc>
      </w:tr>
      <w:tr w:rsidR="00C57D8D" w:rsidRPr="00317A6D" w14:paraId="0D57E2E7" w14:textId="77777777" w:rsidTr="00063AAF">
        <w:trPr>
          <w:trHeight w:hRule="exact" w:val="510"/>
          <w:ins w:id="314" w:author="John Peng" w:date="2015-03-27T14:52:00Z"/>
        </w:trPr>
        <w:tc>
          <w:tcPr>
            <w:tcW w:w="2660" w:type="dxa"/>
            <w:shd w:val="clear" w:color="auto" w:fill="auto"/>
          </w:tcPr>
          <w:p w14:paraId="09B4C698" w14:textId="77777777" w:rsidR="00C57D8D" w:rsidRPr="00317A6D" w:rsidRDefault="00C57D8D" w:rsidP="00063AAF">
            <w:pPr>
              <w:spacing w:line="320" w:lineRule="exact"/>
              <w:rPr>
                <w:ins w:id="315" w:author="John Peng" w:date="2015-03-27T14:52:00Z"/>
                <w:rFonts w:ascii="微软雅黑" w:eastAsia="微软雅黑" w:hAnsi="微软雅黑"/>
              </w:rPr>
            </w:pPr>
            <w:ins w:id="316" w:author="John Peng" w:date="2015-03-27T14:52:00Z">
              <w:r>
                <w:rPr>
                  <w:rFonts w:ascii="微软雅黑" w:eastAsia="微软雅黑" w:hAnsi="微软雅黑" w:hint="eastAsia"/>
                </w:rPr>
                <w:t>描述</w:t>
              </w:r>
            </w:ins>
          </w:p>
        </w:tc>
        <w:tc>
          <w:tcPr>
            <w:tcW w:w="5862" w:type="dxa"/>
            <w:shd w:val="clear" w:color="auto" w:fill="auto"/>
          </w:tcPr>
          <w:p w14:paraId="77337D39" w14:textId="77777777" w:rsidR="00C57D8D" w:rsidRPr="00317A6D" w:rsidRDefault="00C57D8D" w:rsidP="00063AAF">
            <w:pPr>
              <w:spacing w:line="320" w:lineRule="exact"/>
              <w:rPr>
                <w:ins w:id="317" w:author="John Peng" w:date="2015-03-27T14:52:00Z"/>
                <w:rFonts w:ascii="微软雅黑" w:eastAsia="微软雅黑" w:hAnsi="微软雅黑"/>
              </w:rPr>
            </w:pPr>
          </w:p>
        </w:tc>
      </w:tr>
    </w:tbl>
    <w:p w14:paraId="7FA880AB" w14:textId="77777777" w:rsidR="00C57D8D" w:rsidRDefault="00C57D8D">
      <w:pPr>
        <w:rPr>
          <w:ins w:id="318" w:author="John Peng" w:date="2015-03-27T14:54:00Z"/>
        </w:rPr>
        <w:pPrChange w:id="319" w:author="John Peng" w:date="2015-03-27T14:51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20" w:author="John Peng" w:date="2015-03-27T14:52:00Z">
        <w:r>
          <w:rPr>
            <w:rFonts w:hint="eastAsia"/>
          </w:rPr>
          <w:t>行政区划采用分级代码方式，</w:t>
        </w:r>
      </w:ins>
      <w:ins w:id="321" w:author="John Peng" w:date="2015-03-27T14:53:00Z">
        <w:r>
          <w:rPr>
            <w:rFonts w:hint="eastAsia"/>
          </w:rPr>
          <w:t>[</w:t>
        </w:r>
        <w:r>
          <w:rPr>
            <w:rFonts w:hint="eastAsia"/>
          </w:rPr>
          <w:t>洲</w:t>
        </w:r>
        <w:r>
          <w:rPr>
            <w:rFonts w:hint="eastAsia"/>
          </w:rPr>
          <w:t>]</w:t>
        </w:r>
        <w:r>
          <w:t>[</w:t>
        </w:r>
        <w:r>
          <w:rPr>
            <w:rFonts w:hint="eastAsia"/>
          </w:rPr>
          <w:t>国家</w:t>
        </w:r>
        <w:r>
          <w:t>][</w:t>
        </w:r>
        <w:r>
          <w:rPr>
            <w:rFonts w:hint="eastAsia"/>
          </w:rPr>
          <w:t>州省</w:t>
        </w:r>
      </w:ins>
      <w:ins w:id="322" w:author="John Peng" w:date="2015-03-27T14:54:00Z">
        <w:r>
          <w:rPr>
            <w:rFonts w:hint="eastAsia"/>
          </w:rPr>
          <w:t>直辖</w:t>
        </w:r>
      </w:ins>
      <w:ins w:id="323" w:author="John Peng" w:date="2015-03-27T14:53:00Z">
        <w:r>
          <w:rPr>
            <w:rFonts w:hint="eastAsia"/>
          </w:rPr>
          <w:t>市</w:t>
        </w:r>
        <w:r>
          <w:t>][</w:t>
        </w:r>
      </w:ins>
      <w:ins w:id="324" w:author="John Peng" w:date="2015-03-27T14:54:00Z">
        <w:r>
          <w:rPr>
            <w:rFonts w:hint="eastAsia"/>
          </w:rPr>
          <w:t>地级市</w:t>
        </w:r>
      </w:ins>
      <w:ins w:id="325" w:author="John Peng" w:date="2015-03-27T14:53:00Z">
        <w:r>
          <w:t>]</w:t>
        </w:r>
      </w:ins>
      <w:ins w:id="326" w:author="John Peng" w:date="2015-03-27T14:54:00Z">
        <w:r>
          <w:t>[</w:t>
        </w:r>
        <w:r>
          <w:rPr>
            <w:rFonts w:hint="eastAsia"/>
          </w:rPr>
          <w:t>县级市</w:t>
        </w:r>
        <w:r>
          <w:t>][</w:t>
        </w:r>
        <w:r>
          <w:rPr>
            <w:rFonts w:hint="eastAsia"/>
          </w:rPr>
          <w:t>镇</w:t>
        </w:r>
        <w:r>
          <w:t>]</w:t>
        </w:r>
        <w:r>
          <w:rPr>
            <w:rFonts w:hint="eastAsia"/>
          </w:rPr>
          <w:t>，其中：</w:t>
        </w:r>
      </w:ins>
    </w:p>
    <w:p w14:paraId="7E5D2EA2" w14:textId="77777777" w:rsidR="00C57D8D" w:rsidRPr="00C57D8D" w:rsidRDefault="00C57D8D">
      <w:pPr>
        <w:pStyle w:val="aa"/>
        <w:numPr>
          <w:ilvl w:val="0"/>
          <w:numId w:val="6"/>
        </w:numPr>
        <w:ind w:firstLineChars="0"/>
        <w:rPr>
          <w:ins w:id="327" w:author="John Peng" w:date="2015-03-27T14:57:00Z"/>
          <w:rPrChange w:id="328" w:author="John Peng" w:date="2015-03-27T14:57:00Z">
            <w:rPr>
              <w:ins w:id="329" w:author="John Peng" w:date="2015-03-27T14:57:00Z"/>
              <w:rFonts w:ascii="微软雅黑" w:eastAsia="微软雅黑" w:hAnsi="微软雅黑"/>
            </w:rPr>
          </w:rPrChange>
        </w:rPr>
        <w:pPrChange w:id="330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31" w:author="John Peng" w:date="2015-03-27T14:55:00Z">
        <w:r>
          <w:rPr>
            <w:rFonts w:hint="eastAsia"/>
          </w:rPr>
          <w:lastRenderedPageBreak/>
          <w:t>洲：一位代码，</w:t>
        </w:r>
        <w:r>
          <w:rPr>
            <w:rFonts w:hint="eastAsia"/>
          </w:rPr>
          <w:t>1-</w:t>
        </w:r>
        <w:r w:rsidRPr="00C57D8D">
          <w:rPr>
            <w:rFonts w:hint="eastAsia"/>
            <w:rPrChange w:id="332" w:author="John Peng" w:date="2015-03-27T14:57:00Z">
              <w:rPr>
                <w:rFonts w:ascii="微软雅黑" w:eastAsia="微软雅黑" w:hAnsi="微软雅黑" w:hint="eastAsia"/>
                <w:b w:val="0"/>
                <w:bCs w:val="0"/>
              </w:rPr>
            </w:rPrChange>
          </w:rPr>
          <w:t>亚洲、</w:t>
        </w:r>
        <w:r w:rsidRPr="00C57D8D">
          <w:rPr>
            <w:rPrChange w:id="333" w:author="John Peng" w:date="2015-03-27T14:57:00Z">
              <w:rPr>
                <w:rFonts w:ascii="微软雅黑" w:eastAsia="微软雅黑" w:hAnsi="微软雅黑"/>
                <w:b w:val="0"/>
                <w:bCs w:val="0"/>
              </w:rPr>
            </w:rPrChange>
          </w:rPr>
          <w:t>2-</w:t>
        </w:r>
        <w:r w:rsidRPr="00C57D8D">
          <w:rPr>
            <w:rFonts w:hint="eastAsia"/>
            <w:rPrChange w:id="334" w:author="John Peng" w:date="2015-03-27T14:57:00Z">
              <w:rPr>
                <w:rFonts w:ascii="微软雅黑" w:eastAsia="微软雅黑" w:hAnsi="微软雅黑" w:hint="eastAsia"/>
                <w:b w:val="0"/>
                <w:bCs w:val="0"/>
              </w:rPr>
            </w:rPrChange>
          </w:rPr>
          <w:t>欧洲、</w:t>
        </w:r>
        <w:r w:rsidRPr="00C57D8D">
          <w:rPr>
            <w:rPrChange w:id="335" w:author="John Peng" w:date="2015-03-27T14:57:00Z">
              <w:rPr>
                <w:rFonts w:ascii="微软雅黑" w:eastAsia="微软雅黑" w:hAnsi="微软雅黑"/>
                <w:b w:val="0"/>
                <w:bCs w:val="0"/>
              </w:rPr>
            </w:rPrChange>
          </w:rPr>
          <w:t>3-</w:t>
        </w:r>
        <w:r w:rsidRPr="00C57D8D">
          <w:rPr>
            <w:rFonts w:hint="eastAsia"/>
            <w:rPrChange w:id="336" w:author="John Peng" w:date="2015-03-27T14:57:00Z">
              <w:rPr>
                <w:rFonts w:ascii="微软雅黑" w:eastAsia="微软雅黑" w:hAnsi="微软雅黑" w:hint="eastAsia"/>
                <w:b w:val="0"/>
                <w:bCs w:val="0"/>
              </w:rPr>
            </w:rPrChange>
          </w:rPr>
          <w:t>美洲、</w:t>
        </w:r>
        <w:r w:rsidRPr="00C57D8D">
          <w:rPr>
            <w:rPrChange w:id="337" w:author="John Peng" w:date="2015-03-27T14:57:00Z">
              <w:rPr>
                <w:rFonts w:ascii="微软雅黑" w:eastAsia="微软雅黑" w:hAnsi="微软雅黑"/>
                <w:b w:val="0"/>
                <w:bCs w:val="0"/>
              </w:rPr>
            </w:rPrChange>
          </w:rPr>
          <w:t>4-</w:t>
        </w:r>
        <w:r w:rsidRPr="00C57D8D">
          <w:rPr>
            <w:rFonts w:hint="eastAsia"/>
            <w:rPrChange w:id="338" w:author="John Peng" w:date="2015-03-27T14:57:00Z">
              <w:rPr>
                <w:rFonts w:ascii="微软雅黑" w:eastAsia="微软雅黑" w:hAnsi="微软雅黑" w:hint="eastAsia"/>
                <w:b w:val="0"/>
                <w:bCs w:val="0"/>
              </w:rPr>
            </w:rPrChange>
          </w:rPr>
          <w:t>大洋洲、</w:t>
        </w:r>
        <w:r w:rsidRPr="00C57D8D">
          <w:rPr>
            <w:rPrChange w:id="339" w:author="John Peng" w:date="2015-03-27T14:57:00Z">
              <w:rPr>
                <w:rFonts w:ascii="微软雅黑" w:eastAsia="微软雅黑" w:hAnsi="微软雅黑"/>
                <w:b w:val="0"/>
                <w:bCs w:val="0"/>
              </w:rPr>
            </w:rPrChange>
          </w:rPr>
          <w:t>5-</w:t>
        </w:r>
        <w:r w:rsidRPr="00C57D8D">
          <w:rPr>
            <w:rFonts w:hint="eastAsia"/>
            <w:rPrChange w:id="340" w:author="John Peng" w:date="2015-03-27T14:57:00Z">
              <w:rPr>
                <w:rFonts w:ascii="微软雅黑" w:eastAsia="微软雅黑" w:hAnsi="微软雅黑" w:hint="eastAsia"/>
                <w:b w:val="0"/>
                <w:bCs w:val="0"/>
              </w:rPr>
            </w:rPrChange>
          </w:rPr>
          <w:t>非洲；</w:t>
        </w:r>
      </w:ins>
    </w:p>
    <w:p w14:paraId="57D2E946" w14:textId="77777777" w:rsidR="00C57D8D" w:rsidRPr="00C57D8D" w:rsidRDefault="00C57D8D">
      <w:pPr>
        <w:pStyle w:val="aa"/>
        <w:numPr>
          <w:ilvl w:val="0"/>
          <w:numId w:val="6"/>
        </w:numPr>
        <w:ind w:firstLineChars="0"/>
        <w:rPr>
          <w:ins w:id="341" w:author="John Peng" w:date="2015-03-27T14:55:00Z"/>
          <w:rPrChange w:id="342" w:author="John Peng" w:date="2015-03-27T14:55:00Z">
            <w:rPr>
              <w:ins w:id="343" w:author="John Peng" w:date="2015-03-27T14:55:00Z"/>
              <w:rFonts w:ascii="微软雅黑" w:eastAsia="微软雅黑" w:hAnsi="微软雅黑"/>
            </w:rPr>
          </w:rPrChange>
        </w:rPr>
        <w:pPrChange w:id="344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45" w:author="John Peng" w:date="2015-03-27T14:57:00Z">
        <w:r w:rsidRPr="00C57D8D">
          <w:rPr>
            <w:rFonts w:hint="eastAsia"/>
            <w:rPrChange w:id="346" w:author="John Peng" w:date="2015-03-27T14:57:00Z">
              <w:rPr>
                <w:rFonts w:ascii="微软雅黑" w:eastAsia="微软雅黑" w:hAnsi="微软雅黑" w:hint="eastAsia"/>
                <w:b w:val="0"/>
                <w:bCs w:val="0"/>
              </w:rPr>
            </w:rPrChange>
          </w:rPr>
          <w:t>国家：三位代码</w:t>
        </w:r>
      </w:ins>
    </w:p>
    <w:p w14:paraId="514BF5F9" w14:textId="77777777" w:rsidR="00C57D8D" w:rsidRDefault="00C57D8D">
      <w:pPr>
        <w:pStyle w:val="aa"/>
        <w:numPr>
          <w:ilvl w:val="0"/>
          <w:numId w:val="6"/>
        </w:numPr>
        <w:ind w:firstLineChars="0"/>
        <w:rPr>
          <w:ins w:id="347" w:author="John Peng" w:date="2015-03-27T14:56:00Z"/>
        </w:rPr>
        <w:pPrChange w:id="348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49" w:author="John Peng" w:date="2015-03-27T14:56:00Z">
        <w:r>
          <w:rPr>
            <w:rFonts w:hint="eastAsia"/>
          </w:rPr>
          <w:t>州省直辖市：两位代码</w:t>
        </w:r>
      </w:ins>
    </w:p>
    <w:p w14:paraId="6A283F99" w14:textId="77777777" w:rsidR="00C57D8D" w:rsidRDefault="00C57D8D">
      <w:pPr>
        <w:pStyle w:val="aa"/>
        <w:numPr>
          <w:ilvl w:val="0"/>
          <w:numId w:val="6"/>
        </w:numPr>
        <w:ind w:firstLineChars="0"/>
        <w:rPr>
          <w:ins w:id="350" w:author="John Peng" w:date="2015-03-27T14:56:00Z"/>
        </w:rPr>
        <w:pPrChange w:id="351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52" w:author="John Peng" w:date="2015-03-27T14:56:00Z">
        <w:r>
          <w:rPr>
            <w:rFonts w:hint="eastAsia"/>
          </w:rPr>
          <w:t>地级市：两位代码</w:t>
        </w:r>
      </w:ins>
    </w:p>
    <w:p w14:paraId="251CD13C" w14:textId="77777777" w:rsidR="00C57D8D" w:rsidRDefault="00C57D8D">
      <w:pPr>
        <w:pStyle w:val="aa"/>
        <w:numPr>
          <w:ilvl w:val="0"/>
          <w:numId w:val="6"/>
        </w:numPr>
        <w:ind w:firstLineChars="0"/>
        <w:rPr>
          <w:ins w:id="353" w:author="John Peng" w:date="2015-03-27T14:56:00Z"/>
        </w:rPr>
        <w:pPrChange w:id="354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55" w:author="John Peng" w:date="2015-03-27T14:56:00Z">
        <w:r>
          <w:rPr>
            <w:rFonts w:hint="eastAsia"/>
          </w:rPr>
          <w:t>县级市：两位</w:t>
        </w:r>
      </w:ins>
      <w:ins w:id="356" w:author="John Peng" w:date="2015-03-27T14:57:00Z">
        <w:r>
          <w:rPr>
            <w:rFonts w:hint="eastAsia"/>
          </w:rPr>
          <w:t>代码</w:t>
        </w:r>
      </w:ins>
    </w:p>
    <w:p w14:paraId="5D93BFEA" w14:textId="77777777" w:rsidR="00C57D8D" w:rsidRDefault="00C57D8D">
      <w:pPr>
        <w:pStyle w:val="aa"/>
        <w:numPr>
          <w:ilvl w:val="0"/>
          <w:numId w:val="6"/>
        </w:numPr>
        <w:ind w:firstLineChars="0"/>
        <w:rPr>
          <w:ins w:id="357" w:author="John Peng" w:date="2015-03-29T18:24:00Z"/>
        </w:rPr>
        <w:pPrChange w:id="358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59" w:author="John Peng" w:date="2015-03-27T14:56:00Z">
        <w:r>
          <w:rPr>
            <w:rFonts w:hint="eastAsia"/>
          </w:rPr>
          <w:t>镇：</w:t>
        </w:r>
      </w:ins>
      <w:ins w:id="360" w:author="John Peng" w:date="2015-03-27T14:57:00Z">
        <w:r>
          <w:rPr>
            <w:rFonts w:hint="eastAsia"/>
          </w:rPr>
          <w:t>两位代码</w:t>
        </w:r>
      </w:ins>
    </w:p>
    <w:p w14:paraId="08365B0A" w14:textId="77777777" w:rsidR="00AF4A05" w:rsidRDefault="00AF4A05">
      <w:pPr>
        <w:pStyle w:val="aa"/>
        <w:numPr>
          <w:ilvl w:val="0"/>
          <w:numId w:val="6"/>
        </w:numPr>
        <w:ind w:firstLineChars="0"/>
        <w:rPr>
          <w:ins w:id="361" w:author="John Peng" w:date="2015-03-27T14:54:00Z"/>
        </w:rPr>
        <w:pPrChange w:id="362" w:author="John Peng" w:date="2015-03-27T14:55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  <w:ins w:id="363" w:author="John Peng" w:date="2015-03-29T18:25:00Z">
        <w:r>
          <w:rPr>
            <w:rFonts w:hint="eastAsia"/>
          </w:rPr>
          <w:t>保留：四位</w:t>
        </w:r>
        <w:commentRangeStart w:id="364"/>
        <w:r>
          <w:rPr>
            <w:rFonts w:hint="eastAsia"/>
          </w:rPr>
          <w:t>代码</w:t>
        </w:r>
      </w:ins>
      <w:commentRangeEnd w:id="364"/>
      <w:ins w:id="365" w:author="John Peng" w:date="2015-03-29T18:45:00Z">
        <w:r w:rsidR="007B029C">
          <w:rPr>
            <w:rStyle w:val="ab"/>
          </w:rPr>
          <w:commentReference w:id="364"/>
        </w:r>
      </w:ins>
    </w:p>
    <w:p w14:paraId="284F38BF" w14:textId="77777777" w:rsidR="00C57D8D" w:rsidRPr="00C57D8D" w:rsidRDefault="00C57D8D">
      <w:pPr>
        <w:rPr>
          <w:ins w:id="366" w:author="John Peng" w:date="2015-03-27T14:51:00Z"/>
          <w:rPrChange w:id="367" w:author="John Peng" w:date="2015-03-27T14:51:00Z">
            <w:rPr>
              <w:ins w:id="368" w:author="John Peng" w:date="2015-03-27T14:51:00Z"/>
              <w:rFonts w:ascii="微软雅黑" w:eastAsia="微软雅黑" w:hAnsi="微软雅黑"/>
            </w:rPr>
          </w:rPrChange>
        </w:rPr>
        <w:pPrChange w:id="369" w:author="John Peng" w:date="2015-03-27T14:51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</w:p>
    <w:p w14:paraId="0240AE03" w14:textId="77777777" w:rsidR="00040310" w:rsidRDefault="00040310" w:rsidP="00040310">
      <w:pPr>
        <w:pStyle w:val="2"/>
        <w:numPr>
          <w:ilvl w:val="1"/>
          <w:numId w:val="2"/>
        </w:numPr>
        <w:rPr>
          <w:ins w:id="370" w:author="John Peng" w:date="2015-03-27T14:29:00Z"/>
          <w:rFonts w:ascii="微软雅黑" w:eastAsia="微软雅黑" w:hAnsi="微软雅黑"/>
        </w:rPr>
      </w:pPr>
      <w:bookmarkStart w:id="371" w:name="_Toc415257122"/>
      <w:r w:rsidRPr="00040310">
        <w:rPr>
          <w:rFonts w:ascii="微软雅黑" w:eastAsia="微软雅黑" w:hAnsi="微软雅黑" w:hint="eastAsia"/>
        </w:rPr>
        <w:t>人</w:t>
      </w:r>
      <w:commentRangeStart w:id="372"/>
      <w:commentRangeStart w:id="373"/>
      <w:r w:rsidRPr="00040310">
        <w:rPr>
          <w:rFonts w:ascii="微软雅黑" w:eastAsia="微软雅黑" w:hAnsi="微软雅黑" w:hint="eastAsia"/>
        </w:rPr>
        <w:t>相关</w:t>
      </w:r>
      <w:commentRangeEnd w:id="372"/>
      <w:commentRangeEnd w:id="373"/>
      <w:r w:rsidR="004757BB">
        <w:rPr>
          <w:rStyle w:val="ab"/>
          <w:rFonts w:ascii="Times New Roman" w:eastAsia="宋体" w:hAnsi="Times New Roman"/>
          <w:b w:val="0"/>
          <w:bCs w:val="0"/>
        </w:rPr>
        <w:commentReference w:id="373"/>
      </w:r>
      <w:r w:rsidR="00AF4A05">
        <w:rPr>
          <w:rStyle w:val="ab"/>
          <w:rFonts w:ascii="Times New Roman" w:eastAsia="宋体" w:hAnsi="Times New Roman"/>
          <w:b w:val="0"/>
          <w:bCs w:val="0"/>
        </w:rPr>
        <w:commentReference w:id="372"/>
      </w:r>
      <w:r w:rsidRPr="00040310">
        <w:rPr>
          <w:rFonts w:ascii="微软雅黑" w:eastAsia="微软雅黑" w:hAnsi="微软雅黑" w:hint="eastAsia"/>
        </w:rPr>
        <w:t>实体</w:t>
      </w:r>
      <w:bookmarkEnd w:id="371"/>
    </w:p>
    <w:p w14:paraId="06606C87" w14:textId="77777777" w:rsidR="00276D93" w:rsidRPr="00276D93" w:rsidDel="005D03EA" w:rsidRDefault="00276D93">
      <w:pPr>
        <w:rPr>
          <w:del w:id="374" w:author="John Peng" w:date="2015-03-27T17:23:00Z"/>
          <w:rPrChange w:id="375" w:author="John Peng" w:date="2015-03-27T14:29:00Z">
            <w:rPr>
              <w:del w:id="376" w:author="John Peng" w:date="2015-03-27T17:23:00Z"/>
              <w:rFonts w:ascii="微软雅黑" w:eastAsia="微软雅黑" w:hAnsi="微软雅黑"/>
            </w:rPr>
          </w:rPrChange>
        </w:rPr>
        <w:pPrChange w:id="377" w:author="John Peng" w:date="2015-03-27T14:29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2"/>
      </w:tblGrid>
      <w:tr w:rsidR="00040310" w:rsidRPr="00317A6D" w14:paraId="2199796E" w14:textId="77777777" w:rsidTr="00040310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3C303CCE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会员表</w:t>
            </w:r>
          </w:p>
        </w:tc>
      </w:tr>
      <w:tr w:rsidR="00040310" w:rsidRPr="00317A6D" w14:paraId="7BF00AD4" w14:textId="77777777" w:rsidTr="00040310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17D429E9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415884EB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040310" w:rsidRPr="00317A6D" w14:paraId="10CFE4BC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2DC5097" w14:textId="77777777" w:rsidR="00040310" w:rsidRPr="00317A6D" w:rsidRDefault="00900E91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会员ID</w:t>
            </w:r>
          </w:p>
        </w:tc>
        <w:tc>
          <w:tcPr>
            <w:tcW w:w="5862" w:type="dxa"/>
            <w:shd w:val="clear" w:color="auto" w:fill="auto"/>
          </w:tcPr>
          <w:p w14:paraId="190C8826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系统自动生成的唯一识别号</w:t>
            </w:r>
          </w:p>
        </w:tc>
      </w:tr>
      <w:tr w:rsidR="00040310" w:rsidRPr="00317A6D" w14:paraId="1D428D7A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286CC5A" w14:textId="77777777" w:rsidR="00040310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5862" w:type="dxa"/>
            <w:shd w:val="clear" w:color="auto" w:fill="auto"/>
          </w:tcPr>
          <w:p w14:paraId="585A5A2E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注册手机号</w:t>
            </w:r>
          </w:p>
        </w:tc>
      </w:tr>
      <w:tr w:rsidR="00040310" w:rsidRPr="00AF4A05" w14:paraId="29AF84A0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D3A30FA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5862" w:type="dxa"/>
            <w:shd w:val="clear" w:color="auto" w:fill="auto"/>
          </w:tcPr>
          <w:p w14:paraId="5C75AE60" w14:textId="77777777" w:rsidR="00AF4A05" w:rsidRPr="00317A6D" w:rsidRDefault="00040310" w:rsidP="00040310">
            <w:pPr>
              <w:spacing w:line="32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如果没有设置，则使用手机号替代显示</w:t>
            </w:r>
          </w:p>
        </w:tc>
      </w:tr>
      <w:tr w:rsidR="00AF4A05" w:rsidRPr="00AF4A05" w14:paraId="6D4D51A2" w14:textId="77777777" w:rsidTr="00040310">
        <w:trPr>
          <w:trHeight w:hRule="exact" w:val="510"/>
          <w:ins w:id="378" w:author="John Peng" w:date="2015-03-29T18:26:00Z"/>
        </w:trPr>
        <w:tc>
          <w:tcPr>
            <w:tcW w:w="2660" w:type="dxa"/>
            <w:shd w:val="clear" w:color="auto" w:fill="auto"/>
          </w:tcPr>
          <w:p w14:paraId="4D7FA93E" w14:textId="77777777" w:rsidR="00AF4A05" w:rsidRDefault="00AF4A05" w:rsidP="00040310">
            <w:pPr>
              <w:spacing w:line="320" w:lineRule="exact"/>
              <w:rPr>
                <w:ins w:id="379" w:author="John Peng" w:date="2015-03-29T18:26:00Z"/>
                <w:rFonts w:ascii="微软雅黑" w:eastAsia="微软雅黑" w:hAnsi="微软雅黑" w:hint="eastAsia"/>
              </w:rPr>
            </w:pPr>
            <w:ins w:id="380" w:author="John Peng" w:date="2015-03-29T18:26:00Z">
              <w:r>
                <w:rPr>
                  <w:rFonts w:ascii="微软雅黑" w:eastAsia="微软雅黑" w:hAnsi="微软雅黑" w:hint="eastAsia"/>
                </w:rPr>
                <w:t>性别</w:t>
              </w:r>
            </w:ins>
          </w:p>
        </w:tc>
        <w:tc>
          <w:tcPr>
            <w:tcW w:w="5862" w:type="dxa"/>
            <w:shd w:val="clear" w:color="auto" w:fill="auto"/>
          </w:tcPr>
          <w:p w14:paraId="358C956D" w14:textId="77777777" w:rsidR="00AF4A05" w:rsidRDefault="00AF4A05" w:rsidP="00040310">
            <w:pPr>
              <w:spacing w:line="320" w:lineRule="exact"/>
              <w:rPr>
                <w:ins w:id="381" w:author="John Peng" w:date="2015-03-29T18:26:00Z"/>
                <w:rFonts w:ascii="微软雅黑" w:eastAsia="微软雅黑" w:hAnsi="微软雅黑" w:hint="eastAsia"/>
              </w:rPr>
            </w:pPr>
          </w:p>
        </w:tc>
      </w:tr>
      <w:tr w:rsidR="00AF4A05" w:rsidRPr="00AF4A05" w14:paraId="20A210C7" w14:textId="77777777" w:rsidTr="00040310">
        <w:trPr>
          <w:trHeight w:hRule="exact" w:val="510"/>
          <w:ins w:id="382" w:author="John Peng" w:date="2015-03-29T18:26:00Z"/>
        </w:trPr>
        <w:tc>
          <w:tcPr>
            <w:tcW w:w="2660" w:type="dxa"/>
            <w:shd w:val="clear" w:color="auto" w:fill="auto"/>
          </w:tcPr>
          <w:p w14:paraId="4A41A84A" w14:textId="77777777" w:rsidR="00AF4A05" w:rsidRDefault="00AF4A05" w:rsidP="00040310">
            <w:pPr>
              <w:spacing w:line="320" w:lineRule="exact"/>
              <w:rPr>
                <w:ins w:id="383" w:author="John Peng" w:date="2015-03-29T18:26:00Z"/>
                <w:rFonts w:ascii="微软雅黑" w:eastAsia="微软雅黑" w:hAnsi="微软雅黑" w:hint="eastAsia"/>
              </w:rPr>
            </w:pPr>
            <w:ins w:id="384" w:author="John Peng" w:date="2015-03-29T18:26:00Z">
              <w:r>
                <w:rPr>
                  <w:rFonts w:ascii="微软雅黑" w:eastAsia="微软雅黑" w:hAnsi="微软雅黑" w:hint="eastAsia"/>
                </w:rPr>
                <w:t>生日</w:t>
              </w:r>
            </w:ins>
          </w:p>
        </w:tc>
        <w:tc>
          <w:tcPr>
            <w:tcW w:w="5862" w:type="dxa"/>
            <w:shd w:val="clear" w:color="auto" w:fill="auto"/>
          </w:tcPr>
          <w:p w14:paraId="53E20336" w14:textId="77777777" w:rsidR="00AF4A05" w:rsidRDefault="00AF4A05" w:rsidP="00040310">
            <w:pPr>
              <w:spacing w:line="320" w:lineRule="exact"/>
              <w:rPr>
                <w:ins w:id="385" w:author="John Peng" w:date="2015-03-29T18:26:00Z"/>
                <w:rFonts w:ascii="微软雅黑" w:eastAsia="微软雅黑" w:hAnsi="微软雅黑" w:hint="eastAsia"/>
              </w:rPr>
            </w:pPr>
          </w:p>
        </w:tc>
      </w:tr>
      <w:tr w:rsidR="00E819C9" w:rsidRPr="00317A6D" w14:paraId="72789464" w14:textId="77777777" w:rsidTr="00040310">
        <w:trPr>
          <w:trHeight w:hRule="exact" w:val="510"/>
          <w:ins w:id="386" w:author="John Peng" w:date="2015-03-27T21:28:00Z"/>
        </w:trPr>
        <w:tc>
          <w:tcPr>
            <w:tcW w:w="2660" w:type="dxa"/>
            <w:shd w:val="clear" w:color="auto" w:fill="auto"/>
          </w:tcPr>
          <w:p w14:paraId="046A53D3" w14:textId="77777777" w:rsidR="00E819C9" w:rsidRDefault="00E819C9" w:rsidP="00040310">
            <w:pPr>
              <w:spacing w:line="320" w:lineRule="exact"/>
              <w:rPr>
                <w:ins w:id="387" w:author="John Peng" w:date="2015-03-27T21:28:00Z"/>
                <w:rFonts w:ascii="微软雅黑" w:eastAsia="微软雅黑" w:hAnsi="微软雅黑"/>
              </w:rPr>
            </w:pPr>
            <w:ins w:id="388" w:author="John Peng" w:date="2015-03-27T21:28:00Z">
              <w:r>
                <w:rPr>
                  <w:rFonts w:ascii="微软雅黑" w:eastAsia="微软雅黑" w:hAnsi="微软雅黑" w:hint="eastAsia"/>
                </w:rPr>
                <w:t>头像</w:t>
              </w:r>
            </w:ins>
          </w:p>
        </w:tc>
        <w:tc>
          <w:tcPr>
            <w:tcW w:w="5862" w:type="dxa"/>
            <w:shd w:val="clear" w:color="auto" w:fill="auto"/>
          </w:tcPr>
          <w:p w14:paraId="7E1E7B99" w14:textId="77777777" w:rsidR="00E819C9" w:rsidRDefault="00E819C9" w:rsidP="00040310">
            <w:pPr>
              <w:spacing w:line="320" w:lineRule="exact"/>
              <w:rPr>
                <w:ins w:id="389" w:author="John Peng" w:date="2015-03-27T21:28:00Z"/>
                <w:rFonts w:ascii="微软雅黑" w:eastAsia="微软雅黑" w:hAnsi="微软雅黑"/>
              </w:rPr>
            </w:pPr>
          </w:p>
        </w:tc>
      </w:tr>
      <w:tr w:rsidR="00040310" w:rsidRPr="00317A6D" w14:paraId="6F968693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6E1AB41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会员等级</w:t>
            </w:r>
          </w:p>
        </w:tc>
        <w:tc>
          <w:tcPr>
            <w:tcW w:w="5862" w:type="dxa"/>
            <w:shd w:val="clear" w:color="auto" w:fill="auto"/>
          </w:tcPr>
          <w:p w14:paraId="6A7397E1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注册会员、付费会员</w:t>
            </w:r>
          </w:p>
        </w:tc>
      </w:tr>
      <w:tr w:rsidR="00040310" w:rsidRPr="00317A6D" w14:paraId="6F6090CB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CB5AE8F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</w:t>
            </w:r>
          </w:p>
        </w:tc>
        <w:tc>
          <w:tcPr>
            <w:tcW w:w="5862" w:type="dxa"/>
            <w:shd w:val="clear" w:color="auto" w:fill="auto"/>
          </w:tcPr>
          <w:p w14:paraId="60F69936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040310" w:rsidRPr="00317A6D" w14:paraId="01AD7FDF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69FB654" w14:textId="77777777" w:rsidR="00040310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微信号</w:t>
            </w:r>
          </w:p>
        </w:tc>
        <w:tc>
          <w:tcPr>
            <w:tcW w:w="5862" w:type="dxa"/>
            <w:shd w:val="clear" w:color="auto" w:fill="auto"/>
          </w:tcPr>
          <w:p w14:paraId="182294A7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D80F76" w:rsidRPr="00317A6D" w14:paraId="6977E610" w14:textId="77777777" w:rsidTr="00040310">
        <w:trPr>
          <w:trHeight w:hRule="exact" w:val="510"/>
          <w:ins w:id="390" w:author="John Peng" w:date="2015-03-27T21:12:00Z"/>
        </w:trPr>
        <w:tc>
          <w:tcPr>
            <w:tcW w:w="2660" w:type="dxa"/>
            <w:shd w:val="clear" w:color="auto" w:fill="auto"/>
          </w:tcPr>
          <w:p w14:paraId="780F4023" w14:textId="77777777" w:rsidR="00D80F76" w:rsidRDefault="00D80F76" w:rsidP="00040310">
            <w:pPr>
              <w:spacing w:line="320" w:lineRule="exact"/>
              <w:rPr>
                <w:ins w:id="391" w:author="John Peng" w:date="2015-03-27T21:12:00Z"/>
                <w:rFonts w:ascii="微软雅黑" w:eastAsia="微软雅黑" w:hAnsi="微软雅黑"/>
              </w:rPr>
            </w:pPr>
            <w:ins w:id="392" w:author="John Peng" w:date="2015-03-27T21:12:00Z">
              <w:r>
                <w:rPr>
                  <w:rFonts w:ascii="微软雅黑" w:eastAsia="微软雅黑" w:hAnsi="微软雅黑" w:hint="eastAsia"/>
                </w:rPr>
                <w:t>微博号</w:t>
              </w:r>
            </w:ins>
          </w:p>
        </w:tc>
        <w:tc>
          <w:tcPr>
            <w:tcW w:w="5862" w:type="dxa"/>
            <w:shd w:val="clear" w:color="auto" w:fill="auto"/>
          </w:tcPr>
          <w:p w14:paraId="7C1C6C69" w14:textId="77777777" w:rsidR="00D80F76" w:rsidRPr="00317A6D" w:rsidRDefault="00D80F76" w:rsidP="00040310">
            <w:pPr>
              <w:spacing w:line="320" w:lineRule="exact"/>
              <w:rPr>
                <w:ins w:id="393" w:author="John Peng" w:date="2015-03-27T21:12:00Z"/>
                <w:rFonts w:ascii="微软雅黑" w:eastAsia="微软雅黑" w:hAnsi="微软雅黑"/>
              </w:rPr>
            </w:pPr>
          </w:p>
        </w:tc>
      </w:tr>
      <w:tr w:rsidR="00D80F76" w:rsidRPr="00317A6D" w14:paraId="466F95C1" w14:textId="77777777" w:rsidTr="00040310">
        <w:trPr>
          <w:trHeight w:hRule="exact" w:val="510"/>
          <w:ins w:id="394" w:author="John Peng" w:date="2015-03-27T21:27:00Z"/>
        </w:trPr>
        <w:tc>
          <w:tcPr>
            <w:tcW w:w="2660" w:type="dxa"/>
            <w:shd w:val="clear" w:color="auto" w:fill="auto"/>
          </w:tcPr>
          <w:p w14:paraId="37C1DFA3" w14:textId="77777777" w:rsidR="00D80F76" w:rsidRDefault="00D80F76" w:rsidP="00040310">
            <w:pPr>
              <w:spacing w:line="320" w:lineRule="exact"/>
              <w:rPr>
                <w:ins w:id="395" w:author="John Peng" w:date="2015-03-27T21:27:00Z"/>
                <w:rFonts w:ascii="微软雅黑" w:eastAsia="微软雅黑" w:hAnsi="微软雅黑"/>
              </w:rPr>
            </w:pPr>
            <w:ins w:id="396" w:author="John Peng" w:date="2015-03-27T21:27:00Z">
              <w:r>
                <w:rPr>
                  <w:rFonts w:ascii="微软雅黑" w:eastAsia="微软雅黑" w:hAnsi="微软雅黑" w:hint="eastAsia"/>
                </w:rPr>
                <w:t>Email</w:t>
              </w:r>
            </w:ins>
          </w:p>
        </w:tc>
        <w:tc>
          <w:tcPr>
            <w:tcW w:w="5862" w:type="dxa"/>
            <w:shd w:val="clear" w:color="auto" w:fill="auto"/>
          </w:tcPr>
          <w:p w14:paraId="23AD324E" w14:textId="77777777" w:rsidR="00D80F76" w:rsidRPr="00317A6D" w:rsidRDefault="00AF4A05" w:rsidP="00040310">
            <w:pPr>
              <w:spacing w:line="320" w:lineRule="exact"/>
              <w:rPr>
                <w:ins w:id="397" w:author="John Peng" w:date="2015-03-27T21:27:00Z"/>
                <w:rFonts w:ascii="微软雅黑" w:eastAsia="微软雅黑" w:hAnsi="微软雅黑"/>
              </w:rPr>
            </w:pPr>
            <w:ins w:id="398" w:author="John Peng" w:date="2015-03-29T18:26:00Z">
              <w:r>
                <w:rPr>
                  <w:rFonts w:ascii="微软雅黑" w:eastAsia="微软雅黑" w:hAnsi="微软雅黑" w:hint="eastAsia"/>
                </w:rPr>
                <w:t>唯一标识一个会员</w:t>
              </w:r>
            </w:ins>
          </w:p>
        </w:tc>
      </w:tr>
      <w:tr w:rsidR="00E819C9" w:rsidRPr="00317A6D" w14:paraId="5D2EB628" w14:textId="77777777" w:rsidTr="00040310">
        <w:trPr>
          <w:trHeight w:hRule="exact" w:val="510"/>
          <w:ins w:id="399" w:author="John Peng" w:date="2015-03-27T21:29:00Z"/>
        </w:trPr>
        <w:tc>
          <w:tcPr>
            <w:tcW w:w="2660" w:type="dxa"/>
            <w:shd w:val="clear" w:color="auto" w:fill="auto"/>
          </w:tcPr>
          <w:p w14:paraId="41D0E887" w14:textId="77777777" w:rsidR="00E819C9" w:rsidRDefault="00AF4A05" w:rsidP="00040310">
            <w:pPr>
              <w:spacing w:line="320" w:lineRule="exact"/>
              <w:rPr>
                <w:ins w:id="400" w:author="John Peng" w:date="2015-03-27T21:29:00Z"/>
                <w:rFonts w:ascii="微软雅黑" w:eastAsia="微软雅黑" w:hAnsi="微软雅黑"/>
              </w:rPr>
            </w:pPr>
            <w:ins w:id="401" w:author="John Peng" w:date="2015-03-29T18:29:00Z">
              <w:r>
                <w:rPr>
                  <w:rFonts w:ascii="微软雅黑" w:eastAsia="微软雅黑" w:hAnsi="微软雅黑" w:hint="eastAsia"/>
                </w:rPr>
                <w:t>显示</w:t>
              </w:r>
            </w:ins>
            <w:ins w:id="402" w:author="John Peng" w:date="2015-03-27T21:29:00Z">
              <w:r w:rsidR="00E819C9">
                <w:rPr>
                  <w:rFonts w:ascii="微软雅黑" w:eastAsia="微软雅黑" w:hAnsi="微软雅黑" w:hint="eastAsia"/>
                </w:rPr>
                <w:t>主题</w:t>
              </w:r>
            </w:ins>
          </w:p>
        </w:tc>
        <w:tc>
          <w:tcPr>
            <w:tcW w:w="5862" w:type="dxa"/>
            <w:shd w:val="clear" w:color="auto" w:fill="auto"/>
          </w:tcPr>
          <w:p w14:paraId="06754D9A" w14:textId="77777777" w:rsidR="00E819C9" w:rsidRPr="00317A6D" w:rsidRDefault="00E819C9" w:rsidP="00040310">
            <w:pPr>
              <w:spacing w:line="320" w:lineRule="exact"/>
              <w:rPr>
                <w:ins w:id="403" w:author="John Peng" w:date="2015-03-27T21:29:00Z"/>
                <w:rFonts w:ascii="微软雅黑" w:eastAsia="微软雅黑" w:hAnsi="微软雅黑"/>
              </w:rPr>
            </w:pPr>
            <w:ins w:id="404" w:author="John Peng" w:date="2015-03-27T21:29:00Z">
              <w:r>
                <w:rPr>
                  <w:rFonts w:ascii="微软雅黑" w:eastAsia="微软雅黑" w:hAnsi="微软雅黑" w:hint="eastAsia"/>
                </w:rPr>
                <w:t>海滨、高山、滑雪……</w:t>
              </w:r>
            </w:ins>
          </w:p>
        </w:tc>
      </w:tr>
      <w:tr w:rsidR="00040310" w:rsidRPr="00317A6D" w14:paraId="5A579951" w14:textId="77777777" w:rsidTr="00040310">
        <w:trPr>
          <w:trHeight w:hRule="exact" w:val="1317"/>
        </w:trPr>
        <w:tc>
          <w:tcPr>
            <w:tcW w:w="2660" w:type="dxa"/>
            <w:shd w:val="clear" w:color="auto" w:fill="auto"/>
          </w:tcPr>
          <w:p w14:paraId="640EF29F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旅行特征</w:t>
            </w:r>
          </w:p>
        </w:tc>
        <w:tc>
          <w:tcPr>
            <w:tcW w:w="5862" w:type="dxa"/>
            <w:shd w:val="clear" w:color="auto" w:fill="auto"/>
          </w:tcPr>
          <w:p w14:paraId="2C7EB2A7" w14:textId="1E9593F7" w:rsidR="00040310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可以多选，可能包括：</w:t>
            </w:r>
            <w:ins w:id="405" w:author="John Peng" w:date="2015-03-29T20:13:00Z">
              <w:r w:rsidR="00604F4B">
                <w:rPr>
                  <w:rFonts w:ascii="微软雅黑" w:eastAsia="微软雅黑" w:hAnsi="微软雅黑" w:hint="eastAsia"/>
                </w:rPr>
                <w:t>饮食</w:t>
              </w:r>
            </w:ins>
          </w:p>
          <w:p w14:paraId="139871EF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亲子、情侣、父母亲情、异性朋友、海外、人文古迹、自然风光、现代城市……</w:t>
            </w:r>
          </w:p>
        </w:tc>
      </w:tr>
      <w:tr w:rsidR="00040310" w:rsidRPr="00317A6D" w14:paraId="6BBCBDA1" w14:textId="77777777" w:rsidTr="00040310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6DA19ACE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地主表</w:t>
            </w:r>
          </w:p>
        </w:tc>
      </w:tr>
      <w:tr w:rsidR="00040310" w:rsidRPr="00317A6D" w14:paraId="6138DC26" w14:textId="77777777" w:rsidTr="00040310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42C3BFCD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6AA1EE1E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040310" w:rsidRPr="00317A6D" w14:paraId="2DF00197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D62832E" w14:textId="77777777" w:rsidR="00040310" w:rsidRPr="00317A6D" w:rsidRDefault="00900E91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会员ID</w:t>
            </w:r>
          </w:p>
        </w:tc>
        <w:tc>
          <w:tcPr>
            <w:tcW w:w="5862" w:type="dxa"/>
            <w:shd w:val="clear" w:color="auto" w:fill="auto"/>
          </w:tcPr>
          <w:p w14:paraId="274F72B3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关联到会员表</w:t>
            </w:r>
          </w:p>
        </w:tc>
      </w:tr>
      <w:tr w:rsidR="00040310" w:rsidRPr="00317A6D" w14:paraId="660C246C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B79B90C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擅长领域</w:t>
            </w:r>
          </w:p>
        </w:tc>
        <w:tc>
          <w:tcPr>
            <w:tcW w:w="5862" w:type="dxa"/>
            <w:shd w:val="clear" w:color="auto" w:fill="auto"/>
          </w:tcPr>
          <w:p w14:paraId="37BCEE3B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美食、住宿、交通、购物、娱乐、门票……</w:t>
            </w:r>
          </w:p>
        </w:tc>
      </w:tr>
      <w:tr w:rsidR="00040310" w:rsidRPr="00317A6D" w14:paraId="7C76C855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ADE3F03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区域</w:t>
            </w:r>
          </w:p>
        </w:tc>
        <w:tc>
          <w:tcPr>
            <w:tcW w:w="5862" w:type="dxa"/>
            <w:shd w:val="clear" w:color="auto" w:fill="auto"/>
          </w:tcPr>
          <w:p w14:paraId="3B2458FD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地主服务的行政区域</w:t>
            </w:r>
          </w:p>
        </w:tc>
      </w:tr>
      <w:tr w:rsidR="00EF67B9" w:rsidRPr="00317A6D" w14:paraId="7087483B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3F070B1" w14:textId="77777777" w:rsidR="00EF67B9" w:rsidRDefault="00EF67B9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等级</w:t>
            </w:r>
          </w:p>
        </w:tc>
        <w:tc>
          <w:tcPr>
            <w:tcW w:w="5862" w:type="dxa"/>
            <w:shd w:val="clear" w:color="auto" w:fill="auto"/>
          </w:tcPr>
          <w:p w14:paraId="6A203467" w14:textId="77777777" w:rsidR="00EF67B9" w:rsidRDefault="00EF67B9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 – </w:t>
            </w:r>
            <w:r>
              <w:rPr>
                <w:rFonts w:ascii="微软雅黑" w:eastAsia="微软雅黑" w:hAnsi="微软雅黑" w:hint="eastAsia"/>
              </w:rPr>
              <w:t>5级，未来可以根据服务数量、服务品质等综合评分</w:t>
            </w:r>
          </w:p>
        </w:tc>
      </w:tr>
      <w:tr w:rsidR="00040310" w:rsidRPr="00317A6D" w14:paraId="1DA3B87C" w14:textId="77777777" w:rsidTr="00040310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0EAE018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达人表</w:t>
            </w:r>
          </w:p>
        </w:tc>
      </w:tr>
      <w:tr w:rsidR="00040310" w:rsidRPr="00317A6D" w14:paraId="2B0009D5" w14:textId="77777777" w:rsidTr="00040310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2CE936A1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09E18034" w14:textId="77777777" w:rsidR="00040310" w:rsidRPr="00317A6D" w:rsidRDefault="00040310" w:rsidP="00040310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040310" w:rsidRPr="00317A6D" w14:paraId="33FC9276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B85FA09" w14:textId="77777777" w:rsidR="00040310" w:rsidRPr="00317A6D" w:rsidRDefault="00900E91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会员ID</w:t>
            </w:r>
          </w:p>
        </w:tc>
        <w:tc>
          <w:tcPr>
            <w:tcW w:w="5862" w:type="dxa"/>
            <w:shd w:val="clear" w:color="auto" w:fill="auto"/>
          </w:tcPr>
          <w:p w14:paraId="1DD5F3F4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关联到会员表</w:t>
            </w:r>
          </w:p>
        </w:tc>
      </w:tr>
      <w:tr w:rsidR="00040310" w:rsidRPr="00317A6D" w14:paraId="7BBC1721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B8B82E5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擅长领域</w:t>
            </w:r>
          </w:p>
        </w:tc>
        <w:tc>
          <w:tcPr>
            <w:tcW w:w="5862" w:type="dxa"/>
            <w:shd w:val="clear" w:color="auto" w:fill="auto"/>
          </w:tcPr>
          <w:p w14:paraId="322976B7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美食、住宿、交通、购物、娱乐、门票……</w:t>
            </w:r>
          </w:p>
        </w:tc>
      </w:tr>
      <w:tr w:rsidR="00040310" w:rsidRPr="00317A6D" w14:paraId="405E9D55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9D04638" w14:textId="77777777" w:rsidR="00040310" w:rsidRPr="00317A6D" w:rsidRDefault="00040310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区域</w:t>
            </w:r>
          </w:p>
        </w:tc>
        <w:tc>
          <w:tcPr>
            <w:tcW w:w="5862" w:type="dxa"/>
            <w:shd w:val="clear" w:color="auto" w:fill="auto"/>
          </w:tcPr>
          <w:p w14:paraId="4622CEA6" w14:textId="77777777" w:rsidR="00040310" w:rsidRPr="00317A6D" w:rsidRDefault="00EF67B9" w:rsidP="00040310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可选，达人</w:t>
            </w:r>
            <w:r w:rsidR="00040310">
              <w:rPr>
                <w:rFonts w:ascii="微软雅黑" w:eastAsia="微软雅黑" w:hAnsi="微软雅黑" w:hint="eastAsia"/>
              </w:rPr>
              <w:t>服务的行政区域</w:t>
            </w:r>
          </w:p>
        </w:tc>
      </w:tr>
      <w:tr w:rsidR="00EF67B9" w:rsidRPr="00317A6D" w14:paraId="47991802" w14:textId="77777777" w:rsidTr="00040310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8C6965B" w14:textId="77777777" w:rsidR="00EF67B9" w:rsidRDefault="00EF67B9" w:rsidP="00EF67B9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5862" w:type="dxa"/>
            <w:shd w:val="clear" w:color="auto" w:fill="auto"/>
          </w:tcPr>
          <w:p w14:paraId="4582D7AE" w14:textId="77777777" w:rsidR="00EF67B9" w:rsidRDefault="00EF67B9" w:rsidP="00EF67B9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 – </w:t>
            </w:r>
            <w:r>
              <w:rPr>
                <w:rFonts w:ascii="微软雅黑" w:eastAsia="微软雅黑" w:hAnsi="微软雅黑" w:hint="eastAsia"/>
              </w:rPr>
              <w:t>5级，未来可以根据服务数量、服务品质等综合评分</w:t>
            </w:r>
          </w:p>
        </w:tc>
      </w:tr>
      <w:tr w:rsidR="00EF67B9" w:rsidRPr="00317A6D" w14:paraId="0B3692CC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573AF0D9" w14:textId="77777777" w:rsidR="00EF67B9" w:rsidRPr="00317A6D" w:rsidRDefault="00EF67B9" w:rsidP="00063AAF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足迹表</w:t>
            </w:r>
          </w:p>
        </w:tc>
      </w:tr>
      <w:tr w:rsidR="00EF67B9" w:rsidRPr="00317A6D" w14:paraId="0ADDA01E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47AA470B" w14:textId="77777777" w:rsidR="00EF67B9" w:rsidRPr="00317A6D" w:rsidRDefault="00EF67B9" w:rsidP="00063AAF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6A744DE8" w14:textId="77777777" w:rsidR="00EF67B9" w:rsidRPr="00317A6D" w:rsidRDefault="00EF67B9" w:rsidP="00063AAF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EF67B9" w:rsidRPr="00317A6D" w14:paraId="38E3FF9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3544269" w14:textId="77777777" w:rsidR="00EF67B9" w:rsidRPr="00317A6D" w:rsidRDefault="00900E91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会员ID</w:t>
            </w:r>
          </w:p>
        </w:tc>
        <w:tc>
          <w:tcPr>
            <w:tcW w:w="5862" w:type="dxa"/>
            <w:shd w:val="clear" w:color="auto" w:fill="auto"/>
          </w:tcPr>
          <w:p w14:paraId="0284BA19" w14:textId="77777777" w:rsidR="00EF67B9" w:rsidRPr="00317A6D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关联到会员表</w:t>
            </w:r>
          </w:p>
        </w:tc>
      </w:tr>
      <w:tr w:rsidR="00EF67B9" w:rsidRPr="00317A6D" w14:paraId="35D3D54F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DD1FC29" w14:textId="77777777" w:rsidR="00EF67B9" w:rsidRPr="00317A6D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5862" w:type="dxa"/>
            <w:shd w:val="clear" w:color="auto" w:fill="auto"/>
          </w:tcPr>
          <w:p w14:paraId="1BC37E5F" w14:textId="77777777" w:rsidR="00EF67B9" w:rsidRPr="00317A6D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年/月/日 时：分</w:t>
            </w:r>
          </w:p>
        </w:tc>
      </w:tr>
      <w:tr w:rsidR="00EF67B9" w:rsidRPr="00317A6D" w14:paraId="079F664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AAB0687" w14:textId="77777777" w:rsidR="00EF67B9" w:rsidRPr="00317A6D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5862" w:type="dxa"/>
            <w:shd w:val="clear" w:color="auto" w:fill="auto"/>
          </w:tcPr>
          <w:p w14:paraId="2E261FD1" w14:textId="77777777" w:rsidR="00EF67B9" w:rsidRPr="00317A6D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经度/纬度</w:t>
            </w:r>
          </w:p>
        </w:tc>
      </w:tr>
      <w:tr w:rsidR="00EF67B9" w14:paraId="11B01E8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924557E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照片</w:t>
            </w:r>
          </w:p>
        </w:tc>
        <w:tc>
          <w:tcPr>
            <w:tcW w:w="5862" w:type="dxa"/>
            <w:shd w:val="clear" w:color="auto" w:fill="auto"/>
          </w:tcPr>
          <w:p w14:paraId="51F07B1E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一张体现该足迹的代表性照片</w:t>
            </w:r>
          </w:p>
        </w:tc>
      </w:tr>
      <w:tr w:rsidR="00EF67B9" w14:paraId="5C0F47EE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C8F8805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文字</w:t>
            </w:r>
          </w:p>
        </w:tc>
        <w:tc>
          <w:tcPr>
            <w:tcW w:w="5862" w:type="dxa"/>
            <w:shd w:val="clear" w:color="auto" w:fill="auto"/>
          </w:tcPr>
          <w:p w14:paraId="1961E808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可选，一句体现该足迹的心灵物语</w:t>
            </w:r>
          </w:p>
        </w:tc>
      </w:tr>
      <w:tr w:rsidR="00EF67B9" w14:paraId="362288A9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1476B2C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</w:t>
            </w:r>
          </w:p>
        </w:tc>
        <w:tc>
          <w:tcPr>
            <w:tcW w:w="5862" w:type="dxa"/>
            <w:shd w:val="clear" w:color="auto" w:fill="auto"/>
          </w:tcPr>
          <w:p w14:paraId="3BE75E89" w14:textId="1D9C6639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可选，一段体现该足迹的代表性小视频</w:t>
            </w:r>
            <w:ins w:id="406" w:author="John Peng" w:date="2015-03-29T19:26:00Z">
              <w:r w:rsidR="00C071AD">
                <w:rPr>
                  <w:rFonts w:ascii="微软雅黑" w:eastAsia="微软雅黑" w:hAnsi="微软雅黑" w:hint="eastAsia"/>
                </w:rPr>
                <w:t>，图片和视频二选一</w:t>
              </w:r>
            </w:ins>
          </w:p>
        </w:tc>
      </w:tr>
      <w:tr w:rsidR="00EF67B9" w14:paraId="228C247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5E17B88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点击数</w:t>
            </w:r>
          </w:p>
        </w:tc>
        <w:tc>
          <w:tcPr>
            <w:tcW w:w="5862" w:type="dxa"/>
            <w:shd w:val="clear" w:color="auto" w:fill="auto"/>
          </w:tcPr>
          <w:p w14:paraId="164CFCD5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该足迹被浏览的数量</w:t>
            </w:r>
          </w:p>
        </w:tc>
      </w:tr>
      <w:tr w:rsidR="00EF67B9" w14:paraId="028F88A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5609038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赞数</w:t>
            </w:r>
          </w:p>
        </w:tc>
        <w:tc>
          <w:tcPr>
            <w:tcW w:w="5862" w:type="dxa"/>
            <w:shd w:val="clear" w:color="auto" w:fill="auto"/>
          </w:tcPr>
          <w:p w14:paraId="1489B91F" w14:textId="77777777" w:rsidR="00EF67B9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该足迹被点赞的数量</w:t>
            </w:r>
          </w:p>
        </w:tc>
      </w:tr>
      <w:tr w:rsidR="00C071AD" w14:paraId="76A0232E" w14:textId="77777777" w:rsidTr="00063AAF">
        <w:trPr>
          <w:trHeight w:hRule="exact" w:val="510"/>
          <w:ins w:id="407" w:author="John Peng" w:date="2015-03-29T19:29:00Z"/>
        </w:trPr>
        <w:tc>
          <w:tcPr>
            <w:tcW w:w="2660" w:type="dxa"/>
            <w:shd w:val="clear" w:color="auto" w:fill="auto"/>
          </w:tcPr>
          <w:p w14:paraId="76B5FDEB" w14:textId="62B04DDD" w:rsidR="00C071AD" w:rsidRDefault="00C071AD" w:rsidP="00063AAF">
            <w:pPr>
              <w:spacing w:line="320" w:lineRule="exact"/>
              <w:rPr>
                <w:ins w:id="408" w:author="John Peng" w:date="2015-03-29T19:29:00Z"/>
                <w:rFonts w:ascii="微软雅黑" w:eastAsia="微软雅黑" w:hAnsi="微软雅黑" w:hint="eastAsia"/>
              </w:rPr>
            </w:pPr>
          </w:p>
        </w:tc>
        <w:tc>
          <w:tcPr>
            <w:tcW w:w="5862" w:type="dxa"/>
            <w:shd w:val="clear" w:color="auto" w:fill="auto"/>
          </w:tcPr>
          <w:p w14:paraId="3EDB1ACE" w14:textId="77777777" w:rsidR="00C071AD" w:rsidRDefault="00C071AD" w:rsidP="00063AAF">
            <w:pPr>
              <w:spacing w:line="320" w:lineRule="exact"/>
              <w:rPr>
                <w:ins w:id="409" w:author="John Peng" w:date="2015-03-29T19:29:00Z"/>
                <w:rFonts w:ascii="微软雅黑" w:eastAsia="微软雅黑" w:hAnsi="微软雅黑" w:hint="eastAsia"/>
              </w:rPr>
            </w:pPr>
          </w:p>
        </w:tc>
      </w:tr>
      <w:tr w:rsidR="00CA02AD" w:rsidRPr="00317A6D" w14:paraId="7A7E3EB4" w14:textId="77777777" w:rsidTr="00063AAF">
        <w:trPr>
          <w:trHeight w:hRule="exact" w:val="510"/>
          <w:ins w:id="410" w:author="John Peng" w:date="2015-03-27T15:04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5779E620" w14:textId="77777777" w:rsidR="00CA02AD" w:rsidRPr="00317A6D" w:rsidRDefault="00CA02AD" w:rsidP="00063AAF">
            <w:pPr>
              <w:spacing w:line="200" w:lineRule="atLeast"/>
              <w:jc w:val="left"/>
              <w:rPr>
                <w:ins w:id="411" w:author="John Peng" w:date="2015-03-27T15:04:00Z"/>
                <w:rFonts w:ascii="微软雅黑" w:eastAsia="微软雅黑" w:hAnsi="微软雅黑"/>
                <w:b/>
                <w:sz w:val="24"/>
              </w:rPr>
            </w:pPr>
            <w:ins w:id="412" w:author="John Peng" w:date="2015-03-27T15:05:00Z">
              <w:r>
                <w:rPr>
                  <w:rFonts w:ascii="微软雅黑" w:eastAsia="微软雅黑" w:hAnsi="微软雅黑" w:hint="eastAsia"/>
                  <w:b/>
                  <w:sz w:val="24"/>
                </w:rPr>
                <w:t>关注</w:t>
              </w:r>
            </w:ins>
            <w:ins w:id="413" w:author="John Peng" w:date="2015-03-27T15:04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表</w:t>
              </w:r>
            </w:ins>
          </w:p>
        </w:tc>
      </w:tr>
      <w:tr w:rsidR="00CA02AD" w:rsidRPr="00317A6D" w14:paraId="7F190FA4" w14:textId="77777777" w:rsidTr="00063AAF">
        <w:trPr>
          <w:trHeight w:hRule="exact" w:val="510"/>
          <w:ins w:id="414" w:author="John Peng" w:date="2015-03-27T15:04:00Z"/>
        </w:trPr>
        <w:tc>
          <w:tcPr>
            <w:tcW w:w="2660" w:type="dxa"/>
            <w:shd w:val="clear" w:color="auto" w:fill="C6D9F1" w:themeFill="text2" w:themeFillTint="33"/>
          </w:tcPr>
          <w:p w14:paraId="58387181" w14:textId="77777777" w:rsidR="00CA02AD" w:rsidRPr="00317A6D" w:rsidRDefault="00CA02AD" w:rsidP="00063AAF">
            <w:pPr>
              <w:spacing w:line="200" w:lineRule="atLeast"/>
              <w:jc w:val="left"/>
              <w:rPr>
                <w:ins w:id="415" w:author="John Peng" w:date="2015-03-27T15:04:00Z"/>
                <w:rFonts w:ascii="微软雅黑" w:eastAsia="微软雅黑" w:hAnsi="微软雅黑"/>
                <w:b/>
                <w:sz w:val="24"/>
              </w:rPr>
            </w:pPr>
            <w:ins w:id="416" w:author="John Peng" w:date="2015-03-27T15:0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08675448" w14:textId="77777777" w:rsidR="00CA02AD" w:rsidRPr="00317A6D" w:rsidRDefault="00CA02AD" w:rsidP="00063AAF">
            <w:pPr>
              <w:spacing w:line="200" w:lineRule="atLeast"/>
              <w:jc w:val="left"/>
              <w:rPr>
                <w:ins w:id="417" w:author="John Peng" w:date="2015-03-27T15:04:00Z"/>
                <w:rFonts w:ascii="微软雅黑" w:eastAsia="微软雅黑" w:hAnsi="微软雅黑"/>
                <w:b/>
                <w:sz w:val="24"/>
              </w:rPr>
            </w:pPr>
            <w:ins w:id="418" w:author="John Peng" w:date="2015-03-27T15:0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CA02AD" w:rsidRPr="00317A6D" w14:paraId="343849A1" w14:textId="77777777" w:rsidTr="00063AAF">
        <w:trPr>
          <w:trHeight w:hRule="exact" w:val="510"/>
          <w:ins w:id="419" w:author="John Peng" w:date="2015-03-27T15:04:00Z"/>
        </w:trPr>
        <w:tc>
          <w:tcPr>
            <w:tcW w:w="2660" w:type="dxa"/>
            <w:shd w:val="clear" w:color="auto" w:fill="auto"/>
          </w:tcPr>
          <w:p w14:paraId="7F79FD56" w14:textId="77777777" w:rsidR="00CA02AD" w:rsidRPr="00317A6D" w:rsidRDefault="00CA02AD" w:rsidP="00063AAF">
            <w:pPr>
              <w:spacing w:line="320" w:lineRule="exact"/>
              <w:rPr>
                <w:ins w:id="420" w:author="John Peng" w:date="2015-03-27T15:04:00Z"/>
                <w:rFonts w:ascii="微软雅黑" w:eastAsia="微软雅黑" w:hAnsi="微软雅黑"/>
              </w:rPr>
            </w:pPr>
            <w:ins w:id="421" w:author="John Peng" w:date="2015-03-27T15:04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05F8C8B4" w14:textId="77777777" w:rsidR="00CA02AD" w:rsidRPr="00317A6D" w:rsidRDefault="00CA02AD" w:rsidP="00063AAF">
            <w:pPr>
              <w:spacing w:line="320" w:lineRule="exact"/>
              <w:rPr>
                <w:ins w:id="422" w:author="John Peng" w:date="2015-03-27T15:04:00Z"/>
                <w:rFonts w:ascii="微软雅黑" w:eastAsia="微软雅黑" w:hAnsi="微软雅黑"/>
              </w:rPr>
            </w:pPr>
            <w:ins w:id="423" w:author="John Peng" w:date="2015-03-27T15:04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CA02AD" w:rsidRPr="00317A6D" w14:paraId="49D75599" w14:textId="77777777" w:rsidTr="00063AAF">
        <w:trPr>
          <w:trHeight w:hRule="exact" w:val="510"/>
          <w:ins w:id="424" w:author="John Peng" w:date="2015-03-27T15:04:00Z"/>
        </w:trPr>
        <w:tc>
          <w:tcPr>
            <w:tcW w:w="2660" w:type="dxa"/>
            <w:shd w:val="clear" w:color="auto" w:fill="auto"/>
          </w:tcPr>
          <w:p w14:paraId="6E6D6DB7" w14:textId="77777777" w:rsidR="00CA02AD" w:rsidRPr="00317A6D" w:rsidRDefault="00CA02AD" w:rsidP="00063AAF">
            <w:pPr>
              <w:spacing w:line="320" w:lineRule="exact"/>
              <w:rPr>
                <w:ins w:id="425" w:author="John Peng" w:date="2015-03-27T15:04:00Z"/>
                <w:rFonts w:ascii="微软雅黑" w:eastAsia="微软雅黑" w:hAnsi="微软雅黑"/>
              </w:rPr>
            </w:pPr>
            <w:ins w:id="426" w:author="John Peng" w:date="2015-03-27T15:06:00Z">
              <w:r>
                <w:rPr>
                  <w:rFonts w:ascii="微软雅黑" w:eastAsia="微软雅黑" w:hAnsi="微软雅黑" w:hint="eastAsia"/>
                </w:rPr>
                <w:t>关注</w:t>
              </w:r>
            </w:ins>
            <w:ins w:id="427" w:author="John Peng" w:date="2015-03-27T15:04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77170993" w14:textId="77777777" w:rsidR="00CA02AD" w:rsidRPr="00317A6D" w:rsidRDefault="00CA02AD" w:rsidP="00063AAF">
            <w:pPr>
              <w:spacing w:line="320" w:lineRule="exact"/>
              <w:rPr>
                <w:ins w:id="428" w:author="John Peng" w:date="2015-03-27T15:04:00Z"/>
                <w:rFonts w:ascii="微软雅黑" w:eastAsia="微软雅黑" w:hAnsi="微软雅黑"/>
              </w:rPr>
            </w:pPr>
            <w:ins w:id="429" w:author="John Peng" w:date="2015-03-27T15:04:00Z">
              <w:r>
                <w:rPr>
                  <w:rFonts w:ascii="微软雅黑" w:eastAsia="微软雅黑" w:hAnsi="微软雅黑" w:hint="eastAsia"/>
                </w:rPr>
                <w:t>年/月/日 时：分</w:t>
              </w:r>
            </w:ins>
          </w:p>
        </w:tc>
      </w:tr>
      <w:tr w:rsidR="00CA02AD" w:rsidRPr="00317A6D" w14:paraId="5D07D4D9" w14:textId="77777777" w:rsidTr="00063AAF">
        <w:trPr>
          <w:trHeight w:hRule="exact" w:val="510"/>
          <w:ins w:id="430" w:author="John Peng" w:date="2015-03-27T15:04:00Z"/>
        </w:trPr>
        <w:tc>
          <w:tcPr>
            <w:tcW w:w="2660" w:type="dxa"/>
            <w:shd w:val="clear" w:color="auto" w:fill="auto"/>
          </w:tcPr>
          <w:p w14:paraId="64FB9889" w14:textId="77777777" w:rsidR="00CA02AD" w:rsidRPr="00317A6D" w:rsidRDefault="00CA02AD" w:rsidP="00063AAF">
            <w:pPr>
              <w:spacing w:line="320" w:lineRule="exact"/>
              <w:rPr>
                <w:ins w:id="431" w:author="John Peng" w:date="2015-03-27T15:04:00Z"/>
                <w:rFonts w:ascii="微软雅黑" w:eastAsia="微软雅黑" w:hAnsi="微软雅黑"/>
              </w:rPr>
            </w:pPr>
            <w:ins w:id="432" w:author="John Peng" w:date="2015-03-27T15:05:00Z">
              <w:r>
                <w:rPr>
                  <w:rFonts w:ascii="微软雅黑" w:eastAsia="微软雅黑" w:hAnsi="微软雅黑" w:hint="eastAsia"/>
                </w:rPr>
                <w:t>关注类型</w:t>
              </w:r>
            </w:ins>
          </w:p>
        </w:tc>
        <w:tc>
          <w:tcPr>
            <w:tcW w:w="5862" w:type="dxa"/>
            <w:shd w:val="clear" w:color="auto" w:fill="auto"/>
          </w:tcPr>
          <w:p w14:paraId="2317A453" w14:textId="77777777" w:rsidR="00CA02AD" w:rsidRPr="00317A6D" w:rsidRDefault="00CA02AD" w:rsidP="00063AAF">
            <w:pPr>
              <w:spacing w:line="320" w:lineRule="exact"/>
              <w:rPr>
                <w:ins w:id="433" w:author="John Peng" w:date="2015-03-27T15:04:00Z"/>
                <w:rFonts w:ascii="微软雅黑" w:eastAsia="微软雅黑" w:hAnsi="微软雅黑"/>
              </w:rPr>
            </w:pPr>
            <w:ins w:id="434" w:author="John Peng" w:date="2015-03-27T15:05:00Z">
              <w:r>
                <w:rPr>
                  <w:rFonts w:ascii="微软雅黑" w:eastAsia="微软雅黑" w:hAnsi="微软雅黑" w:hint="eastAsia"/>
                </w:rPr>
                <w:t>行程、直播、景点、住宿、美食、购物、娱乐……</w:t>
              </w:r>
            </w:ins>
          </w:p>
        </w:tc>
      </w:tr>
      <w:tr w:rsidR="00CA02AD" w14:paraId="1ABEC8D4" w14:textId="77777777" w:rsidTr="00063AAF">
        <w:trPr>
          <w:trHeight w:hRule="exact" w:val="510"/>
          <w:ins w:id="435" w:author="John Peng" w:date="2015-03-27T15:04:00Z"/>
        </w:trPr>
        <w:tc>
          <w:tcPr>
            <w:tcW w:w="2660" w:type="dxa"/>
            <w:shd w:val="clear" w:color="auto" w:fill="auto"/>
          </w:tcPr>
          <w:p w14:paraId="107D7ABA" w14:textId="77777777" w:rsidR="00CA02AD" w:rsidRDefault="00CA02AD" w:rsidP="00063AAF">
            <w:pPr>
              <w:spacing w:line="320" w:lineRule="exact"/>
              <w:rPr>
                <w:ins w:id="436" w:author="John Peng" w:date="2015-03-27T15:04:00Z"/>
                <w:rFonts w:ascii="微软雅黑" w:eastAsia="微软雅黑" w:hAnsi="微软雅黑"/>
              </w:rPr>
            </w:pPr>
            <w:ins w:id="437" w:author="John Peng" w:date="2015-03-27T15:06:00Z">
              <w:r>
                <w:rPr>
                  <w:rFonts w:ascii="微软雅黑" w:eastAsia="微软雅黑" w:hAnsi="微软雅黑" w:hint="eastAsia"/>
                </w:rPr>
                <w:t>关注内容</w:t>
              </w:r>
            </w:ins>
          </w:p>
        </w:tc>
        <w:tc>
          <w:tcPr>
            <w:tcW w:w="5862" w:type="dxa"/>
            <w:shd w:val="clear" w:color="auto" w:fill="auto"/>
          </w:tcPr>
          <w:p w14:paraId="38D9E8A5" w14:textId="77777777" w:rsidR="00CA02AD" w:rsidRDefault="00CA02AD" w:rsidP="00063AAF">
            <w:pPr>
              <w:spacing w:line="320" w:lineRule="exact"/>
              <w:rPr>
                <w:ins w:id="438" w:author="John Peng" w:date="2015-03-27T15:04:00Z"/>
                <w:rFonts w:ascii="微软雅黑" w:eastAsia="微软雅黑" w:hAnsi="微软雅黑"/>
              </w:rPr>
            </w:pPr>
            <w:ins w:id="439" w:author="John Peng" w:date="2015-03-27T15:06:00Z">
              <w:r>
                <w:rPr>
                  <w:rFonts w:ascii="微软雅黑" w:eastAsia="微软雅黑" w:hAnsi="微软雅黑" w:hint="eastAsia"/>
                </w:rPr>
                <w:t>直接关联到对应类型的数据</w:t>
              </w:r>
            </w:ins>
          </w:p>
        </w:tc>
      </w:tr>
      <w:tr w:rsidR="00301353" w:rsidRPr="00317A6D" w14:paraId="24931E92" w14:textId="77777777" w:rsidTr="00E819C9">
        <w:trPr>
          <w:trHeight w:hRule="exact" w:val="510"/>
          <w:ins w:id="440" w:author="John Peng" w:date="2015-03-27T16:14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242B1A0D" w14:textId="77777777" w:rsidR="00301353" w:rsidRPr="00317A6D" w:rsidRDefault="00301353" w:rsidP="00E819C9">
            <w:pPr>
              <w:spacing w:line="200" w:lineRule="atLeast"/>
              <w:jc w:val="left"/>
              <w:rPr>
                <w:ins w:id="441" w:author="John Peng" w:date="2015-03-27T16:14:00Z"/>
                <w:rFonts w:ascii="微软雅黑" w:eastAsia="微软雅黑" w:hAnsi="微软雅黑"/>
                <w:b/>
                <w:sz w:val="24"/>
              </w:rPr>
            </w:pPr>
            <w:ins w:id="442" w:author="John Peng" w:date="2015-03-27T16:14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聊天表</w:t>
              </w:r>
            </w:ins>
          </w:p>
        </w:tc>
      </w:tr>
      <w:tr w:rsidR="00301353" w:rsidRPr="00317A6D" w14:paraId="66542DD4" w14:textId="77777777" w:rsidTr="00E819C9">
        <w:trPr>
          <w:trHeight w:hRule="exact" w:val="510"/>
          <w:ins w:id="443" w:author="John Peng" w:date="2015-03-27T16:14:00Z"/>
        </w:trPr>
        <w:tc>
          <w:tcPr>
            <w:tcW w:w="2660" w:type="dxa"/>
            <w:shd w:val="clear" w:color="auto" w:fill="C6D9F1" w:themeFill="text2" w:themeFillTint="33"/>
          </w:tcPr>
          <w:p w14:paraId="3B088335" w14:textId="77777777" w:rsidR="00301353" w:rsidRPr="00317A6D" w:rsidRDefault="00301353" w:rsidP="00E819C9">
            <w:pPr>
              <w:spacing w:line="200" w:lineRule="atLeast"/>
              <w:jc w:val="left"/>
              <w:rPr>
                <w:ins w:id="444" w:author="John Peng" w:date="2015-03-27T16:14:00Z"/>
                <w:rFonts w:ascii="微软雅黑" w:eastAsia="微软雅黑" w:hAnsi="微软雅黑"/>
                <w:b/>
                <w:sz w:val="24"/>
              </w:rPr>
            </w:pPr>
            <w:ins w:id="445" w:author="John Peng" w:date="2015-03-27T16:1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509E5C9F" w14:textId="77777777" w:rsidR="00301353" w:rsidRPr="00317A6D" w:rsidRDefault="00301353" w:rsidP="00E819C9">
            <w:pPr>
              <w:spacing w:line="200" w:lineRule="atLeast"/>
              <w:jc w:val="left"/>
              <w:rPr>
                <w:ins w:id="446" w:author="John Peng" w:date="2015-03-27T16:14:00Z"/>
                <w:rFonts w:ascii="微软雅黑" w:eastAsia="微软雅黑" w:hAnsi="微软雅黑"/>
                <w:b/>
                <w:sz w:val="24"/>
              </w:rPr>
            </w:pPr>
            <w:ins w:id="447" w:author="John Peng" w:date="2015-03-27T16:1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301353" w:rsidRPr="00317A6D" w14:paraId="563CA25B" w14:textId="77777777" w:rsidTr="00E819C9">
        <w:trPr>
          <w:trHeight w:hRule="exact" w:val="510"/>
          <w:ins w:id="448" w:author="John Peng" w:date="2015-03-27T16:14:00Z"/>
        </w:trPr>
        <w:tc>
          <w:tcPr>
            <w:tcW w:w="2660" w:type="dxa"/>
            <w:shd w:val="clear" w:color="auto" w:fill="auto"/>
          </w:tcPr>
          <w:p w14:paraId="466F17B3" w14:textId="77777777" w:rsidR="00301353" w:rsidRPr="00317A6D" w:rsidRDefault="00301353" w:rsidP="00E819C9">
            <w:pPr>
              <w:spacing w:line="320" w:lineRule="exact"/>
              <w:rPr>
                <w:ins w:id="449" w:author="John Peng" w:date="2015-03-27T16:14:00Z"/>
                <w:rFonts w:ascii="微软雅黑" w:eastAsia="微软雅黑" w:hAnsi="微软雅黑"/>
              </w:rPr>
            </w:pPr>
            <w:ins w:id="450" w:author="John Peng" w:date="2015-03-27T16:14:00Z">
              <w:r>
                <w:rPr>
                  <w:rFonts w:ascii="微软雅黑" w:eastAsia="微软雅黑" w:hAnsi="微软雅黑" w:hint="eastAsia"/>
                </w:rPr>
                <w:t>发起者ID</w:t>
              </w:r>
            </w:ins>
          </w:p>
        </w:tc>
        <w:tc>
          <w:tcPr>
            <w:tcW w:w="5862" w:type="dxa"/>
            <w:shd w:val="clear" w:color="auto" w:fill="auto"/>
          </w:tcPr>
          <w:p w14:paraId="2EED0745" w14:textId="77777777" w:rsidR="00301353" w:rsidRPr="00317A6D" w:rsidRDefault="00301353" w:rsidP="00E819C9">
            <w:pPr>
              <w:spacing w:line="320" w:lineRule="exact"/>
              <w:rPr>
                <w:ins w:id="451" w:author="John Peng" w:date="2015-03-27T16:14:00Z"/>
                <w:rFonts w:ascii="微软雅黑" w:eastAsia="微软雅黑" w:hAnsi="微软雅黑"/>
              </w:rPr>
            </w:pPr>
            <w:ins w:id="452" w:author="John Peng" w:date="2015-03-27T16:14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301353" w:rsidRPr="00317A6D" w14:paraId="53BB51FD" w14:textId="77777777" w:rsidTr="00E819C9">
        <w:trPr>
          <w:trHeight w:hRule="exact" w:val="510"/>
          <w:ins w:id="453" w:author="John Peng" w:date="2015-03-27T16:14:00Z"/>
        </w:trPr>
        <w:tc>
          <w:tcPr>
            <w:tcW w:w="2660" w:type="dxa"/>
            <w:shd w:val="clear" w:color="auto" w:fill="auto"/>
          </w:tcPr>
          <w:p w14:paraId="6F2D510D" w14:textId="77777777" w:rsidR="00301353" w:rsidRPr="00317A6D" w:rsidRDefault="00301353" w:rsidP="00E819C9">
            <w:pPr>
              <w:spacing w:line="320" w:lineRule="exact"/>
              <w:rPr>
                <w:ins w:id="454" w:author="John Peng" w:date="2015-03-27T16:14:00Z"/>
                <w:rFonts w:ascii="微软雅黑" w:eastAsia="微软雅黑" w:hAnsi="微软雅黑"/>
              </w:rPr>
            </w:pPr>
            <w:ins w:id="455" w:author="John Peng" w:date="2015-03-27T16:15:00Z">
              <w:r>
                <w:rPr>
                  <w:rFonts w:ascii="微软雅黑" w:eastAsia="微软雅黑" w:hAnsi="微软雅黑" w:hint="eastAsia"/>
                </w:rPr>
                <w:t>参与者ID</w:t>
              </w:r>
            </w:ins>
          </w:p>
        </w:tc>
        <w:tc>
          <w:tcPr>
            <w:tcW w:w="5862" w:type="dxa"/>
            <w:shd w:val="clear" w:color="auto" w:fill="auto"/>
          </w:tcPr>
          <w:p w14:paraId="388B5151" w14:textId="77777777" w:rsidR="00301353" w:rsidRPr="00317A6D" w:rsidRDefault="00301353" w:rsidP="00E819C9">
            <w:pPr>
              <w:spacing w:line="320" w:lineRule="exact"/>
              <w:rPr>
                <w:ins w:id="456" w:author="John Peng" w:date="2015-03-27T16:14:00Z"/>
                <w:rFonts w:ascii="微软雅黑" w:eastAsia="微软雅黑" w:hAnsi="微软雅黑"/>
              </w:rPr>
            </w:pPr>
            <w:ins w:id="457" w:author="John Peng" w:date="2015-03-27T16:15:00Z">
              <w:r>
                <w:rPr>
                  <w:rFonts w:ascii="微软雅黑" w:eastAsia="微软雅黑" w:hAnsi="微软雅黑" w:hint="eastAsia"/>
                </w:rPr>
                <w:t>一个或多个会员ID列表（JSON）</w:t>
              </w:r>
            </w:ins>
          </w:p>
        </w:tc>
      </w:tr>
      <w:tr w:rsidR="00BF4AE7" w:rsidRPr="00317A6D" w14:paraId="7D51ED3B" w14:textId="77777777" w:rsidTr="00E819C9">
        <w:trPr>
          <w:trHeight w:hRule="exact" w:val="510"/>
          <w:ins w:id="458" w:author="John Peng" w:date="2015-03-27T16:53:00Z"/>
        </w:trPr>
        <w:tc>
          <w:tcPr>
            <w:tcW w:w="2660" w:type="dxa"/>
            <w:shd w:val="clear" w:color="auto" w:fill="auto"/>
          </w:tcPr>
          <w:p w14:paraId="54452E47" w14:textId="77777777" w:rsidR="00BF4AE7" w:rsidRDefault="00BF4AE7" w:rsidP="00E819C9">
            <w:pPr>
              <w:spacing w:line="320" w:lineRule="exact"/>
              <w:rPr>
                <w:ins w:id="459" w:author="John Peng" w:date="2015-03-27T16:53:00Z"/>
                <w:rFonts w:ascii="微软雅黑" w:eastAsia="微软雅黑" w:hAnsi="微软雅黑"/>
              </w:rPr>
            </w:pPr>
            <w:ins w:id="460" w:author="John Peng" w:date="2015-03-27T16:53:00Z">
              <w:r>
                <w:rPr>
                  <w:rFonts w:ascii="微软雅黑" w:eastAsia="微软雅黑" w:hAnsi="微软雅黑" w:hint="eastAsia"/>
                </w:rPr>
                <w:lastRenderedPageBreak/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7D0D2BB0" w14:textId="77777777" w:rsidR="00BF4AE7" w:rsidRDefault="00BF4AE7" w:rsidP="00E819C9">
            <w:pPr>
              <w:spacing w:line="320" w:lineRule="exact"/>
              <w:rPr>
                <w:ins w:id="461" w:author="John Peng" w:date="2015-03-27T16:53:00Z"/>
                <w:rFonts w:ascii="微软雅黑" w:eastAsia="微软雅黑" w:hAnsi="微软雅黑"/>
              </w:rPr>
            </w:pPr>
            <w:ins w:id="462" w:author="John Peng" w:date="2015-03-27T16:53:00Z">
              <w:r>
                <w:rPr>
                  <w:rFonts w:ascii="微软雅黑" w:eastAsia="微软雅黑" w:hAnsi="微软雅黑" w:hint="eastAsia"/>
                </w:rPr>
                <w:t>可选，关联到行程表</w:t>
              </w:r>
            </w:ins>
          </w:p>
        </w:tc>
      </w:tr>
      <w:tr w:rsidR="00301353" w:rsidRPr="00317A6D" w14:paraId="3E8B56B7" w14:textId="77777777" w:rsidTr="00E819C9">
        <w:trPr>
          <w:trHeight w:hRule="exact" w:val="510"/>
          <w:ins w:id="463" w:author="John Peng" w:date="2015-03-27T16:14:00Z"/>
        </w:trPr>
        <w:tc>
          <w:tcPr>
            <w:tcW w:w="2660" w:type="dxa"/>
            <w:shd w:val="clear" w:color="auto" w:fill="auto"/>
          </w:tcPr>
          <w:p w14:paraId="4B06D8A9" w14:textId="77777777" w:rsidR="00301353" w:rsidRPr="00301353" w:rsidRDefault="00301353" w:rsidP="00E819C9">
            <w:pPr>
              <w:spacing w:line="320" w:lineRule="exact"/>
              <w:rPr>
                <w:ins w:id="464" w:author="John Peng" w:date="2015-03-27T16:14:00Z"/>
                <w:rFonts w:ascii="微软雅黑" w:eastAsia="微软雅黑" w:hAnsi="微软雅黑"/>
              </w:rPr>
            </w:pPr>
            <w:ins w:id="465" w:author="John Peng" w:date="2015-03-27T16:15:00Z">
              <w:r>
                <w:rPr>
                  <w:rFonts w:ascii="微软雅黑" w:eastAsia="微软雅黑" w:hAnsi="微软雅黑" w:hint="eastAsia"/>
                </w:rPr>
                <w:t>开聊时间</w:t>
              </w:r>
            </w:ins>
          </w:p>
        </w:tc>
        <w:tc>
          <w:tcPr>
            <w:tcW w:w="5862" w:type="dxa"/>
            <w:shd w:val="clear" w:color="auto" w:fill="auto"/>
          </w:tcPr>
          <w:p w14:paraId="60B29858" w14:textId="77777777" w:rsidR="00301353" w:rsidRPr="00317A6D" w:rsidRDefault="00301353" w:rsidP="00E819C9">
            <w:pPr>
              <w:spacing w:line="320" w:lineRule="exact"/>
              <w:rPr>
                <w:ins w:id="466" w:author="John Peng" w:date="2015-03-27T16:14:00Z"/>
                <w:rFonts w:ascii="微软雅黑" w:eastAsia="微软雅黑" w:hAnsi="微软雅黑"/>
              </w:rPr>
            </w:pPr>
          </w:p>
        </w:tc>
      </w:tr>
      <w:tr w:rsidR="00301353" w:rsidRPr="00317A6D" w14:paraId="13EF72E6" w14:textId="77777777" w:rsidTr="00E819C9">
        <w:trPr>
          <w:trHeight w:hRule="exact" w:val="510"/>
          <w:ins w:id="467" w:author="John Peng" w:date="2015-03-27T16:14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28A6FCB" w14:textId="77777777" w:rsidR="00301353" w:rsidRPr="00317A6D" w:rsidRDefault="00301353" w:rsidP="00E819C9">
            <w:pPr>
              <w:spacing w:line="200" w:lineRule="atLeast"/>
              <w:jc w:val="left"/>
              <w:rPr>
                <w:ins w:id="468" w:author="John Peng" w:date="2015-03-27T16:14:00Z"/>
                <w:rFonts w:ascii="微软雅黑" w:eastAsia="微软雅黑" w:hAnsi="微软雅黑"/>
                <w:b/>
                <w:sz w:val="24"/>
              </w:rPr>
            </w:pPr>
            <w:ins w:id="469" w:author="John Peng" w:date="2015-03-27T16:16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聊天内容</w:t>
              </w:r>
            </w:ins>
            <w:ins w:id="470" w:author="John Peng" w:date="2015-03-27T16:14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表</w:t>
              </w:r>
            </w:ins>
          </w:p>
        </w:tc>
      </w:tr>
      <w:tr w:rsidR="00301353" w:rsidRPr="00317A6D" w14:paraId="3D3348D6" w14:textId="77777777" w:rsidTr="00E819C9">
        <w:trPr>
          <w:trHeight w:hRule="exact" w:val="510"/>
          <w:ins w:id="471" w:author="John Peng" w:date="2015-03-27T16:14:00Z"/>
        </w:trPr>
        <w:tc>
          <w:tcPr>
            <w:tcW w:w="2660" w:type="dxa"/>
            <w:shd w:val="clear" w:color="auto" w:fill="C6D9F1" w:themeFill="text2" w:themeFillTint="33"/>
          </w:tcPr>
          <w:p w14:paraId="6417A537" w14:textId="77777777" w:rsidR="00301353" w:rsidRPr="00317A6D" w:rsidRDefault="00301353" w:rsidP="00E819C9">
            <w:pPr>
              <w:spacing w:line="200" w:lineRule="atLeast"/>
              <w:jc w:val="left"/>
              <w:rPr>
                <w:ins w:id="472" w:author="John Peng" w:date="2015-03-27T16:14:00Z"/>
                <w:rFonts w:ascii="微软雅黑" w:eastAsia="微软雅黑" w:hAnsi="微软雅黑"/>
                <w:b/>
                <w:sz w:val="24"/>
              </w:rPr>
            </w:pPr>
            <w:ins w:id="473" w:author="John Peng" w:date="2015-03-27T16:1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7A2A20A5" w14:textId="77777777" w:rsidR="00301353" w:rsidRPr="00317A6D" w:rsidRDefault="00301353" w:rsidP="00E819C9">
            <w:pPr>
              <w:spacing w:line="200" w:lineRule="atLeast"/>
              <w:jc w:val="left"/>
              <w:rPr>
                <w:ins w:id="474" w:author="John Peng" w:date="2015-03-27T16:14:00Z"/>
                <w:rFonts w:ascii="微软雅黑" w:eastAsia="微软雅黑" w:hAnsi="微软雅黑"/>
                <w:b/>
                <w:sz w:val="24"/>
              </w:rPr>
            </w:pPr>
            <w:ins w:id="475" w:author="John Peng" w:date="2015-03-27T16:1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301353" w:rsidRPr="00317A6D" w14:paraId="353D87A2" w14:textId="77777777" w:rsidTr="00E819C9">
        <w:trPr>
          <w:trHeight w:hRule="exact" w:val="510"/>
          <w:ins w:id="476" w:author="John Peng" w:date="2015-03-27T16:14:00Z"/>
        </w:trPr>
        <w:tc>
          <w:tcPr>
            <w:tcW w:w="2660" w:type="dxa"/>
            <w:shd w:val="clear" w:color="auto" w:fill="auto"/>
          </w:tcPr>
          <w:p w14:paraId="737E0CFC" w14:textId="77777777" w:rsidR="00301353" w:rsidRPr="00317A6D" w:rsidRDefault="00301353" w:rsidP="00E819C9">
            <w:pPr>
              <w:spacing w:line="320" w:lineRule="exact"/>
              <w:rPr>
                <w:ins w:id="477" w:author="John Peng" w:date="2015-03-27T16:14:00Z"/>
                <w:rFonts w:ascii="微软雅黑" w:eastAsia="微软雅黑" w:hAnsi="微软雅黑"/>
              </w:rPr>
            </w:pPr>
            <w:ins w:id="478" w:author="John Peng" w:date="2015-03-27T16:16:00Z">
              <w:r>
                <w:rPr>
                  <w:rFonts w:ascii="微软雅黑" w:eastAsia="微软雅黑" w:hAnsi="微软雅黑" w:hint="eastAsia"/>
                </w:rPr>
                <w:t>聊天ID</w:t>
              </w:r>
            </w:ins>
          </w:p>
        </w:tc>
        <w:tc>
          <w:tcPr>
            <w:tcW w:w="5862" w:type="dxa"/>
            <w:shd w:val="clear" w:color="auto" w:fill="auto"/>
          </w:tcPr>
          <w:p w14:paraId="45C5182E" w14:textId="77777777" w:rsidR="00301353" w:rsidRPr="00317A6D" w:rsidRDefault="00301353" w:rsidP="00E819C9">
            <w:pPr>
              <w:spacing w:line="320" w:lineRule="exact"/>
              <w:rPr>
                <w:ins w:id="479" w:author="John Peng" w:date="2015-03-27T16:14:00Z"/>
                <w:rFonts w:ascii="微软雅黑" w:eastAsia="微软雅黑" w:hAnsi="微软雅黑"/>
              </w:rPr>
            </w:pPr>
            <w:ins w:id="480" w:author="John Peng" w:date="2015-03-27T16:16:00Z">
              <w:r>
                <w:rPr>
                  <w:rFonts w:ascii="微软雅黑" w:eastAsia="微软雅黑" w:hAnsi="微软雅黑" w:hint="eastAsia"/>
                </w:rPr>
                <w:t>关联到聊天表</w:t>
              </w:r>
            </w:ins>
          </w:p>
        </w:tc>
      </w:tr>
      <w:tr w:rsidR="00301353" w:rsidRPr="00317A6D" w14:paraId="272D2296" w14:textId="77777777" w:rsidTr="00E819C9">
        <w:trPr>
          <w:trHeight w:hRule="exact" w:val="510"/>
          <w:ins w:id="481" w:author="John Peng" w:date="2015-03-27T16:14:00Z"/>
        </w:trPr>
        <w:tc>
          <w:tcPr>
            <w:tcW w:w="2660" w:type="dxa"/>
            <w:shd w:val="clear" w:color="auto" w:fill="auto"/>
          </w:tcPr>
          <w:p w14:paraId="14893369" w14:textId="77777777" w:rsidR="00301353" w:rsidRPr="00317A6D" w:rsidRDefault="00301353" w:rsidP="00E819C9">
            <w:pPr>
              <w:spacing w:line="320" w:lineRule="exact"/>
              <w:rPr>
                <w:ins w:id="482" w:author="John Peng" w:date="2015-03-27T16:14:00Z"/>
                <w:rFonts w:ascii="微软雅黑" w:eastAsia="微软雅黑" w:hAnsi="微软雅黑"/>
              </w:rPr>
            </w:pPr>
            <w:ins w:id="483" w:author="John Peng" w:date="2015-03-27T16:16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6E8609A6" w14:textId="77777777" w:rsidR="00301353" w:rsidRPr="00317A6D" w:rsidRDefault="00301353" w:rsidP="00E819C9">
            <w:pPr>
              <w:spacing w:line="320" w:lineRule="exact"/>
              <w:rPr>
                <w:ins w:id="484" w:author="John Peng" w:date="2015-03-27T16:14:00Z"/>
                <w:rFonts w:ascii="微软雅黑" w:eastAsia="微软雅黑" w:hAnsi="微软雅黑"/>
              </w:rPr>
            </w:pPr>
            <w:ins w:id="485" w:author="John Peng" w:date="2015-03-27T16:16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301353" w:rsidRPr="00317A6D" w14:paraId="60E24F3B" w14:textId="77777777" w:rsidTr="00E819C9">
        <w:trPr>
          <w:trHeight w:hRule="exact" w:val="510"/>
          <w:ins w:id="486" w:author="John Peng" w:date="2015-03-27T16:14:00Z"/>
        </w:trPr>
        <w:tc>
          <w:tcPr>
            <w:tcW w:w="2660" w:type="dxa"/>
            <w:shd w:val="clear" w:color="auto" w:fill="auto"/>
          </w:tcPr>
          <w:p w14:paraId="0994A2F2" w14:textId="77777777" w:rsidR="00301353" w:rsidRPr="00317A6D" w:rsidRDefault="00301353" w:rsidP="00E819C9">
            <w:pPr>
              <w:spacing w:line="320" w:lineRule="exact"/>
              <w:rPr>
                <w:ins w:id="487" w:author="John Peng" w:date="2015-03-27T16:14:00Z"/>
                <w:rFonts w:ascii="微软雅黑" w:eastAsia="微软雅黑" w:hAnsi="微软雅黑"/>
              </w:rPr>
            </w:pPr>
            <w:ins w:id="488" w:author="John Peng" w:date="2015-03-27T16:16:00Z">
              <w:r>
                <w:rPr>
                  <w:rFonts w:ascii="微软雅黑" w:eastAsia="微软雅黑" w:hAnsi="微软雅黑" w:hint="eastAsia"/>
                </w:rPr>
                <w:t>发言时间</w:t>
              </w:r>
            </w:ins>
          </w:p>
        </w:tc>
        <w:tc>
          <w:tcPr>
            <w:tcW w:w="5862" w:type="dxa"/>
            <w:shd w:val="clear" w:color="auto" w:fill="auto"/>
          </w:tcPr>
          <w:p w14:paraId="263BD836" w14:textId="77777777" w:rsidR="00301353" w:rsidRPr="00317A6D" w:rsidRDefault="00301353" w:rsidP="00E819C9">
            <w:pPr>
              <w:spacing w:line="320" w:lineRule="exact"/>
              <w:rPr>
                <w:ins w:id="489" w:author="John Peng" w:date="2015-03-27T16:14:00Z"/>
                <w:rFonts w:ascii="微软雅黑" w:eastAsia="微软雅黑" w:hAnsi="微软雅黑"/>
              </w:rPr>
            </w:pPr>
          </w:p>
        </w:tc>
      </w:tr>
      <w:tr w:rsidR="00301353" w14:paraId="02160BEC" w14:textId="77777777" w:rsidTr="00E819C9">
        <w:trPr>
          <w:trHeight w:hRule="exact" w:val="510"/>
          <w:ins w:id="490" w:author="John Peng" w:date="2015-03-27T16:14:00Z"/>
        </w:trPr>
        <w:tc>
          <w:tcPr>
            <w:tcW w:w="2660" w:type="dxa"/>
            <w:shd w:val="clear" w:color="auto" w:fill="auto"/>
          </w:tcPr>
          <w:p w14:paraId="65066C70" w14:textId="77777777" w:rsidR="00301353" w:rsidRDefault="004C1D8C" w:rsidP="00E819C9">
            <w:pPr>
              <w:spacing w:line="320" w:lineRule="exact"/>
              <w:rPr>
                <w:ins w:id="491" w:author="John Peng" w:date="2015-03-27T16:14:00Z"/>
                <w:rFonts w:ascii="微软雅黑" w:eastAsia="微软雅黑" w:hAnsi="微软雅黑"/>
              </w:rPr>
            </w:pPr>
            <w:ins w:id="492" w:author="John Peng" w:date="2015-03-27T16:16:00Z">
              <w:r>
                <w:rPr>
                  <w:rFonts w:ascii="微软雅黑" w:eastAsia="微软雅黑" w:hAnsi="微软雅黑" w:hint="eastAsia"/>
                </w:rPr>
                <w:t>发言内容</w:t>
              </w:r>
            </w:ins>
          </w:p>
        </w:tc>
        <w:tc>
          <w:tcPr>
            <w:tcW w:w="5862" w:type="dxa"/>
            <w:shd w:val="clear" w:color="auto" w:fill="auto"/>
          </w:tcPr>
          <w:p w14:paraId="427AF501" w14:textId="1F8C358C" w:rsidR="00301353" w:rsidRDefault="0047738F" w:rsidP="00E819C9">
            <w:pPr>
              <w:spacing w:line="320" w:lineRule="exact"/>
              <w:rPr>
                <w:ins w:id="493" w:author="John Peng" w:date="2015-03-27T16:14:00Z"/>
                <w:rFonts w:ascii="微软雅黑" w:eastAsia="微软雅黑" w:hAnsi="微软雅黑"/>
              </w:rPr>
            </w:pPr>
            <w:ins w:id="494" w:author="John Peng" w:date="2015-03-29T19:34:00Z">
              <w:r>
                <w:rPr>
                  <w:rFonts w:ascii="微软雅黑" w:eastAsia="微软雅黑" w:hAnsi="微软雅黑" w:hint="eastAsia"/>
                </w:rPr>
                <w:t>分为：</w:t>
              </w:r>
              <w:r>
                <w:rPr>
                  <w:rFonts w:ascii="微软雅黑" w:eastAsia="微软雅黑" w:hAnsi="微软雅黑" w:hint="eastAsia"/>
                </w:rPr>
                <w:t>文字、</w:t>
              </w:r>
              <w:r>
                <w:rPr>
                  <w:rFonts w:ascii="微软雅黑" w:eastAsia="微软雅黑" w:hAnsi="微软雅黑" w:hint="eastAsia"/>
                </w:rPr>
                <w:t>图片、视频、行程、语音</w:t>
              </w:r>
              <w:r>
                <w:rPr>
                  <w:rFonts w:ascii="微软雅黑" w:eastAsia="微软雅黑" w:hAnsi="微软雅黑" w:hint="eastAsia"/>
                </w:rPr>
                <w:t>、位置</w:t>
              </w:r>
            </w:ins>
          </w:p>
        </w:tc>
      </w:tr>
      <w:tr w:rsidR="004C1D8C" w14:paraId="5708C59D" w14:textId="77777777" w:rsidTr="00E819C9">
        <w:trPr>
          <w:trHeight w:hRule="exact" w:val="510"/>
          <w:ins w:id="495" w:author="John Peng" w:date="2015-03-27T16:16:00Z"/>
        </w:trPr>
        <w:tc>
          <w:tcPr>
            <w:tcW w:w="2660" w:type="dxa"/>
            <w:shd w:val="clear" w:color="auto" w:fill="auto"/>
          </w:tcPr>
          <w:p w14:paraId="22D40712" w14:textId="679630E8" w:rsidR="004C1D8C" w:rsidRDefault="004C1D8C" w:rsidP="00E819C9">
            <w:pPr>
              <w:spacing w:line="320" w:lineRule="exact"/>
              <w:rPr>
                <w:ins w:id="496" w:author="John Peng" w:date="2015-03-27T16:16:00Z"/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3B200912" w14:textId="614359DC" w:rsidR="004C1D8C" w:rsidRDefault="004C1D8C" w:rsidP="00E819C9">
            <w:pPr>
              <w:spacing w:line="320" w:lineRule="exact"/>
              <w:rPr>
                <w:ins w:id="497" w:author="John Peng" w:date="2015-03-27T16:16:00Z"/>
                <w:rFonts w:ascii="微软雅黑" w:eastAsia="微软雅黑" w:hAnsi="微软雅黑"/>
              </w:rPr>
            </w:pPr>
          </w:p>
        </w:tc>
      </w:tr>
      <w:tr w:rsidR="004C1D8C" w14:paraId="0612EAAA" w14:textId="77777777" w:rsidTr="00E819C9">
        <w:trPr>
          <w:trHeight w:hRule="exact" w:val="510"/>
          <w:ins w:id="498" w:author="John Peng" w:date="2015-03-27T16:17:00Z"/>
        </w:trPr>
        <w:tc>
          <w:tcPr>
            <w:tcW w:w="2660" w:type="dxa"/>
            <w:shd w:val="clear" w:color="auto" w:fill="auto"/>
          </w:tcPr>
          <w:p w14:paraId="0691FC38" w14:textId="07DF27E6" w:rsidR="004C1D8C" w:rsidRDefault="004C1D8C" w:rsidP="00E819C9">
            <w:pPr>
              <w:spacing w:line="320" w:lineRule="exact"/>
              <w:rPr>
                <w:ins w:id="499" w:author="John Peng" w:date="2015-03-27T16:17:00Z"/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29859E34" w14:textId="77777777" w:rsidR="004C1D8C" w:rsidRDefault="004C1D8C" w:rsidP="00E819C9">
            <w:pPr>
              <w:spacing w:line="320" w:lineRule="exact"/>
              <w:rPr>
                <w:ins w:id="500" w:author="John Peng" w:date="2015-03-27T16:17:00Z"/>
                <w:rFonts w:ascii="微软雅黑" w:eastAsia="微软雅黑" w:hAnsi="微软雅黑"/>
              </w:rPr>
            </w:pPr>
          </w:p>
        </w:tc>
      </w:tr>
      <w:tr w:rsidR="0047738F" w14:paraId="6544FF33" w14:textId="77777777" w:rsidTr="00E819C9">
        <w:trPr>
          <w:trHeight w:hRule="exact" w:val="510"/>
          <w:ins w:id="501" w:author="John Peng" w:date="2015-03-29T19:32:00Z"/>
        </w:trPr>
        <w:tc>
          <w:tcPr>
            <w:tcW w:w="2660" w:type="dxa"/>
            <w:shd w:val="clear" w:color="auto" w:fill="auto"/>
          </w:tcPr>
          <w:p w14:paraId="07F75272" w14:textId="0422D09B" w:rsidR="0047738F" w:rsidRDefault="0047738F" w:rsidP="00E819C9">
            <w:pPr>
              <w:spacing w:line="320" w:lineRule="exact"/>
              <w:rPr>
                <w:ins w:id="502" w:author="John Peng" w:date="2015-03-29T19:32:00Z"/>
                <w:rFonts w:ascii="微软雅黑" w:eastAsia="微软雅黑" w:hAnsi="微软雅黑" w:hint="eastAsia"/>
              </w:rPr>
            </w:pPr>
          </w:p>
        </w:tc>
        <w:tc>
          <w:tcPr>
            <w:tcW w:w="5862" w:type="dxa"/>
            <w:shd w:val="clear" w:color="auto" w:fill="auto"/>
          </w:tcPr>
          <w:p w14:paraId="36228494" w14:textId="77777777" w:rsidR="0047738F" w:rsidRDefault="0047738F" w:rsidP="00E819C9">
            <w:pPr>
              <w:spacing w:line="320" w:lineRule="exact"/>
              <w:rPr>
                <w:ins w:id="503" w:author="John Peng" w:date="2015-03-29T19:32:00Z"/>
                <w:rFonts w:ascii="微软雅黑" w:eastAsia="微软雅黑" w:hAnsi="微软雅黑"/>
              </w:rPr>
            </w:pPr>
          </w:p>
        </w:tc>
      </w:tr>
      <w:tr w:rsidR="00750DB8" w:rsidRPr="00317A6D" w14:paraId="747FFF7E" w14:textId="77777777" w:rsidTr="00E819C9">
        <w:trPr>
          <w:trHeight w:hRule="exact" w:val="510"/>
          <w:ins w:id="504" w:author="John Peng" w:date="2015-03-27T17:17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EC130F6" w14:textId="77777777" w:rsidR="00750DB8" w:rsidRPr="00317A6D" w:rsidRDefault="00750DB8" w:rsidP="00E819C9">
            <w:pPr>
              <w:spacing w:line="200" w:lineRule="atLeast"/>
              <w:jc w:val="left"/>
              <w:rPr>
                <w:ins w:id="505" w:author="John Peng" w:date="2015-03-27T17:17:00Z"/>
                <w:rFonts w:ascii="微软雅黑" w:eastAsia="微软雅黑" w:hAnsi="微软雅黑"/>
                <w:b/>
                <w:sz w:val="24"/>
              </w:rPr>
            </w:pPr>
            <w:ins w:id="506" w:author="John Peng" w:date="2015-03-27T17:17:00Z">
              <w:r>
                <w:rPr>
                  <w:rFonts w:ascii="微软雅黑" w:eastAsia="微软雅黑" w:hAnsi="微软雅黑" w:hint="eastAsia"/>
                  <w:b/>
                  <w:sz w:val="24"/>
                </w:rPr>
                <w:t>权益表</w:t>
              </w:r>
            </w:ins>
          </w:p>
        </w:tc>
      </w:tr>
      <w:tr w:rsidR="00750DB8" w:rsidRPr="00317A6D" w14:paraId="34005C3F" w14:textId="77777777" w:rsidTr="00E819C9">
        <w:trPr>
          <w:trHeight w:hRule="exact" w:val="510"/>
          <w:ins w:id="507" w:author="John Peng" w:date="2015-03-27T17:17:00Z"/>
        </w:trPr>
        <w:tc>
          <w:tcPr>
            <w:tcW w:w="2660" w:type="dxa"/>
            <w:shd w:val="clear" w:color="auto" w:fill="C6D9F1" w:themeFill="text2" w:themeFillTint="33"/>
          </w:tcPr>
          <w:p w14:paraId="6D797277" w14:textId="77777777" w:rsidR="00750DB8" w:rsidRPr="00317A6D" w:rsidRDefault="00750DB8" w:rsidP="00E819C9">
            <w:pPr>
              <w:spacing w:line="200" w:lineRule="atLeast"/>
              <w:jc w:val="left"/>
              <w:rPr>
                <w:ins w:id="508" w:author="John Peng" w:date="2015-03-27T17:17:00Z"/>
                <w:rFonts w:ascii="微软雅黑" w:eastAsia="微软雅黑" w:hAnsi="微软雅黑"/>
                <w:b/>
                <w:sz w:val="24"/>
              </w:rPr>
            </w:pPr>
            <w:ins w:id="509" w:author="John Peng" w:date="2015-03-27T17:17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67293C6F" w14:textId="77777777" w:rsidR="00750DB8" w:rsidRPr="00317A6D" w:rsidRDefault="00750DB8" w:rsidP="00E819C9">
            <w:pPr>
              <w:spacing w:line="200" w:lineRule="atLeast"/>
              <w:jc w:val="left"/>
              <w:rPr>
                <w:ins w:id="510" w:author="John Peng" w:date="2015-03-27T17:17:00Z"/>
                <w:rFonts w:ascii="微软雅黑" w:eastAsia="微软雅黑" w:hAnsi="微软雅黑"/>
                <w:b/>
                <w:sz w:val="24"/>
              </w:rPr>
            </w:pPr>
            <w:ins w:id="511" w:author="John Peng" w:date="2015-03-27T17:17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750DB8" w:rsidRPr="00317A6D" w14:paraId="79116AC2" w14:textId="77777777" w:rsidTr="00E819C9">
        <w:trPr>
          <w:trHeight w:hRule="exact" w:val="510"/>
          <w:ins w:id="512" w:author="John Peng" w:date="2015-03-27T17:17:00Z"/>
        </w:trPr>
        <w:tc>
          <w:tcPr>
            <w:tcW w:w="2660" w:type="dxa"/>
            <w:shd w:val="clear" w:color="auto" w:fill="auto"/>
          </w:tcPr>
          <w:p w14:paraId="0CDFA246" w14:textId="77777777" w:rsidR="00750DB8" w:rsidRPr="00317A6D" w:rsidRDefault="00750DB8" w:rsidP="00E819C9">
            <w:pPr>
              <w:spacing w:line="320" w:lineRule="exact"/>
              <w:rPr>
                <w:ins w:id="513" w:author="John Peng" w:date="2015-03-27T17:17:00Z"/>
                <w:rFonts w:ascii="微软雅黑" w:eastAsia="微软雅黑" w:hAnsi="微软雅黑"/>
              </w:rPr>
            </w:pPr>
            <w:ins w:id="514" w:author="John Peng" w:date="2015-03-27T17:17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7A61128B" w14:textId="77777777" w:rsidR="00750DB8" w:rsidRPr="00317A6D" w:rsidRDefault="00750DB8" w:rsidP="00E819C9">
            <w:pPr>
              <w:spacing w:line="320" w:lineRule="exact"/>
              <w:rPr>
                <w:ins w:id="515" w:author="John Peng" w:date="2015-03-27T17:17:00Z"/>
                <w:rFonts w:ascii="微软雅黑" w:eastAsia="微软雅黑" w:hAnsi="微软雅黑"/>
              </w:rPr>
            </w:pPr>
            <w:ins w:id="516" w:author="John Peng" w:date="2015-03-27T17:17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750DB8" w:rsidRPr="00317A6D" w14:paraId="4A0A3D9D" w14:textId="77777777" w:rsidTr="00E819C9">
        <w:trPr>
          <w:trHeight w:hRule="exact" w:val="510"/>
          <w:ins w:id="517" w:author="John Peng" w:date="2015-03-27T17:17:00Z"/>
        </w:trPr>
        <w:tc>
          <w:tcPr>
            <w:tcW w:w="2660" w:type="dxa"/>
            <w:shd w:val="clear" w:color="auto" w:fill="auto"/>
          </w:tcPr>
          <w:p w14:paraId="2C3995E1" w14:textId="77777777" w:rsidR="00750DB8" w:rsidRPr="00317A6D" w:rsidRDefault="00327EDB" w:rsidP="00E819C9">
            <w:pPr>
              <w:spacing w:line="320" w:lineRule="exact"/>
              <w:rPr>
                <w:ins w:id="518" w:author="John Peng" w:date="2015-03-27T17:17:00Z"/>
                <w:rFonts w:ascii="微软雅黑" w:eastAsia="微软雅黑" w:hAnsi="微软雅黑"/>
              </w:rPr>
            </w:pPr>
            <w:ins w:id="519" w:author="John Peng" w:date="2015-03-27T17:19:00Z">
              <w:r>
                <w:rPr>
                  <w:rFonts w:ascii="微软雅黑" w:eastAsia="微软雅黑" w:hAnsi="微软雅黑" w:hint="eastAsia"/>
                </w:rPr>
                <w:t>类型</w:t>
              </w:r>
            </w:ins>
          </w:p>
        </w:tc>
        <w:tc>
          <w:tcPr>
            <w:tcW w:w="5862" w:type="dxa"/>
            <w:shd w:val="clear" w:color="auto" w:fill="auto"/>
          </w:tcPr>
          <w:p w14:paraId="3837A6E4" w14:textId="77777777" w:rsidR="00750DB8" w:rsidRPr="00317A6D" w:rsidRDefault="00327EDB" w:rsidP="00E819C9">
            <w:pPr>
              <w:spacing w:line="320" w:lineRule="exact"/>
              <w:rPr>
                <w:ins w:id="520" w:author="John Peng" w:date="2015-03-27T17:17:00Z"/>
                <w:rFonts w:ascii="微软雅黑" w:eastAsia="微软雅黑" w:hAnsi="微软雅黑"/>
              </w:rPr>
            </w:pPr>
            <w:ins w:id="521" w:author="John Peng" w:date="2015-03-27T17:19:00Z">
              <w:r>
                <w:rPr>
                  <w:rFonts w:ascii="微软雅黑" w:eastAsia="微软雅黑" w:hAnsi="微软雅黑" w:hint="eastAsia"/>
                </w:rPr>
                <w:t>积分、现金……</w:t>
              </w:r>
            </w:ins>
          </w:p>
        </w:tc>
      </w:tr>
      <w:tr w:rsidR="00750DB8" w:rsidRPr="00317A6D" w14:paraId="612367F6" w14:textId="77777777" w:rsidTr="00E819C9">
        <w:trPr>
          <w:trHeight w:hRule="exact" w:val="510"/>
          <w:ins w:id="522" w:author="John Peng" w:date="2015-03-27T17:17:00Z"/>
        </w:trPr>
        <w:tc>
          <w:tcPr>
            <w:tcW w:w="2660" w:type="dxa"/>
            <w:shd w:val="clear" w:color="auto" w:fill="auto"/>
          </w:tcPr>
          <w:p w14:paraId="05EA8023" w14:textId="77777777" w:rsidR="00750DB8" w:rsidRPr="00317A6D" w:rsidRDefault="00327EDB" w:rsidP="00E819C9">
            <w:pPr>
              <w:spacing w:line="320" w:lineRule="exact"/>
              <w:rPr>
                <w:ins w:id="523" w:author="John Peng" w:date="2015-03-27T17:17:00Z"/>
                <w:rFonts w:ascii="微软雅黑" w:eastAsia="微软雅黑" w:hAnsi="微软雅黑"/>
              </w:rPr>
            </w:pPr>
            <w:ins w:id="524" w:author="John Peng" w:date="2015-03-27T17:19:00Z">
              <w:r>
                <w:rPr>
                  <w:rFonts w:ascii="微软雅黑" w:eastAsia="微软雅黑" w:hAnsi="微软雅黑" w:hint="eastAsia"/>
                </w:rPr>
                <w:t>余额</w:t>
              </w:r>
            </w:ins>
          </w:p>
        </w:tc>
        <w:tc>
          <w:tcPr>
            <w:tcW w:w="5862" w:type="dxa"/>
            <w:shd w:val="clear" w:color="auto" w:fill="auto"/>
          </w:tcPr>
          <w:p w14:paraId="104278DD" w14:textId="77777777" w:rsidR="00750DB8" w:rsidRPr="00317A6D" w:rsidRDefault="00750DB8" w:rsidP="00E819C9">
            <w:pPr>
              <w:spacing w:line="320" w:lineRule="exact"/>
              <w:rPr>
                <w:ins w:id="525" w:author="John Peng" w:date="2015-03-27T17:17:00Z"/>
                <w:rFonts w:ascii="微软雅黑" w:eastAsia="微软雅黑" w:hAnsi="微软雅黑"/>
              </w:rPr>
            </w:pPr>
          </w:p>
        </w:tc>
      </w:tr>
      <w:tr w:rsidR="00327EDB" w:rsidRPr="00317A6D" w14:paraId="209AA09B" w14:textId="77777777" w:rsidTr="00E819C9">
        <w:trPr>
          <w:trHeight w:hRule="exact" w:val="510"/>
          <w:ins w:id="526" w:author="John Peng" w:date="2015-03-27T17:1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2658329E" w14:textId="77777777" w:rsidR="00327EDB" w:rsidRPr="00317A6D" w:rsidRDefault="00327EDB" w:rsidP="00E819C9">
            <w:pPr>
              <w:spacing w:line="200" w:lineRule="atLeast"/>
              <w:jc w:val="left"/>
              <w:rPr>
                <w:ins w:id="527" w:author="John Peng" w:date="2015-03-27T17:19:00Z"/>
                <w:rFonts w:ascii="微软雅黑" w:eastAsia="微软雅黑" w:hAnsi="微软雅黑"/>
                <w:b/>
                <w:sz w:val="24"/>
              </w:rPr>
            </w:pPr>
            <w:ins w:id="528" w:author="John Peng" w:date="2015-03-27T17:19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积分明细表</w:t>
              </w:r>
            </w:ins>
          </w:p>
        </w:tc>
      </w:tr>
      <w:tr w:rsidR="00327EDB" w:rsidRPr="00317A6D" w14:paraId="68C3CCC6" w14:textId="77777777" w:rsidTr="00E819C9">
        <w:trPr>
          <w:trHeight w:hRule="exact" w:val="510"/>
          <w:ins w:id="529" w:author="John Peng" w:date="2015-03-27T17:19:00Z"/>
        </w:trPr>
        <w:tc>
          <w:tcPr>
            <w:tcW w:w="2660" w:type="dxa"/>
            <w:shd w:val="clear" w:color="auto" w:fill="C6D9F1" w:themeFill="text2" w:themeFillTint="33"/>
          </w:tcPr>
          <w:p w14:paraId="67101F8A" w14:textId="77777777" w:rsidR="00327EDB" w:rsidRPr="00317A6D" w:rsidRDefault="00327EDB" w:rsidP="00E819C9">
            <w:pPr>
              <w:spacing w:line="200" w:lineRule="atLeast"/>
              <w:jc w:val="left"/>
              <w:rPr>
                <w:ins w:id="530" w:author="John Peng" w:date="2015-03-27T17:19:00Z"/>
                <w:rFonts w:ascii="微软雅黑" w:eastAsia="微软雅黑" w:hAnsi="微软雅黑"/>
                <w:b/>
                <w:sz w:val="24"/>
              </w:rPr>
            </w:pPr>
            <w:ins w:id="531" w:author="John Peng" w:date="2015-03-27T17:1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7096EB0A" w14:textId="77777777" w:rsidR="00327EDB" w:rsidRPr="00317A6D" w:rsidRDefault="00327EDB" w:rsidP="00E819C9">
            <w:pPr>
              <w:spacing w:line="200" w:lineRule="atLeast"/>
              <w:jc w:val="left"/>
              <w:rPr>
                <w:ins w:id="532" w:author="John Peng" w:date="2015-03-27T17:19:00Z"/>
                <w:rFonts w:ascii="微软雅黑" w:eastAsia="微软雅黑" w:hAnsi="微软雅黑"/>
                <w:b/>
                <w:sz w:val="24"/>
              </w:rPr>
            </w:pPr>
            <w:ins w:id="533" w:author="John Peng" w:date="2015-03-27T17:1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750DB8" w14:paraId="5C2F18B1" w14:textId="77777777" w:rsidTr="00E819C9">
        <w:trPr>
          <w:trHeight w:hRule="exact" w:val="510"/>
          <w:ins w:id="534" w:author="John Peng" w:date="2015-03-27T17:17:00Z"/>
        </w:trPr>
        <w:tc>
          <w:tcPr>
            <w:tcW w:w="2660" w:type="dxa"/>
            <w:shd w:val="clear" w:color="auto" w:fill="auto"/>
          </w:tcPr>
          <w:p w14:paraId="3A93C8BB" w14:textId="77777777" w:rsidR="00750DB8" w:rsidRDefault="00327EDB" w:rsidP="00E819C9">
            <w:pPr>
              <w:spacing w:line="320" w:lineRule="exact"/>
              <w:rPr>
                <w:ins w:id="535" w:author="John Peng" w:date="2015-03-27T17:17:00Z"/>
                <w:rFonts w:ascii="微软雅黑" w:eastAsia="微软雅黑" w:hAnsi="微软雅黑"/>
              </w:rPr>
            </w:pPr>
            <w:ins w:id="536" w:author="John Peng" w:date="2015-03-27T17:19:00Z">
              <w:r>
                <w:rPr>
                  <w:rFonts w:ascii="微软雅黑" w:eastAsia="微软雅黑" w:hAnsi="微软雅黑" w:hint="eastAsia"/>
                </w:rPr>
                <w:t>权益ID</w:t>
              </w:r>
            </w:ins>
          </w:p>
        </w:tc>
        <w:tc>
          <w:tcPr>
            <w:tcW w:w="5862" w:type="dxa"/>
            <w:shd w:val="clear" w:color="auto" w:fill="auto"/>
          </w:tcPr>
          <w:p w14:paraId="528890FD" w14:textId="77777777" w:rsidR="00750DB8" w:rsidRDefault="00327EDB" w:rsidP="00E819C9">
            <w:pPr>
              <w:spacing w:line="320" w:lineRule="exact"/>
              <w:rPr>
                <w:ins w:id="537" w:author="John Peng" w:date="2015-03-27T17:17:00Z"/>
                <w:rFonts w:ascii="微软雅黑" w:eastAsia="微软雅黑" w:hAnsi="微软雅黑"/>
              </w:rPr>
            </w:pPr>
            <w:ins w:id="538" w:author="John Peng" w:date="2015-03-27T17:19:00Z">
              <w:r>
                <w:rPr>
                  <w:rFonts w:ascii="微软雅黑" w:eastAsia="微软雅黑" w:hAnsi="微软雅黑" w:hint="eastAsia"/>
                </w:rPr>
                <w:t>关联到权益表</w:t>
              </w:r>
            </w:ins>
          </w:p>
        </w:tc>
      </w:tr>
      <w:tr w:rsidR="00750DB8" w14:paraId="0B734BBC" w14:textId="77777777" w:rsidTr="00E819C9">
        <w:trPr>
          <w:trHeight w:hRule="exact" w:val="510"/>
          <w:ins w:id="539" w:author="John Peng" w:date="2015-03-27T17:17:00Z"/>
        </w:trPr>
        <w:tc>
          <w:tcPr>
            <w:tcW w:w="2660" w:type="dxa"/>
            <w:shd w:val="clear" w:color="auto" w:fill="auto"/>
          </w:tcPr>
          <w:p w14:paraId="15D335E4" w14:textId="77777777" w:rsidR="00750DB8" w:rsidRDefault="00327EDB" w:rsidP="00E819C9">
            <w:pPr>
              <w:spacing w:line="320" w:lineRule="exact"/>
              <w:rPr>
                <w:ins w:id="540" w:author="John Peng" w:date="2015-03-27T17:17:00Z"/>
                <w:rFonts w:ascii="微软雅黑" w:eastAsia="微软雅黑" w:hAnsi="微软雅黑"/>
              </w:rPr>
            </w:pPr>
            <w:ins w:id="541" w:author="John Peng" w:date="2015-03-27T17:20:00Z">
              <w:r>
                <w:rPr>
                  <w:rFonts w:ascii="微软雅黑" w:eastAsia="微软雅黑" w:hAnsi="微软雅黑" w:hint="eastAsia"/>
                </w:rPr>
                <w:t>类型</w:t>
              </w:r>
            </w:ins>
          </w:p>
        </w:tc>
        <w:tc>
          <w:tcPr>
            <w:tcW w:w="5862" w:type="dxa"/>
            <w:shd w:val="clear" w:color="auto" w:fill="auto"/>
          </w:tcPr>
          <w:p w14:paraId="62C71B68" w14:textId="77777777" w:rsidR="00750DB8" w:rsidRDefault="00327EDB" w:rsidP="00E819C9">
            <w:pPr>
              <w:spacing w:line="320" w:lineRule="exact"/>
              <w:rPr>
                <w:ins w:id="542" w:author="John Peng" w:date="2015-03-27T17:17:00Z"/>
                <w:rFonts w:ascii="微软雅黑" w:eastAsia="微软雅黑" w:hAnsi="微软雅黑"/>
              </w:rPr>
            </w:pPr>
            <w:ins w:id="543" w:author="John Peng" w:date="2015-03-27T17:20:00Z">
              <w:r>
                <w:rPr>
                  <w:rFonts w:ascii="微软雅黑" w:eastAsia="微软雅黑" w:hAnsi="微软雅黑" w:hint="eastAsia"/>
                </w:rPr>
                <w:t>增加、减少</w:t>
              </w:r>
            </w:ins>
          </w:p>
        </w:tc>
      </w:tr>
      <w:tr w:rsidR="00327EDB" w14:paraId="6A918030" w14:textId="77777777" w:rsidTr="00E819C9">
        <w:trPr>
          <w:trHeight w:hRule="exact" w:val="510"/>
          <w:ins w:id="544" w:author="John Peng" w:date="2015-03-27T17:19:00Z"/>
        </w:trPr>
        <w:tc>
          <w:tcPr>
            <w:tcW w:w="2660" w:type="dxa"/>
            <w:shd w:val="clear" w:color="auto" w:fill="auto"/>
          </w:tcPr>
          <w:p w14:paraId="612D34CD" w14:textId="77777777" w:rsidR="00327EDB" w:rsidRDefault="00327EDB" w:rsidP="00E819C9">
            <w:pPr>
              <w:spacing w:line="320" w:lineRule="exact"/>
              <w:rPr>
                <w:ins w:id="545" w:author="John Peng" w:date="2015-03-27T17:19:00Z"/>
                <w:rFonts w:ascii="微软雅黑" w:eastAsia="微软雅黑" w:hAnsi="微软雅黑"/>
              </w:rPr>
            </w:pPr>
            <w:ins w:id="546" w:author="John Peng" w:date="2015-03-27T17:20:00Z">
              <w:r>
                <w:rPr>
                  <w:rFonts w:ascii="微软雅黑" w:eastAsia="微软雅黑" w:hAnsi="微软雅黑" w:hint="eastAsia"/>
                </w:rPr>
                <w:t>数量</w:t>
              </w:r>
            </w:ins>
          </w:p>
        </w:tc>
        <w:tc>
          <w:tcPr>
            <w:tcW w:w="5862" w:type="dxa"/>
            <w:shd w:val="clear" w:color="auto" w:fill="auto"/>
          </w:tcPr>
          <w:p w14:paraId="1E4F7D95" w14:textId="77777777" w:rsidR="00327EDB" w:rsidRDefault="00327EDB" w:rsidP="00E819C9">
            <w:pPr>
              <w:spacing w:line="320" w:lineRule="exact"/>
              <w:rPr>
                <w:ins w:id="547" w:author="John Peng" w:date="2015-03-27T17:19:00Z"/>
                <w:rFonts w:ascii="微软雅黑" w:eastAsia="微软雅黑" w:hAnsi="微软雅黑"/>
              </w:rPr>
            </w:pPr>
            <w:ins w:id="548" w:author="John Peng" w:date="2015-03-27T17:20:00Z">
              <w:r>
                <w:rPr>
                  <w:rFonts w:ascii="微软雅黑" w:eastAsia="微软雅黑" w:hAnsi="微软雅黑" w:hint="eastAsia"/>
                </w:rPr>
                <w:t>本次增加或者减少的积分数</w:t>
              </w:r>
            </w:ins>
          </w:p>
        </w:tc>
      </w:tr>
      <w:tr w:rsidR="00327EDB" w14:paraId="4CBFB0E1" w14:textId="77777777" w:rsidTr="00E819C9">
        <w:trPr>
          <w:trHeight w:hRule="exact" w:val="510"/>
          <w:ins w:id="549" w:author="John Peng" w:date="2015-03-27T17:19:00Z"/>
        </w:trPr>
        <w:tc>
          <w:tcPr>
            <w:tcW w:w="2660" w:type="dxa"/>
            <w:shd w:val="clear" w:color="auto" w:fill="auto"/>
          </w:tcPr>
          <w:p w14:paraId="6AEFA114" w14:textId="77777777" w:rsidR="00327EDB" w:rsidRDefault="00327EDB" w:rsidP="00E819C9">
            <w:pPr>
              <w:spacing w:line="320" w:lineRule="exact"/>
              <w:rPr>
                <w:ins w:id="550" w:author="John Peng" w:date="2015-03-27T17:19:00Z"/>
                <w:rFonts w:ascii="微软雅黑" w:eastAsia="微软雅黑" w:hAnsi="微软雅黑"/>
              </w:rPr>
            </w:pPr>
            <w:ins w:id="551" w:author="John Peng" w:date="2015-03-27T17:20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06036ED6" w14:textId="77777777" w:rsidR="00327EDB" w:rsidRDefault="00327EDB" w:rsidP="00E819C9">
            <w:pPr>
              <w:spacing w:line="320" w:lineRule="exact"/>
              <w:rPr>
                <w:ins w:id="552" w:author="John Peng" w:date="2015-03-27T17:19:00Z"/>
                <w:rFonts w:ascii="微软雅黑" w:eastAsia="微软雅黑" w:hAnsi="微软雅黑"/>
              </w:rPr>
            </w:pPr>
            <w:ins w:id="553" w:author="John Peng" w:date="2015-03-27T17:20:00Z">
              <w:r>
                <w:rPr>
                  <w:rFonts w:ascii="微软雅黑" w:eastAsia="微软雅黑" w:hAnsi="微软雅黑" w:hint="eastAsia"/>
                </w:rPr>
                <w:t>业务发生时间</w:t>
              </w:r>
            </w:ins>
          </w:p>
        </w:tc>
      </w:tr>
      <w:tr w:rsidR="00327EDB" w14:paraId="483467C9" w14:textId="77777777" w:rsidTr="00E819C9">
        <w:trPr>
          <w:trHeight w:hRule="exact" w:val="510"/>
          <w:ins w:id="554" w:author="John Peng" w:date="2015-03-27T17:19:00Z"/>
        </w:trPr>
        <w:tc>
          <w:tcPr>
            <w:tcW w:w="2660" w:type="dxa"/>
            <w:shd w:val="clear" w:color="auto" w:fill="auto"/>
          </w:tcPr>
          <w:p w14:paraId="70F176DC" w14:textId="77777777" w:rsidR="00327EDB" w:rsidRDefault="00327EDB" w:rsidP="00E819C9">
            <w:pPr>
              <w:spacing w:line="320" w:lineRule="exact"/>
              <w:rPr>
                <w:ins w:id="555" w:author="John Peng" w:date="2015-03-27T17:19:00Z"/>
                <w:rFonts w:ascii="微软雅黑" w:eastAsia="微软雅黑" w:hAnsi="微软雅黑"/>
              </w:rPr>
            </w:pPr>
            <w:ins w:id="556" w:author="John Peng" w:date="2015-03-27T17:20:00Z">
              <w:r>
                <w:rPr>
                  <w:rFonts w:ascii="微软雅黑" w:eastAsia="微软雅黑" w:hAnsi="微软雅黑" w:hint="eastAsia"/>
                </w:rPr>
                <w:t>缘由</w:t>
              </w:r>
            </w:ins>
          </w:p>
        </w:tc>
        <w:tc>
          <w:tcPr>
            <w:tcW w:w="5862" w:type="dxa"/>
            <w:shd w:val="clear" w:color="auto" w:fill="auto"/>
          </w:tcPr>
          <w:p w14:paraId="7A69CEEE" w14:textId="77777777" w:rsidR="00327EDB" w:rsidRDefault="00327EDB" w:rsidP="00E819C9">
            <w:pPr>
              <w:spacing w:line="320" w:lineRule="exact"/>
              <w:rPr>
                <w:ins w:id="557" w:author="John Peng" w:date="2015-03-27T17:19:00Z"/>
                <w:rFonts w:ascii="微软雅黑" w:eastAsia="微软雅黑" w:hAnsi="微软雅黑"/>
              </w:rPr>
            </w:pPr>
            <w:ins w:id="558" w:author="John Peng" w:date="2015-03-27T17:20:00Z">
              <w:r>
                <w:rPr>
                  <w:rFonts w:ascii="微软雅黑" w:eastAsia="微软雅黑" w:hAnsi="微软雅黑" w:hint="eastAsia"/>
                </w:rPr>
                <w:t>积分发生变化的</w:t>
              </w:r>
            </w:ins>
            <w:ins w:id="559" w:author="John Peng" w:date="2015-03-27T17:21:00Z">
              <w:r>
                <w:rPr>
                  <w:rFonts w:ascii="微软雅黑" w:eastAsia="微软雅黑" w:hAnsi="微软雅黑" w:hint="eastAsia"/>
                </w:rPr>
                <w:t>业务内容</w:t>
              </w:r>
            </w:ins>
          </w:p>
        </w:tc>
      </w:tr>
      <w:tr w:rsidR="00327EDB" w:rsidRPr="00317A6D" w14:paraId="1792A086" w14:textId="77777777" w:rsidTr="00E819C9">
        <w:trPr>
          <w:trHeight w:hRule="exact" w:val="510"/>
          <w:ins w:id="560" w:author="John Peng" w:date="2015-03-27T17:21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D7E7671" w14:textId="77777777" w:rsidR="00327EDB" w:rsidRPr="00317A6D" w:rsidRDefault="00327EDB" w:rsidP="00E819C9">
            <w:pPr>
              <w:spacing w:line="200" w:lineRule="atLeast"/>
              <w:jc w:val="left"/>
              <w:rPr>
                <w:ins w:id="561" w:author="John Peng" w:date="2015-03-27T17:21:00Z"/>
                <w:rFonts w:ascii="微软雅黑" w:eastAsia="微软雅黑" w:hAnsi="微软雅黑"/>
                <w:b/>
                <w:sz w:val="24"/>
              </w:rPr>
            </w:pPr>
            <w:ins w:id="562" w:author="John Peng" w:date="2015-03-27T17:21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现金明细表</w:t>
              </w:r>
            </w:ins>
          </w:p>
        </w:tc>
      </w:tr>
      <w:tr w:rsidR="00327EDB" w:rsidRPr="00317A6D" w14:paraId="0401FCD2" w14:textId="77777777" w:rsidTr="00E819C9">
        <w:trPr>
          <w:trHeight w:hRule="exact" w:val="510"/>
          <w:ins w:id="563" w:author="John Peng" w:date="2015-03-27T17:21:00Z"/>
        </w:trPr>
        <w:tc>
          <w:tcPr>
            <w:tcW w:w="2660" w:type="dxa"/>
            <w:shd w:val="clear" w:color="auto" w:fill="C6D9F1" w:themeFill="text2" w:themeFillTint="33"/>
          </w:tcPr>
          <w:p w14:paraId="6F24F57D" w14:textId="77777777" w:rsidR="00327EDB" w:rsidRPr="00317A6D" w:rsidRDefault="00327EDB" w:rsidP="00E819C9">
            <w:pPr>
              <w:spacing w:line="200" w:lineRule="atLeast"/>
              <w:jc w:val="left"/>
              <w:rPr>
                <w:ins w:id="564" w:author="John Peng" w:date="2015-03-27T17:21:00Z"/>
                <w:rFonts w:ascii="微软雅黑" w:eastAsia="微软雅黑" w:hAnsi="微软雅黑"/>
                <w:b/>
                <w:sz w:val="24"/>
              </w:rPr>
            </w:pPr>
            <w:ins w:id="565" w:author="John Peng" w:date="2015-03-27T17:21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77EAC12E" w14:textId="77777777" w:rsidR="00327EDB" w:rsidRPr="00317A6D" w:rsidRDefault="00327EDB" w:rsidP="00E819C9">
            <w:pPr>
              <w:spacing w:line="200" w:lineRule="atLeast"/>
              <w:jc w:val="left"/>
              <w:rPr>
                <w:ins w:id="566" w:author="John Peng" w:date="2015-03-27T17:21:00Z"/>
                <w:rFonts w:ascii="微软雅黑" w:eastAsia="微软雅黑" w:hAnsi="微软雅黑"/>
                <w:b/>
                <w:sz w:val="24"/>
              </w:rPr>
            </w:pPr>
            <w:ins w:id="567" w:author="John Peng" w:date="2015-03-27T17:21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327EDB" w14:paraId="15953147" w14:textId="77777777" w:rsidTr="00E819C9">
        <w:trPr>
          <w:trHeight w:hRule="exact" w:val="510"/>
          <w:ins w:id="568" w:author="John Peng" w:date="2015-03-27T17:21:00Z"/>
        </w:trPr>
        <w:tc>
          <w:tcPr>
            <w:tcW w:w="2660" w:type="dxa"/>
            <w:shd w:val="clear" w:color="auto" w:fill="auto"/>
          </w:tcPr>
          <w:p w14:paraId="5B4CC88C" w14:textId="77777777" w:rsidR="00327EDB" w:rsidRDefault="00327EDB" w:rsidP="00E819C9">
            <w:pPr>
              <w:spacing w:line="320" w:lineRule="exact"/>
              <w:rPr>
                <w:ins w:id="569" w:author="John Peng" w:date="2015-03-27T17:21:00Z"/>
                <w:rFonts w:ascii="微软雅黑" w:eastAsia="微软雅黑" w:hAnsi="微软雅黑"/>
              </w:rPr>
            </w:pPr>
            <w:ins w:id="570" w:author="John Peng" w:date="2015-03-27T17:21:00Z">
              <w:r>
                <w:rPr>
                  <w:rFonts w:ascii="微软雅黑" w:eastAsia="微软雅黑" w:hAnsi="微软雅黑" w:hint="eastAsia"/>
                </w:rPr>
                <w:t>权益ID</w:t>
              </w:r>
            </w:ins>
          </w:p>
        </w:tc>
        <w:tc>
          <w:tcPr>
            <w:tcW w:w="5862" w:type="dxa"/>
            <w:shd w:val="clear" w:color="auto" w:fill="auto"/>
          </w:tcPr>
          <w:p w14:paraId="2BB68EE8" w14:textId="77777777" w:rsidR="00327EDB" w:rsidRDefault="00327EDB" w:rsidP="00E819C9">
            <w:pPr>
              <w:spacing w:line="320" w:lineRule="exact"/>
              <w:rPr>
                <w:ins w:id="571" w:author="John Peng" w:date="2015-03-27T17:21:00Z"/>
                <w:rFonts w:ascii="微软雅黑" w:eastAsia="微软雅黑" w:hAnsi="微软雅黑"/>
              </w:rPr>
            </w:pPr>
            <w:ins w:id="572" w:author="John Peng" w:date="2015-03-27T17:21:00Z">
              <w:r>
                <w:rPr>
                  <w:rFonts w:ascii="微软雅黑" w:eastAsia="微软雅黑" w:hAnsi="微软雅黑" w:hint="eastAsia"/>
                </w:rPr>
                <w:t>关联到权益表</w:t>
              </w:r>
            </w:ins>
          </w:p>
        </w:tc>
      </w:tr>
      <w:tr w:rsidR="00327EDB" w14:paraId="3F089080" w14:textId="77777777" w:rsidTr="00E819C9">
        <w:trPr>
          <w:trHeight w:hRule="exact" w:val="510"/>
          <w:ins w:id="573" w:author="John Peng" w:date="2015-03-27T17:21:00Z"/>
        </w:trPr>
        <w:tc>
          <w:tcPr>
            <w:tcW w:w="2660" w:type="dxa"/>
            <w:shd w:val="clear" w:color="auto" w:fill="auto"/>
          </w:tcPr>
          <w:p w14:paraId="17901FDA" w14:textId="77777777" w:rsidR="00327EDB" w:rsidRDefault="00327EDB" w:rsidP="00E819C9">
            <w:pPr>
              <w:spacing w:line="320" w:lineRule="exact"/>
              <w:rPr>
                <w:ins w:id="574" w:author="John Peng" w:date="2015-03-27T17:21:00Z"/>
                <w:rFonts w:ascii="微软雅黑" w:eastAsia="微软雅黑" w:hAnsi="微软雅黑"/>
              </w:rPr>
            </w:pPr>
            <w:ins w:id="575" w:author="John Peng" w:date="2015-03-27T17:21:00Z">
              <w:r>
                <w:rPr>
                  <w:rFonts w:ascii="微软雅黑" w:eastAsia="微软雅黑" w:hAnsi="微软雅黑" w:hint="eastAsia"/>
                </w:rPr>
                <w:t>类型</w:t>
              </w:r>
            </w:ins>
          </w:p>
        </w:tc>
        <w:tc>
          <w:tcPr>
            <w:tcW w:w="5862" w:type="dxa"/>
            <w:shd w:val="clear" w:color="auto" w:fill="auto"/>
          </w:tcPr>
          <w:p w14:paraId="0F22A45F" w14:textId="77777777" w:rsidR="00327EDB" w:rsidRDefault="00327EDB" w:rsidP="00E819C9">
            <w:pPr>
              <w:spacing w:line="320" w:lineRule="exact"/>
              <w:rPr>
                <w:ins w:id="576" w:author="John Peng" w:date="2015-03-27T17:21:00Z"/>
                <w:rFonts w:ascii="微软雅黑" w:eastAsia="微软雅黑" w:hAnsi="微软雅黑"/>
              </w:rPr>
            </w:pPr>
            <w:ins w:id="577" w:author="John Peng" w:date="2015-03-27T17:21:00Z">
              <w:r>
                <w:rPr>
                  <w:rFonts w:ascii="微软雅黑" w:eastAsia="微软雅黑" w:hAnsi="微软雅黑" w:hint="eastAsia"/>
                </w:rPr>
                <w:t>增加、减少</w:t>
              </w:r>
            </w:ins>
          </w:p>
        </w:tc>
      </w:tr>
      <w:tr w:rsidR="00327EDB" w14:paraId="04C4C968" w14:textId="77777777" w:rsidTr="00E819C9">
        <w:trPr>
          <w:trHeight w:hRule="exact" w:val="510"/>
          <w:ins w:id="578" w:author="John Peng" w:date="2015-03-27T17:21:00Z"/>
        </w:trPr>
        <w:tc>
          <w:tcPr>
            <w:tcW w:w="2660" w:type="dxa"/>
            <w:shd w:val="clear" w:color="auto" w:fill="auto"/>
          </w:tcPr>
          <w:p w14:paraId="469C5CFC" w14:textId="77777777" w:rsidR="00327EDB" w:rsidRDefault="00327EDB" w:rsidP="00E819C9">
            <w:pPr>
              <w:spacing w:line="320" w:lineRule="exact"/>
              <w:rPr>
                <w:ins w:id="579" w:author="John Peng" w:date="2015-03-27T17:21:00Z"/>
                <w:rFonts w:ascii="微软雅黑" w:eastAsia="微软雅黑" w:hAnsi="微软雅黑"/>
              </w:rPr>
            </w:pPr>
            <w:ins w:id="580" w:author="John Peng" w:date="2015-03-27T17:21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  <w:tc>
          <w:tcPr>
            <w:tcW w:w="5862" w:type="dxa"/>
            <w:shd w:val="clear" w:color="auto" w:fill="auto"/>
          </w:tcPr>
          <w:p w14:paraId="77A80B42" w14:textId="77777777" w:rsidR="00327EDB" w:rsidRDefault="00327EDB" w:rsidP="00E819C9">
            <w:pPr>
              <w:spacing w:line="320" w:lineRule="exact"/>
              <w:rPr>
                <w:ins w:id="581" w:author="John Peng" w:date="2015-03-27T17:21:00Z"/>
                <w:rFonts w:ascii="微软雅黑" w:eastAsia="微软雅黑" w:hAnsi="微软雅黑"/>
              </w:rPr>
            </w:pPr>
            <w:ins w:id="582" w:author="John Peng" w:date="2015-03-27T17:21:00Z">
              <w:r>
                <w:rPr>
                  <w:rFonts w:ascii="微软雅黑" w:eastAsia="微软雅黑" w:hAnsi="微软雅黑" w:hint="eastAsia"/>
                </w:rPr>
                <w:t>本次增加或者减少的现金额度</w:t>
              </w:r>
            </w:ins>
          </w:p>
        </w:tc>
      </w:tr>
      <w:tr w:rsidR="00327EDB" w14:paraId="26263FA4" w14:textId="77777777" w:rsidTr="00E819C9">
        <w:trPr>
          <w:trHeight w:hRule="exact" w:val="510"/>
          <w:ins w:id="583" w:author="John Peng" w:date="2015-03-27T17:21:00Z"/>
        </w:trPr>
        <w:tc>
          <w:tcPr>
            <w:tcW w:w="2660" w:type="dxa"/>
            <w:shd w:val="clear" w:color="auto" w:fill="auto"/>
          </w:tcPr>
          <w:p w14:paraId="0C6F59F3" w14:textId="77777777" w:rsidR="00327EDB" w:rsidRDefault="00327EDB" w:rsidP="00E819C9">
            <w:pPr>
              <w:spacing w:line="320" w:lineRule="exact"/>
              <w:rPr>
                <w:ins w:id="584" w:author="John Peng" w:date="2015-03-27T17:21:00Z"/>
                <w:rFonts w:ascii="微软雅黑" w:eastAsia="微软雅黑" w:hAnsi="微软雅黑"/>
              </w:rPr>
            </w:pPr>
            <w:ins w:id="585" w:author="John Peng" w:date="2015-03-27T17:21:00Z">
              <w:r>
                <w:rPr>
                  <w:rFonts w:ascii="微软雅黑" w:eastAsia="微软雅黑" w:hAnsi="微软雅黑" w:hint="eastAsia"/>
                </w:rPr>
                <w:lastRenderedPageBreak/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26DA777A" w14:textId="77777777" w:rsidR="00327EDB" w:rsidRDefault="00327EDB" w:rsidP="00E819C9">
            <w:pPr>
              <w:spacing w:line="320" w:lineRule="exact"/>
              <w:rPr>
                <w:ins w:id="586" w:author="John Peng" w:date="2015-03-27T17:21:00Z"/>
                <w:rFonts w:ascii="微软雅黑" w:eastAsia="微软雅黑" w:hAnsi="微软雅黑"/>
              </w:rPr>
            </w:pPr>
            <w:ins w:id="587" w:author="John Peng" w:date="2015-03-27T17:21:00Z">
              <w:r>
                <w:rPr>
                  <w:rFonts w:ascii="微软雅黑" w:eastAsia="微软雅黑" w:hAnsi="微软雅黑" w:hint="eastAsia"/>
                </w:rPr>
                <w:t>业务发生时间</w:t>
              </w:r>
            </w:ins>
          </w:p>
        </w:tc>
      </w:tr>
      <w:tr w:rsidR="00327EDB" w14:paraId="2F0CA583" w14:textId="77777777" w:rsidTr="00E819C9">
        <w:trPr>
          <w:trHeight w:hRule="exact" w:val="510"/>
          <w:ins w:id="588" w:author="John Peng" w:date="2015-03-27T17:21:00Z"/>
        </w:trPr>
        <w:tc>
          <w:tcPr>
            <w:tcW w:w="2660" w:type="dxa"/>
            <w:shd w:val="clear" w:color="auto" w:fill="auto"/>
          </w:tcPr>
          <w:p w14:paraId="24643286" w14:textId="77777777" w:rsidR="00327EDB" w:rsidRDefault="00327EDB" w:rsidP="00E819C9">
            <w:pPr>
              <w:spacing w:line="320" w:lineRule="exact"/>
              <w:rPr>
                <w:ins w:id="589" w:author="John Peng" w:date="2015-03-27T17:21:00Z"/>
                <w:rFonts w:ascii="微软雅黑" w:eastAsia="微软雅黑" w:hAnsi="微软雅黑"/>
              </w:rPr>
            </w:pPr>
            <w:ins w:id="590" w:author="John Peng" w:date="2015-03-27T17:21:00Z">
              <w:r>
                <w:rPr>
                  <w:rFonts w:ascii="微软雅黑" w:eastAsia="微软雅黑" w:hAnsi="微软雅黑" w:hint="eastAsia"/>
                </w:rPr>
                <w:t>缘由</w:t>
              </w:r>
            </w:ins>
          </w:p>
        </w:tc>
        <w:tc>
          <w:tcPr>
            <w:tcW w:w="5862" w:type="dxa"/>
            <w:shd w:val="clear" w:color="auto" w:fill="auto"/>
          </w:tcPr>
          <w:p w14:paraId="32F2FE25" w14:textId="77777777" w:rsidR="00327EDB" w:rsidRDefault="00327EDB" w:rsidP="00E819C9">
            <w:pPr>
              <w:spacing w:line="320" w:lineRule="exact"/>
              <w:rPr>
                <w:ins w:id="591" w:author="John Peng" w:date="2015-03-27T17:21:00Z"/>
                <w:rFonts w:ascii="微软雅黑" w:eastAsia="微软雅黑" w:hAnsi="微软雅黑"/>
              </w:rPr>
            </w:pPr>
            <w:ins w:id="592" w:author="John Peng" w:date="2015-03-27T17:21:00Z">
              <w:r>
                <w:rPr>
                  <w:rFonts w:ascii="微软雅黑" w:eastAsia="微软雅黑" w:hAnsi="微软雅黑" w:hint="eastAsia"/>
                </w:rPr>
                <w:t>积分发生变化的业务内容</w:t>
              </w:r>
            </w:ins>
          </w:p>
        </w:tc>
      </w:tr>
      <w:tr w:rsidR="00DC7989" w:rsidRPr="00317A6D" w14:paraId="28C556D3" w14:textId="77777777" w:rsidTr="00AF4A05">
        <w:trPr>
          <w:trHeight w:hRule="exact" w:val="510"/>
          <w:ins w:id="593" w:author="John Peng" w:date="2015-03-27T21:36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33664CA" w14:textId="77777777" w:rsidR="00DC7989" w:rsidRPr="00317A6D" w:rsidRDefault="00DC7989" w:rsidP="00AF4A05">
            <w:pPr>
              <w:spacing w:line="200" w:lineRule="atLeast"/>
              <w:jc w:val="left"/>
              <w:rPr>
                <w:ins w:id="594" w:author="John Peng" w:date="2015-03-27T21:36:00Z"/>
                <w:rFonts w:ascii="微软雅黑" w:eastAsia="微软雅黑" w:hAnsi="微软雅黑"/>
                <w:b/>
                <w:sz w:val="24"/>
              </w:rPr>
            </w:pPr>
            <w:ins w:id="595" w:author="John Peng" w:date="2015-03-27T21:36:00Z">
              <w:r>
                <w:rPr>
                  <w:rFonts w:ascii="微软雅黑" w:eastAsia="微软雅黑" w:hAnsi="微软雅黑" w:hint="eastAsia"/>
                  <w:b/>
                  <w:sz w:val="24"/>
                </w:rPr>
                <w:t>我的行程表</w:t>
              </w:r>
            </w:ins>
          </w:p>
        </w:tc>
      </w:tr>
      <w:tr w:rsidR="00DC7989" w:rsidRPr="00317A6D" w14:paraId="260D46DE" w14:textId="77777777" w:rsidTr="00AF4A05">
        <w:trPr>
          <w:trHeight w:hRule="exact" w:val="510"/>
          <w:ins w:id="596" w:author="John Peng" w:date="2015-03-27T21:36:00Z"/>
        </w:trPr>
        <w:tc>
          <w:tcPr>
            <w:tcW w:w="2660" w:type="dxa"/>
            <w:shd w:val="clear" w:color="auto" w:fill="C6D9F1" w:themeFill="text2" w:themeFillTint="33"/>
          </w:tcPr>
          <w:p w14:paraId="35A0B465" w14:textId="77777777" w:rsidR="00DC7989" w:rsidRPr="00317A6D" w:rsidRDefault="00DC7989" w:rsidP="00AF4A05">
            <w:pPr>
              <w:spacing w:line="200" w:lineRule="atLeast"/>
              <w:jc w:val="left"/>
              <w:rPr>
                <w:ins w:id="597" w:author="John Peng" w:date="2015-03-27T21:36:00Z"/>
                <w:rFonts w:ascii="微软雅黑" w:eastAsia="微软雅黑" w:hAnsi="微软雅黑"/>
                <w:b/>
                <w:sz w:val="24"/>
              </w:rPr>
            </w:pPr>
            <w:ins w:id="598" w:author="John Peng" w:date="2015-03-27T21:36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71355510" w14:textId="77777777" w:rsidR="00DC7989" w:rsidRPr="00317A6D" w:rsidRDefault="00DC7989" w:rsidP="00AF4A05">
            <w:pPr>
              <w:spacing w:line="200" w:lineRule="atLeast"/>
              <w:jc w:val="left"/>
              <w:rPr>
                <w:ins w:id="599" w:author="John Peng" w:date="2015-03-27T21:36:00Z"/>
                <w:rFonts w:ascii="微软雅黑" w:eastAsia="微软雅黑" w:hAnsi="微软雅黑"/>
                <w:b/>
                <w:sz w:val="24"/>
              </w:rPr>
            </w:pPr>
            <w:ins w:id="600" w:author="John Peng" w:date="2015-03-27T21:36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DC7989" w14:paraId="13E4882B" w14:textId="77777777" w:rsidTr="00AF4A05">
        <w:trPr>
          <w:trHeight w:hRule="exact" w:val="510"/>
          <w:ins w:id="601" w:author="John Peng" w:date="2015-03-27T21:36:00Z"/>
        </w:trPr>
        <w:tc>
          <w:tcPr>
            <w:tcW w:w="2660" w:type="dxa"/>
            <w:shd w:val="clear" w:color="auto" w:fill="auto"/>
          </w:tcPr>
          <w:p w14:paraId="66647675" w14:textId="77777777" w:rsidR="00DC7989" w:rsidRDefault="00DC7989" w:rsidP="00AF4A05">
            <w:pPr>
              <w:spacing w:line="320" w:lineRule="exact"/>
              <w:rPr>
                <w:ins w:id="602" w:author="John Peng" w:date="2015-03-27T21:36:00Z"/>
                <w:rFonts w:ascii="微软雅黑" w:eastAsia="微软雅黑" w:hAnsi="微软雅黑"/>
              </w:rPr>
            </w:pPr>
            <w:ins w:id="603" w:author="John Peng" w:date="2015-03-27T21:36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37214F1B" w14:textId="77777777" w:rsidR="00DC7989" w:rsidRDefault="00DC7989" w:rsidP="00AF4A05">
            <w:pPr>
              <w:spacing w:line="320" w:lineRule="exact"/>
              <w:rPr>
                <w:ins w:id="604" w:author="John Peng" w:date="2015-03-27T21:36:00Z"/>
                <w:rFonts w:ascii="微软雅黑" w:eastAsia="微软雅黑" w:hAnsi="微软雅黑"/>
              </w:rPr>
            </w:pPr>
            <w:ins w:id="605" w:author="John Peng" w:date="2015-03-27T21:36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DC7989" w14:paraId="1422FA3D" w14:textId="77777777" w:rsidTr="00AF4A05">
        <w:trPr>
          <w:trHeight w:hRule="exact" w:val="510"/>
          <w:ins w:id="606" w:author="John Peng" w:date="2015-03-27T21:36:00Z"/>
        </w:trPr>
        <w:tc>
          <w:tcPr>
            <w:tcW w:w="2660" w:type="dxa"/>
            <w:shd w:val="clear" w:color="auto" w:fill="auto"/>
          </w:tcPr>
          <w:p w14:paraId="4148866E" w14:textId="77777777" w:rsidR="00DC7989" w:rsidRDefault="00DC7989" w:rsidP="00AF4A05">
            <w:pPr>
              <w:spacing w:line="320" w:lineRule="exact"/>
              <w:rPr>
                <w:ins w:id="607" w:author="John Peng" w:date="2015-03-27T21:36:00Z"/>
                <w:rFonts w:ascii="微软雅黑" w:eastAsia="微软雅黑" w:hAnsi="微软雅黑"/>
              </w:rPr>
            </w:pPr>
            <w:ins w:id="608" w:author="John Peng" w:date="2015-03-27T21:36:00Z">
              <w:r>
                <w:rPr>
                  <w:rFonts w:ascii="微软雅黑" w:eastAsia="微软雅黑" w:hAnsi="微软雅黑" w:hint="eastAsia"/>
                </w:rPr>
                <w:t>行程</w:t>
              </w:r>
            </w:ins>
            <w:ins w:id="609" w:author="John Peng" w:date="2015-03-27T21:37:00Z">
              <w:r>
                <w:rPr>
                  <w:rFonts w:ascii="微软雅黑" w:eastAsia="微软雅黑" w:hAnsi="微软雅黑" w:hint="eastAsia"/>
                </w:rPr>
                <w:t>ID</w:t>
              </w:r>
            </w:ins>
          </w:p>
        </w:tc>
        <w:tc>
          <w:tcPr>
            <w:tcW w:w="5862" w:type="dxa"/>
            <w:shd w:val="clear" w:color="auto" w:fill="auto"/>
          </w:tcPr>
          <w:p w14:paraId="1659F544" w14:textId="77777777" w:rsidR="00DC7989" w:rsidRDefault="00DC7989" w:rsidP="00AF4A05">
            <w:pPr>
              <w:spacing w:line="320" w:lineRule="exact"/>
              <w:rPr>
                <w:ins w:id="610" w:author="John Peng" w:date="2015-03-27T21:36:00Z"/>
                <w:rFonts w:ascii="微软雅黑" w:eastAsia="微软雅黑" w:hAnsi="微软雅黑"/>
              </w:rPr>
            </w:pPr>
            <w:ins w:id="611" w:author="John Peng" w:date="2015-03-27T21:37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DC7989" w14:paraId="2995AE7A" w14:textId="77777777" w:rsidTr="00AF4A05">
        <w:trPr>
          <w:trHeight w:hRule="exact" w:val="510"/>
          <w:ins w:id="612" w:author="John Peng" w:date="2015-03-27T21:36:00Z"/>
        </w:trPr>
        <w:tc>
          <w:tcPr>
            <w:tcW w:w="2660" w:type="dxa"/>
            <w:shd w:val="clear" w:color="auto" w:fill="auto"/>
          </w:tcPr>
          <w:p w14:paraId="1CE6A30B" w14:textId="77777777" w:rsidR="00DC7989" w:rsidRDefault="00DC7989" w:rsidP="00AF4A05">
            <w:pPr>
              <w:spacing w:line="320" w:lineRule="exact"/>
              <w:rPr>
                <w:ins w:id="613" w:author="John Peng" w:date="2015-03-27T21:36:00Z"/>
                <w:rFonts w:ascii="微软雅黑" w:eastAsia="微软雅黑" w:hAnsi="微软雅黑"/>
              </w:rPr>
            </w:pPr>
            <w:ins w:id="614" w:author="John Peng" w:date="2015-03-27T21:37:00Z">
              <w:r>
                <w:rPr>
                  <w:rFonts w:ascii="微软雅黑" w:eastAsia="微软雅黑" w:hAnsi="微软雅黑" w:hint="eastAsia"/>
                </w:rPr>
                <w:t>图片</w:t>
              </w:r>
            </w:ins>
          </w:p>
        </w:tc>
        <w:tc>
          <w:tcPr>
            <w:tcW w:w="5862" w:type="dxa"/>
            <w:shd w:val="clear" w:color="auto" w:fill="auto"/>
          </w:tcPr>
          <w:p w14:paraId="5709AF44" w14:textId="77777777" w:rsidR="00DC7989" w:rsidRDefault="00DC7989" w:rsidP="00AF4A05">
            <w:pPr>
              <w:spacing w:line="320" w:lineRule="exact"/>
              <w:rPr>
                <w:ins w:id="615" w:author="John Peng" w:date="2015-03-27T21:36:00Z"/>
                <w:rFonts w:ascii="微软雅黑" w:eastAsia="微软雅黑" w:hAnsi="微软雅黑"/>
              </w:rPr>
            </w:pPr>
            <w:ins w:id="616" w:author="John Peng" w:date="2015-03-27T21:37:00Z">
              <w:r>
                <w:rPr>
                  <w:rFonts w:ascii="微软雅黑" w:eastAsia="微软雅黑" w:hAnsi="微软雅黑" w:hint="eastAsia"/>
                </w:rPr>
                <w:t>最体现该行程的一张照片</w:t>
              </w:r>
            </w:ins>
          </w:p>
        </w:tc>
      </w:tr>
      <w:tr w:rsidR="00DC7989" w14:paraId="501DB537" w14:textId="77777777" w:rsidTr="00AF4A05">
        <w:trPr>
          <w:trHeight w:hRule="exact" w:val="510"/>
          <w:ins w:id="617" w:author="John Peng" w:date="2015-03-27T21:36:00Z"/>
        </w:trPr>
        <w:tc>
          <w:tcPr>
            <w:tcW w:w="2660" w:type="dxa"/>
            <w:shd w:val="clear" w:color="auto" w:fill="auto"/>
          </w:tcPr>
          <w:p w14:paraId="6E5351F0" w14:textId="77777777" w:rsidR="00DC7989" w:rsidRDefault="00DC7989" w:rsidP="00AF4A05">
            <w:pPr>
              <w:spacing w:line="320" w:lineRule="exact"/>
              <w:rPr>
                <w:ins w:id="618" w:author="John Peng" w:date="2015-03-27T21:36:00Z"/>
                <w:rFonts w:ascii="微软雅黑" w:eastAsia="微软雅黑" w:hAnsi="微软雅黑"/>
              </w:rPr>
            </w:pPr>
            <w:ins w:id="619" w:author="John Peng" w:date="2015-03-27T21:38:00Z">
              <w:r>
                <w:rPr>
                  <w:rFonts w:ascii="微软雅黑" w:eastAsia="微软雅黑" w:hAnsi="微软雅黑" w:hint="eastAsia"/>
                </w:rPr>
                <w:t>行程说明</w:t>
              </w:r>
            </w:ins>
          </w:p>
        </w:tc>
        <w:tc>
          <w:tcPr>
            <w:tcW w:w="5862" w:type="dxa"/>
            <w:shd w:val="clear" w:color="auto" w:fill="auto"/>
          </w:tcPr>
          <w:p w14:paraId="0D7B594E" w14:textId="77777777" w:rsidR="00DC7989" w:rsidRDefault="00DC7989" w:rsidP="00AF4A05">
            <w:pPr>
              <w:spacing w:line="320" w:lineRule="exact"/>
              <w:rPr>
                <w:ins w:id="620" w:author="John Peng" w:date="2015-03-27T21:36:00Z"/>
                <w:rFonts w:ascii="微软雅黑" w:eastAsia="微软雅黑" w:hAnsi="微软雅黑"/>
              </w:rPr>
            </w:pPr>
            <w:ins w:id="621" w:author="John Peng" w:date="2015-03-27T21:38:00Z">
              <w:r>
                <w:rPr>
                  <w:rFonts w:ascii="微软雅黑" w:eastAsia="微软雅黑" w:hAnsi="微软雅黑" w:hint="eastAsia"/>
                </w:rPr>
                <w:t>名称、特色、感想、心情等。</w:t>
              </w:r>
            </w:ins>
          </w:p>
        </w:tc>
      </w:tr>
    </w:tbl>
    <w:p w14:paraId="1EBDDB72" w14:textId="77777777" w:rsidR="00040310" w:rsidRPr="00DC7989" w:rsidRDefault="00040310" w:rsidP="00040310"/>
    <w:p w14:paraId="74985D6E" w14:textId="77777777" w:rsidR="00EF67B9" w:rsidRDefault="00EF67B9" w:rsidP="00EF67B9">
      <w:pPr>
        <w:pStyle w:val="2"/>
        <w:numPr>
          <w:ilvl w:val="1"/>
          <w:numId w:val="2"/>
        </w:numPr>
        <w:rPr>
          <w:ins w:id="622" w:author="John Peng" w:date="2015-03-27T14:43:00Z"/>
          <w:rFonts w:ascii="微软雅黑" w:eastAsia="微软雅黑" w:hAnsi="微软雅黑"/>
        </w:rPr>
      </w:pPr>
      <w:bookmarkStart w:id="623" w:name="_Toc415257123"/>
      <w:r w:rsidRPr="00EF67B9">
        <w:rPr>
          <w:rFonts w:ascii="微软雅黑" w:eastAsia="微软雅黑" w:hAnsi="微软雅黑" w:hint="eastAsia"/>
        </w:rPr>
        <w:t>资源相关实体</w:t>
      </w:r>
      <w:bookmarkEnd w:id="623"/>
    </w:p>
    <w:p w14:paraId="14454DEF" w14:textId="77777777" w:rsidR="00E11D4F" w:rsidRPr="00E11D4F" w:rsidDel="005D03EA" w:rsidRDefault="00E11D4F">
      <w:pPr>
        <w:rPr>
          <w:del w:id="624" w:author="John Peng" w:date="2015-03-27T17:23:00Z"/>
          <w:rPrChange w:id="625" w:author="John Peng" w:date="2015-03-27T14:43:00Z">
            <w:rPr>
              <w:del w:id="626" w:author="John Peng" w:date="2015-03-27T17:23:00Z"/>
              <w:rFonts w:ascii="微软雅黑" w:eastAsia="微软雅黑" w:hAnsi="微软雅黑"/>
            </w:rPr>
          </w:rPrChange>
        </w:rPr>
        <w:pPrChange w:id="627" w:author="John Peng" w:date="2015-03-27T14:43:00Z">
          <w:pPr>
            <w:pStyle w:val="2"/>
            <w:numPr>
              <w:ilvl w:val="1"/>
              <w:numId w:val="2"/>
            </w:numPr>
            <w:ind w:left="720" w:hanging="720"/>
          </w:pPr>
        </w:pPrChange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2"/>
      </w:tblGrid>
      <w:tr w:rsidR="00EF67B9" w:rsidRPr="00317A6D" w14:paraId="36CC420F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1CB7ECC" w14:textId="77777777" w:rsidR="00EF67B9" w:rsidRPr="00317A6D" w:rsidRDefault="00EF67B9" w:rsidP="00063AAF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资源表</w:t>
            </w:r>
          </w:p>
        </w:tc>
      </w:tr>
      <w:tr w:rsidR="00EF67B9" w:rsidRPr="00317A6D" w14:paraId="439068F1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550F0D25" w14:textId="77777777" w:rsidR="00EF67B9" w:rsidRPr="00317A6D" w:rsidRDefault="00EF67B9" w:rsidP="00063AAF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3D781A29" w14:textId="77777777" w:rsidR="00EF67B9" w:rsidRPr="00317A6D" w:rsidRDefault="00EF67B9" w:rsidP="00063AAF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EF67B9" w:rsidRPr="00317A6D" w14:paraId="6405BA2F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616BB6C" w14:textId="77777777" w:rsidR="00EF67B9" w:rsidRPr="00317A6D" w:rsidRDefault="00900E91" w:rsidP="00063AAF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0120D7DC" w14:textId="77777777" w:rsidR="00EF67B9" w:rsidRPr="00317A6D" w:rsidRDefault="00EF67B9" w:rsidP="00063AAF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900E91" w:rsidRPr="00317A6D" w14:paraId="037C86C2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AC47DCF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14:paraId="6F1B403E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景点、美食、住宿、交通、购物、娱乐……</w:t>
            </w:r>
          </w:p>
        </w:tc>
      </w:tr>
      <w:tr w:rsidR="00900E91" w:rsidRPr="00317A6D" w14:paraId="710B7A44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B4A7A3F" w14:textId="77777777" w:rsidR="00900E91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862" w:type="dxa"/>
            <w:shd w:val="clear" w:color="auto" w:fill="auto"/>
          </w:tcPr>
          <w:p w14:paraId="53409E73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900E91" w:rsidRPr="00317A6D" w14:paraId="13D6720A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05E7066" w14:textId="77777777" w:rsidR="00900E91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特征</w:t>
            </w:r>
          </w:p>
        </w:tc>
        <w:tc>
          <w:tcPr>
            <w:tcW w:w="5862" w:type="dxa"/>
            <w:shd w:val="clear" w:color="auto" w:fill="auto"/>
          </w:tcPr>
          <w:p w14:paraId="220ACFE6" w14:textId="77777777" w:rsidR="00900E91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最能描述该资源的一句话</w:t>
            </w:r>
          </w:p>
        </w:tc>
      </w:tr>
      <w:tr w:rsidR="00900E91" w:rsidRPr="00317A6D" w14:paraId="0402F7E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4E1A80D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5862" w:type="dxa"/>
            <w:shd w:val="clear" w:color="auto" w:fill="auto"/>
          </w:tcPr>
          <w:p w14:paraId="7FF8B9F5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该资源的简述</w:t>
            </w:r>
          </w:p>
        </w:tc>
      </w:tr>
      <w:tr w:rsidR="00900E91" w:rsidRPr="00317A6D" w14:paraId="4F3B8A28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0ECEAD4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5862" w:type="dxa"/>
            <w:shd w:val="clear" w:color="auto" w:fill="auto"/>
          </w:tcPr>
          <w:p w14:paraId="1BF98A4E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经度/纬度</w:t>
            </w:r>
          </w:p>
        </w:tc>
      </w:tr>
      <w:tr w:rsidR="00672877" w:rsidRPr="00317A6D" w14:paraId="11777FA2" w14:textId="77777777" w:rsidTr="00063AAF">
        <w:trPr>
          <w:trHeight w:hRule="exact" w:val="510"/>
          <w:ins w:id="628" w:author="John Peng" w:date="2015-03-29T19:41:00Z"/>
        </w:trPr>
        <w:tc>
          <w:tcPr>
            <w:tcW w:w="2660" w:type="dxa"/>
            <w:shd w:val="clear" w:color="auto" w:fill="auto"/>
          </w:tcPr>
          <w:p w14:paraId="5B59BA9B" w14:textId="4E84A444" w:rsidR="00672877" w:rsidRDefault="00672877" w:rsidP="00900E91">
            <w:pPr>
              <w:spacing w:line="320" w:lineRule="exact"/>
              <w:rPr>
                <w:ins w:id="629" w:author="John Peng" w:date="2015-03-29T19:41:00Z"/>
                <w:rFonts w:ascii="微软雅黑" w:eastAsia="微软雅黑" w:hAnsi="微软雅黑" w:hint="eastAsia"/>
              </w:rPr>
            </w:pPr>
            <w:ins w:id="630" w:author="John Peng" w:date="2015-03-29T19:41:00Z">
              <w:r>
                <w:rPr>
                  <w:rFonts w:ascii="微软雅黑" w:eastAsia="微软雅黑" w:hAnsi="微软雅黑" w:hint="eastAsia"/>
                </w:rPr>
                <w:t>地址</w:t>
              </w:r>
            </w:ins>
          </w:p>
        </w:tc>
        <w:tc>
          <w:tcPr>
            <w:tcW w:w="5862" w:type="dxa"/>
            <w:shd w:val="clear" w:color="auto" w:fill="auto"/>
          </w:tcPr>
          <w:p w14:paraId="1C58B07D" w14:textId="00B507C1" w:rsidR="00672877" w:rsidRDefault="00672877" w:rsidP="00900E91">
            <w:pPr>
              <w:spacing w:line="320" w:lineRule="exact"/>
              <w:rPr>
                <w:ins w:id="631" w:author="John Peng" w:date="2015-03-29T19:41:00Z"/>
                <w:rFonts w:ascii="微软雅黑" w:eastAsia="微软雅黑" w:hAnsi="微软雅黑" w:hint="eastAsia"/>
              </w:rPr>
            </w:pPr>
            <w:ins w:id="632" w:author="John Peng" w:date="2015-03-29T19:41:00Z">
              <w:r>
                <w:rPr>
                  <w:rFonts w:ascii="微软雅黑" w:eastAsia="微软雅黑" w:hAnsi="微软雅黑" w:hint="eastAsia"/>
                </w:rPr>
                <w:t>XX路XX号</w:t>
              </w:r>
            </w:ins>
          </w:p>
        </w:tc>
      </w:tr>
      <w:tr w:rsidR="00900E91" w:rsidRPr="00317A6D" w14:paraId="4BD292B4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A30123C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行政区域</w:t>
            </w:r>
          </w:p>
        </w:tc>
        <w:tc>
          <w:tcPr>
            <w:tcW w:w="5862" w:type="dxa"/>
            <w:shd w:val="clear" w:color="auto" w:fill="auto"/>
          </w:tcPr>
          <w:p w14:paraId="613866F4" w14:textId="77777777" w:rsidR="00900E91" w:rsidRPr="00317A6D" w:rsidRDefault="00900E91" w:rsidP="00900E91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国家标准行政区域</w:t>
            </w:r>
          </w:p>
        </w:tc>
      </w:tr>
      <w:tr w:rsidR="004609CE" w:rsidRPr="00317A6D" w14:paraId="532054F8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852EB17" w14:textId="77777777" w:rsidR="004609CE" w:rsidRPr="00317A6D" w:rsidRDefault="004609CE" w:rsidP="004609C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标志图片</w:t>
            </w:r>
          </w:p>
        </w:tc>
        <w:tc>
          <w:tcPr>
            <w:tcW w:w="5862" w:type="dxa"/>
            <w:shd w:val="clear" w:color="auto" w:fill="auto"/>
          </w:tcPr>
          <w:p w14:paraId="5011BA2E" w14:textId="77777777" w:rsidR="004609CE" w:rsidRPr="00317A6D" w:rsidRDefault="004609CE" w:rsidP="004609C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一张最能够体现该景点的照片</w:t>
            </w:r>
          </w:p>
        </w:tc>
      </w:tr>
      <w:tr w:rsidR="0047738F" w:rsidRPr="00317A6D" w14:paraId="2E401F63" w14:textId="77777777" w:rsidTr="00063AAF">
        <w:trPr>
          <w:trHeight w:hRule="exact" w:val="510"/>
          <w:ins w:id="633" w:author="John Peng" w:date="2015-03-29T19:39:00Z"/>
        </w:trPr>
        <w:tc>
          <w:tcPr>
            <w:tcW w:w="2660" w:type="dxa"/>
            <w:shd w:val="clear" w:color="auto" w:fill="auto"/>
          </w:tcPr>
          <w:p w14:paraId="70AAC5D6" w14:textId="06EB09C8" w:rsidR="0047738F" w:rsidRDefault="0047738F" w:rsidP="004609CE">
            <w:pPr>
              <w:spacing w:line="320" w:lineRule="exact"/>
              <w:rPr>
                <w:ins w:id="634" w:author="John Peng" w:date="2015-03-29T19:39:00Z"/>
                <w:rFonts w:ascii="微软雅黑" w:eastAsia="微软雅黑" w:hAnsi="微软雅黑" w:hint="eastAsia"/>
              </w:rPr>
            </w:pPr>
            <w:ins w:id="635" w:author="John Peng" w:date="2015-03-29T19:39:00Z">
              <w:r>
                <w:rPr>
                  <w:rFonts w:ascii="微软雅黑" w:eastAsia="微软雅黑" w:hAnsi="微软雅黑" w:hint="eastAsia"/>
                </w:rPr>
                <w:t>适合</w:t>
              </w:r>
            </w:ins>
            <w:ins w:id="636" w:author="John Peng" w:date="2015-03-29T19:40:00Z">
              <w:r>
                <w:rPr>
                  <w:rFonts w:ascii="微软雅黑" w:eastAsia="微软雅黑" w:hAnsi="微软雅黑" w:hint="eastAsia"/>
                </w:rPr>
                <w:t>季节</w:t>
              </w:r>
            </w:ins>
          </w:p>
        </w:tc>
        <w:tc>
          <w:tcPr>
            <w:tcW w:w="5862" w:type="dxa"/>
            <w:shd w:val="clear" w:color="auto" w:fill="auto"/>
          </w:tcPr>
          <w:p w14:paraId="627499E0" w14:textId="77777777" w:rsidR="0047738F" w:rsidRDefault="0047738F" w:rsidP="004609CE">
            <w:pPr>
              <w:spacing w:line="320" w:lineRule="exact"/>
              <w:rPr>
                <w:ins w:id="637" w:author="John Peng" w:date="2015-03-29T19:39:00Z"/>
                <w:rFonts w:ascii="微软雅黑" w:eastAsia="微软雅黑" w:hAnsi="微软雅黑" w:hint="eastAsia"/>
              </w:rPr>
            </w:pPr>
          </w:p>
        </w:tc>
      </w:tr>
      <w:tr w:rsidR="00C448BE" w:rsidRPr="00317A6D" w14:paraId="586BF3D3" w14:textId="77777777" w:rsidTr="00063AAF">
        <w:trPr>
          <w:trHeight w:hRule="exact" w:val="510"/>
          <w:ins w:id="638" w:author="John Peng" w:date="2015-03-29T19:58:00Z"/>
        </w:trPr>
        <w:tc>
          <w:tcPr>
            <w:tcW w:w="2660" w:type="dxa"/>
            <w:shd w:val="clear" w:color="auto" w:fill="auto"/>
          </w:tcPr>
          <w:p w14:paraId="2DB359D7" w14:textId="22BCE417" w:rsidR="00C448BE" w:rsidRDefault="00C448BE" w:rsidP="00C448BE">
            <w:pPr>
              <w:spacing w:line="320" w:lineRule="exact"/>
              <w:rPr>
                <w:ins w:id="639" w:author="John Peng" w:date="2015-03-29T19:58:00Z"/>
                <w:rFonts w:ascii="微软雅黑" w:eastAsia="微软雅黑" w:hAnsi="微软雅黑" w:hint="eastAsia"/>
              </w:rPr>
            </w:pPr>
            <w:ins w:id="640" w:author="John Peng" w:date="2015-03-29T19:58:00Z">
              <w:r>
                <w:rPr>
                  <w:rFonts w:ascii="微软雅黑" w:eastAsia="微软雅黑" w:hAnsi="微软雅黑" w:hint="eastAsia"/>
                </w:rPr>
                <w:t>宣传相册</w:t>
              </w:r>
            </w:ins>
          </w:p>
        </w:tc>
        <w:tc>
          <w:tcPr>
            <w:tcW w:w="5862" w:type="dxa"/>
            <w:shd w:val="clear" w:color="auto" w:fill="auto"/>
          </w:tcPr>
          <w:p w14:paraId="548A4AFF" w14:textId="43871375" w:rsidR="00C448BE" w:rsidRDefault="00C448BE" w:rsidP="00C448BE">
            <w:pPr>
              <w:spacing w:line="320" w:lineRule="exact"/>
              <w:rPr>
                <w:ins w:id="641" w:author="John Peng" w:date="2015-03-29T19:58:00Z"/>
                <w:rFonts w:ascii="微软雅黑" w:eastAsia="微软雅黑" w:hAnsi="微软雅黑" w:hint="eastAsia"/>
              </w:rPr>
            </w:pPr>
            <w:ins w:id="642" w:author="John Peng" w:date="2015-03-29T19:58:00Z">
              <w:r>
                <w:rPr>
                  <w:rFonts w:ascii="微软雅黑" w:eastAsia="微软雅黑" w:hAnsi="微软雅黑" w:hint="eastAsia"/>
                </w:rPr>
                <w:t>该景点标志性的一组照片，每张照片对应一小段宣传文字</w:t>
              </w:r>
            </w:ins>
          </w:p>
        </w:tc>
      </w:tr>
      <w:tr w:rsidR="00C448BE" w:rsidRPr="00317A6D" w14:paraId="4B9695AF" w14:textId="77777777" w:rsidTr="00063AAF">
        <w:trPr>
          <w:trHeight w:hRule="exact" w:val="510"/>
          <w:ins w:id="643" w:author="John Peng" w:date="2015-03-29T19:58:00Z"/>
        </w:trPr>
        <w:tc>
          <w:tcPr>
            <w:tcW w:w="2660" w:type="dxa"/>
            <w:shd w:val="clear" w:color="auto" w:fill="auto"/>
          </w:tcPr>
          <w:p w14:paraId="293D5E33" w14:textId="300245D3" w:rsidR="00C448BE" w:rsidRDefault="00C448BE" w:rsidP="00C448BE">
            <w:pPr>
              <w:spacing w:line="320" w:lineRule="exact"/>
              <w:rPr>
                <w:ins w:id="644" w:author="John Peng" w:date="2015-03-29T19:58:00Z"/>
                <w:rFonts w:ascii="微软雅黑" w:eastAsia="微软雅黑" w:hAnsi="微软雅黑" w:hint="eastAsia"/>
              </w:rPr>
            </w:pPr>
            <w:ins w:id="645" w:author="John Peng" w:date="2015-03-29T19:58:00Z">
              <w:r>
                <w:rPr>
                  <w:rFonts w:ascii="微软雅黑" w:eastAsia="微软雅黑" w:hAnsi="微软雅黑" w:hint="eastAsia"/>
                </w:rPr>
                <w:t>宣传视频</w:t>
              </w:r>
            </w:ins>
          </w:p>
        </w:tc>
        <w:tc>
          <w:tcPr>
            <w:tcW w:w="5862" w:type="dxa"/>
            <w:shd w:val="clear" w:color="auto" w:fill="auto"/>
          </w:tcPr>
          <w:p w14:paraId="32539562" w14:textId="623D6CB8" w:rsidR="00C448BE" w:rsidRDefault="00C448BE" w:rsidP="00C448BE">
            <w:pPr>
              <w:spacing w:line="320" w:lineRule="exact"/>
              <w:rPr>
                <w:ins w:id="646" w:author="John Peng" w:date="2015-03-29T19:58:00Z"/>
                <w:rFonts w:ascii="微软雅黑" w:eastAsia="微软雅黑" w:hAnsi="微软雅黑" w:hint="eastAsia"/>
              </w:rPr>
            </w:pPr>
            <w:ins w:id="647" w:author="John Peng" w:date="2015-03-29T19:58:00Z">
              <w:r>
                <w:rPr>
                  <w:rFonts w:ascii="微软雅黑" w:eastAsia="微软雅黑" w:hAnsi="微软雅黑" w:hint="eastAsia"/>
                </w:rPr>
                <w:t>该景点标志性的一段小视频</w:t>
              </w:r>
            </w:ins>
          </w:p>
        </w:tc>
      </w:tr>
      <w:tr w:rsidR="00C448BE" w:rsidRPr="00317A6D" w14:paraId="3A194C21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A689B44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景点资源表</w:t>
            </w:r>
          </w:p>
        </w:tc>
      </w:tr>
      <w:tr w:rsidR="00C448BE" w:rsidRPr="00317A6D" w14:paraId="49D57F2B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778A7250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15506F96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315AFB94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E7C7EDF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291BFA38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关联到资源表</w:t>
            </w:r>
          </w:p>
        </w:tc>
      </w:tr>
      <w:tr w:rsidR="00C448BE" w:rsidRPr="00317A6D" w14:paraId="715C1CC1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A723050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5862" w:type="dxa"/>
            <w:shd w:val="clear" w:color="auto" w:fill="auto"/>
          </w:tcPr>
          <w:p w14:paraId="59B434D8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1FFE6270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5C8139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5862" w:type="dxa"/>
            <w:shd w:val="clear" w:color="auto" w:fill="auto"/>
          </w:tcPr>
          <w:p w14:paraId="17A4953F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3F2C923B" w14:textId="77777777" w:rsidTr="00063AAF">
        <w:trPr>
          <w:trHeight w:hRule="exact" w:val="510"/>
          <w:ins w:id="648" w:author="John Peng" w:date="2015-03-29T19:41:00Z"/>
        </w:trPr>
        <w:tc>
          <w:tcPr>
            <w:tcW w:w="2660" w:type="dxa"/>
            <w:shd w:val="clear" w:color="auto" w:fill="auto"/>
          </w:tcPr>
          <w:p w14:paraId="7B3A0D1A" w14:textId="3F4D3126" w:rsidR="00C448BE" w:rsidRDefault="00C448BE" w:rsidP="00C448BE">
            <w:pPr>
              <w:spacing w:line="320" w:lineRule="exact"/>
              <w:rPr>
                <w:ins w:id="649" w:author="John Peng" w:date="2015-03-29T19:41:00Z"/>
                <w:rFonts w:ascii="微软雅黑" w:eastAsia="微软雅黑" w:hAnsi="微软雅黑" w:hint="eastAsia"/>
              </w:rPr>
            </w:pPr>
            <w:ins w:id="650" w:author="John Peng" w:date="2015-03-29T19:56:00Z">
              <w:r>
                <w:rPr>
                  <w:rFonts w:ascii="微软雅黑" w:eastAsia="微软雅黑" w:hAnsi="微软雅黑" w:hint="eastAsia"/>
                </w:rPr>
                <w:t>支付方式</w:t>
              </w:r>
            </w:ins>
          </w:p>
        </w:tc>
        <w:tc>
          <w:tcPr>
            <w:tcW w:w="5862" w:type="dxa"/>
            <w:shd w:val="clear" w:color="auto" w:fill="auto"/>
          </w:tcPr>
          <w:p w14:paraId="7D158F6F" w14:textId="77777777" w:rsidR="00C448BE" w:rsidRPr="00317A6D" w:rsidRDefault="00C448BE" w:rsidP="00C448BE">
            <w:pPr>
              <w:spacing w:line="320" w:lineRule="exact"/>
              <w:rPr>
                <w:ins w:id="651" w:author="John Peng" w:date="2015-03-29T19:41:00Z"/>
                <w:rFonts w:ascii="微软雅黑" w:eastAsia="微软雅黑" w:hAnsi="微软雅黑"/>
              </w:rPr>
            </w:pPr>
          </w:p>
        </w:tc>
      </w:tr>
      <w:tr w:rsidR="00C448BE" w:rsidRPr="00317A6D" w14:paraId="23A5CD2B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D132046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门票信息</w:t>
            </w:r>
          </w:p>
        </w:tc>
        <w:tc>
          <w:tcPr>
            <w:tcW w:w="5862" w:type="dxa"/>
            <w:shd w:val="clear" w:color="auto" w:fill="auto"/>
          </w:tcPr>
          <w:p w14:paraId="61CA2978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1813EA7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ABCA5A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开放时间</w:t>
            </w:r>
          </w:p>
        </w:tc>
        <w:tc>
          <w:tcPr>
            <w:tcW w:w="5862" w:type="dxa"/>
            <w:shd w:val="clear" w:color="auto" w:fill="auto"/>
          </w:tcPr>
          <w:p w14:paraId="222C49B2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506B13B3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F167E91" w14:textId="071529EC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52" w:author="John Peng" w:date="2015-03-29T19:45:00Z">
              <w:r>
                <w:rPr>
                  <w:rFonts w:ascii="微软雅黑" w:eastAsia="微软雅黑" w:hAnsi="微软雅黑" w:hint="eastAsia"/>
                </w:rPr>
                <w:t>周边交通图</w:t>
              </w:r>
            </w:ins>
            <w:del w:id="653" w:author="John Peng" w:date="2015-03-29T19:45:00Z">
              <w:r w:rsidDel="00672877">
                <w:rPr>
                  <w:rFonts w:ascii="微软雅黑" w:eastAsia="微软雅黑" w:hAnsi="微软雅黑" w:hint="eastAsia"/>
                </w:rPr>
                <w:delText>交通信息</w:delText>
              </w:r>
            </w:del>
          </w:p>
        </w:tc>
        <w:tc>
          <w:tcPr>
            <w:tcW w:w="5862" w:type="dxa"/>
            <w:shd w:val="clear" w:color="auto" w:fill="auto"/>
          </w:tcPr>
          <w:p w14:paraId="2D026861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0E66F3BB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6DF984A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线路信息</w:t>
            </w:r>
          </w:p>
        </w:tc>
        <w:tc>
          <w:tcPr>
            <w:tcW w:w="5862" w:type="dxa"/>
            <w:shd w:val="clear" w:color="auto" w:fill="auto"/>
          </w:tcPr>
          <w:p w14:paraId="3AE215B1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69644D02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EA10AE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行程信息</w:t>
            </w:r>
          </w:p>
        </w:tc>
        <w:tc>
          <w:tcPr>
            <w:tcW w:w="5862" w:type="dxa"/>
            <w:shd w:val="clear" w:color="auto" w:fill="auto"/>
          </w:tcPr>
          <w:p w14:paraId="232BFBB6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7D01091C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7EB220A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景区地图</w:t>
            </w:r>
          </w:p>
        </w:tc>
        <w:tc>
          <w:tcPr>
            <w:tcW w:w="5862" w:type="dxa"/>
            <w:shd w:val="clear" w:color="auto" w:fill="auto"/>
          </w:tcPr>
          <w:p w14:paraId="2285AB15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54" w:author="John Peng" w:date="2015-03-27T16:01:00Z">
              <w:r>
                <w:rPr>
                  <w:rFonts w:ascii="微软雅黑" w:eastAsia="微软雅黑" w:hAnsi="微软雅黑" w:hint="eastAsia"/>
                </w:rPr>
                <w:t>景区旅游地图</w:t>
              </w:r>
            </w:ins>
          </w:p>
        </w:tc>
      </w:tr>
      <w:tr w:rsidR="00C448BE" w:rsidRPr="00317A6D" w14:paraId="37F62A07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BC77820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必游特景介绍</w:t>
            </w:r>
          </w:p>
        </w:tc>
        <w:tc>
          <w:tcPr>
            <w:tcW w:w="5862" w:type="dxa"/>
            <w:shd w:val="clear" w:color="auto" w:fill="auto"/>
          </w:tcPr>
          <w:p w14:paraId="1E582E55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55" w:author="John Peng" w:date="2015-03-27T16:01:00Z">
              <w:r>
                <w:rPr>
                  <w:rFonts w:ascii="微软雅黑" w:eastAsia="微软雅黑" w:hAnsi="微软雅黑" w:hint="eastAsia"/>
                </w:rPr>
                <w:t>推荐的必游特征景点介绍</w:t>
              </w:r>
            </w:ins>
          </w:p>
        </w:tc>
      </w:tr>
      <w:tr w:rsidR="00C448BE" w:rsidRPr="00317A6D" w14:paraId="3E8F6D77" w14:textId="77777777" w:rsidTr="00063AAF">
        <w:trPr>
          <w:trHeight w:hRule="exact" w:val="510"/>
          <w:ins w:id="656" w:author="John Peng" w:date="2015-03-27T16:00:00Z"/>
        </w:trPr>
        <w:tc>
          <w:tcPr>
            <w:tcW w:w="2660" w:type="dxa"/>
            <w:shd w:val="clear" w:color="auto" w:fill="auto"/>
          </w:tcPr>
          <w:p w14:paraId="79B71C64" w14:textId="77777777" w:rsidR="00C448BE" w:rsidRDefault="00C448BE" w:rsidP="00C448BE">
            <w:pPr>
              <w:spacing w:line="320" w:lineRule="exact"/>
              <w:rPr>
                <w:ins w:id="657" w:author="John Peng" w:date="2015-03-27T16:00:00Z"/>
                <w:rFonts w:ascii="微软雅黑" w:eastAsia="微软雅黑" w:hAnsi="微软雅黑"/>
              </w:rPr>
            </w:pPr>
            <w:ins w:id="658" w:author="John Peng" w:date="2015-03-27T16:00:00Z">
              <w:r>
                <w:rPr>
                  <w:rFonts w:ascii="微软雅黑" w:eastAsia="微软雅黑" w:hAnsi="微软雅黑" w:hint="eastAsia"/>
                </w:rPr>
                <w:t>开放时间</w:t>
              </w:r>
            </w:ins>
          </w:p>
        </w:tc>
        <w:tc>
          <w:tcPr>
            <w:tcW w:w="5862" w:type="dxa"/>
            <w:shd w:val="clear" w:color="auto" w:fill="auto"/>
          </w:tcPr>
          <w:p w14:paraId="00C91DF8" w14:textId="77777777" w:rsidR="00C448BE" w:rsidRPr="00317A6D" w:rsidRDefault="00C448BE" w:rsidP="00C448BE">
            <w:pPr>
              <w:spacing w:line="320" w:lineRule="exact"/>
              <w:rPr>
                <w:ins w:id="659" w:author="John Peng" w:date="2015-03-27T16:00:00Z"/>
                <w:rFonts w:ascii="微软雅黑" w:eastAsia="微软雅黑" w:hAnsi="微软雅黑"/>
              </w:rPr>
            </w:pPr>
            <w:ins w:id="660" w:author="John Peng" w:date="2015-03-27T16:00:00Z">
              <w:r>
                <w:rPr>
                  <w:rFonts w:ascii="微软雅黑" w:eastAsia="微软雅黑" w:hAnsi="微软雅黑" w:hint="eastAsia"/>
                </w:rPr>
                <w:t>开放时间的描述</w:t>
              </w:r>
            </w:ins>
          </w:p>
        </w:tc>
      </w:tr>
      <w:tr w:rsidR="00C448BE" w:rsidRPr="00317A6D" w14:paraId="2A96EB52" w14:textId="77777777" w:rsidTr="00063AAF">
        <w:trPr>
          <w:trHeight w:hRule="exact" w:val="510"/>
          <w:ins w:id="661" w:author="John Peng" w:date="2015-03-27T16:01:00Z"/>
        </w:trPr>
        <w:tc>
          <w:tcPr>
            <w:tcW w:w="2660" w:type="dxa"/>
            <w:shd w:val="clear" w:color="auto" w:fill="auto"/>
          </w:tcPr>
          <w:p w14:paraId="1F6734D1" w14:textId="77777777" w:rsidR="00C448BE" w:rsidRDefault="00C448BE" w:rsidP="00C448BE">
            <w:pPr>
              <w:spacing w:line="320" w:lineRule="exact"/>
              <w:rPr>
                <w:ins w:id="662" w:author="John Peng" w:date="2015-03-27T16:01:00Z"/>
                <w:rFonts w:ascii="微软雅黑" w:eastAsia="微软雅黑" w:hAnsi="微软雅黑"/>
              </w:rPr>
            </w:pPr>
            <w:ins w:id="663" w:author="John Peng" w:date="2015-03-27T16:01:00Z">
              <w:r>
                <w:rPr>
                  <w:rFonts w:ascii="微软雅黑" w:eastAsia="微软雅黑" w:hAnsi="微软雅黑" w:hint="eastAsia"/>
                </w:rPr>
                <w:t>景区交通信息</w:t>
              </w:r>
            </w:ins>
          </w:p>
        </w:tc>
        <w:tc>
          <w:tcPr>
            <w:tcW w:w="5862" w:type="dxa"/>
            <w:shd w:val="clear" w:color="auto" w:fill="auto"/>
          </w:tcPr>
          <w:p w14:paraId="5561F8E9" w14:textId="77777777" w:rsidR="00C448BE" w:rsidRDefault="00C448BE" w:rsidP="00C448BE">
            <w:pPr>
              <w:spacing w:line="320" w:lineRule="exact"/>
              <w:rPr>
                <w:ins w:id="664" w:author="John Peng" w:date="2015-03-27T16:01:00Z"/>
                <w:rFonts w:ascii="微软雅黑" w:eastAsia="微软雅黑" w:hAnsi="微软雅黑"/>
              </w:rPr>
            </w:pPr>
          </w:p>
        </w:tc>
      </w:tr>
      <w:tr w:rsidR="00C448BE" w:rsidRPr="00317A6D" w14:paraId="1E9A723F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ACE791C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赞数</w:t>
            </w:r>
          </w:p>
        </w:tc>
        <w:tc>
          <w:tcPr>
            <w:tcW w:w="5862" w:type="dxa"/>
            <w:shd w:val="clear" w:color="auto" w:fill="auto"/>
          </w:tcPr>
          <w:p w14:paraId="5E091C95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该景点被点赞的数量</w:t>
            </w:r>
          </w:p>
        </w:tc>
      </w:tr>
      <w:tr w:rsidR="00C448BE" w:rsidRPr="00317A6D" w14:paraId="79783F23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61DA6DE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总体评价</w:t>
            </w:r>
          </w:p>
        </w:tc>
        <w:tc>
          <w:tcPr>
            <w:tcW w:w="5862" w:type="dxa"/>
            <w:shd w:val="clear" w:color="auto" w:fill="auto"/>
          </w:tcPr>
          <w:p w14:paraId="5A974D2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根据点评、点赞、到达旅游人数等综合评估星数</w:t>
            </w:r>
          </w:p>
        </w:tc>
      </w:tr>
      <w:tr w:rsidR="00C448BE" w:rsidRPr="00317A6D" w14:paraId="361D6361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51B1DB9" w14:textId="459630FC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del w:id="665" w:author="John Peng" w:date="2015-03-29T19:58:00Z">
              <w:r w:rsidDel="00C448BE">
                <w:rPr>
                  <w:rFonts w:ascii="微软雅黑" w:eastAsia="微软雅黑" w:hAnsi="微软雅黑" w:hint="eastAsia"/>
                </w:rPr>
                <w:delText>宣传相册</w:delText>
              </w:r>
            </w:del>
          </w:p>
        </w:tc>
        <w:tc>
          <w:tcPr>
            <w:tcW w:w="5862" w:type="dxa"/>
            <w:shd w:val="clear" w:color="auto" w:fill="auto"/>
          </w:tcPr>
          <w:p w14:paraId="4C500D5C" w14:textId="1CBACEA4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del w:id="666" w:author="John Peng" w:date="2015-03-29T19:58:00Z">
              <w:r w:rsidDel="00C448BE">
                <w:rPr>
                  <w:rFonts w:ascii="微软雅黑" w:eastAsia="微软雅黑" w:hAnsi="微软雅黑" w:hint="eastAsia"/>
                </w:rPr>
                <w:delText>该景点标志性的一组照片，每张照片对应一小段宣传文字</w:delText>
              </w:r>
            </w:del>
          </w:p>
        </w:tc>
      </w:tr>
      <w:tr w:rsidR="00C448BE" w:rsidRPr="00317A6D" w14:paraId="3D5F242C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07A5BBA" w14:textId="54C0B9C8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del w:id="667" w:author="John Peng" w:date="2015-03-29T19:58:00Z">
              <w:r w:rsidDel="00C448BE">
                <w:rPr>
                  <w:rFonts w:ascii="微软雅黑" w:eastAsia="微软雅黑" w:hAnsi="微软雅黑" w:hint="eastAsia"/>
                </w:rPr>
                <w:delText>宣传视频</w:delText>
              </w:r>
            </w:del>
          </w:p>
        </w:tc>
        <w:tc>
          <w:tcPr>
            <w:tcW w:w="5862" w:type="dxa"/>
            <w:shd w:val="clear" w:color="auto" w:fill="auto"/>
          </w:tcPr>
          <w:p w14:paraId="111DC018" w14:textId="2DE2115C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del w:id="668" w:author="John Peng" w:date="2015-03-29T19:58:00Z">
              <w:r w:rsidDel="00C448BE">
                <w:rPr>
                  <w:rFonts w:ascii="微软雅黑" w:eastAsia="微软雅黑" w:hAnsi="微软雅黑" w:hint="eastAsia"/>
                </w:rPr>
                <w:delText>该景点标志性的一段小视频</w:delText>
              </w:r>
            </w:del>
          </w:p>
        </w:tc>
      </w:tr>
      <w:tr w:rsidR="00C448BE" w:rsidRPr="00317A6D" w14:paraId="4F29C97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5FB8275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自费项目</w:t>
            </w:r>
          </w:p>
        </w:tc>
        <w:tc>
          <w:tcPr>
            <w:tcW w:w="5862" w:type="dxa"/>
            <w:shd w:val="clear" w:color="auto" w:fill="auto"/>
          </w:tcPr>
          <w:p w14:paraId="1CC86725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771E995A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122979A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住宿资源表</w:t>
            </w:r>
          </w:p>
        </w:tc>
      </w:tr>
      <w:tr w:rsidR="00C448BE" w:rsidRPr="00317A6D" w14:paraId="789FBF1E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6BEE0A8D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2617C2FA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0102F9AE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373DAFC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2EA4BD68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关联到资源表</w:t>
            </w:r>
          </w:p>
        </w:tc>
      </w:tr>
      <w:tr w:rsidR="00C448BE" w:rsidRPr="00317A6D" w14:paraId="3368966E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A3132D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星级</w:t>
            </w:r>
          </w:p>
        </w:tc>
        <w:tc>
          <w:tcPr>
            <w:tcW w:w="5862" w:type="dxa"/>
            <w:shd w:val="clear" w:color="auto" w:fill="auto"/>
          </w:tcPr>
          <w:p w14:paraId="7C786FDE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2FDE8F02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E5FBA53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5862" w:type="dxa"/>
            <w:shd w:val="clear" w:color="auto" w:fill="auto"/>
          </w:tcPr>
          <w:p w14:paraId="497BDD1D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2622B99A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82101A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5862" w:type="dxa"/>
            <w:shd w:val="clear" w:color="auto" w:fill="auto"/>
          </w:tcPr>
          <w:p w14:paraId="7549AA9A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097490E0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D3712E7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住宿标准</w:t>
            </w:r>
          </w:p>
        </w:tc>
        <w:tc>
          <w:tcPr>
            <w:tcW w:w="5862" w:type="dxa"/>
            <w:shd w:val="clear" w:color="auto" w:fill="auto"/>
          </w:tcPr>
          <w:p w14:paraId="64DCE61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69" w:author="John Peng" w:date="2015-03-27T16:06:00Z">
              <w:r>
                <w:rPr>
                  <w:rFonts w:ascii="微软雅黑" w:eastAsia="微软雅黑" w:hAnsi="微软雅黑" w:hint="eastAsia"/>
                </w:rPr>
                <w:t>房型房价等</w:t>
              </w:r>
            </w:ins>
          </w:p>
        </w:tc>
      </w:tr>
      <w:tr w:rsidR="00C448BE" w:rsidRPr="00317A6D" w14:paraId="1FE15CEC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7E6868A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特色房</w:t>
            </w:r>
          </w:p>
        </w:tc>
        <w:tc>
          <w:tcPr>
            <w:tcW w:w="5862" w:type="dxa"/>
            <w:shd w:val="clear" w:color="auto" w:fill="auto"/>
          </w:tcPr>
          <w:p w14:paraId="41C43992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70" w:author="John Peng" w:date="2015-03-27T16:04:00Z">
              <w:r>
                <w:rPr>
                  <w:rFonts w:ascii="微软雅黑" w:eastAsia="微软雅黑" w:hAnsi="微软雅黑" w:hint="eastAsia"/>
                </w:rPr>
                <w:t>特色名称、简介、图片、小视频的组合数据（JSON）</w:t>
              </w:r>
            </w:ins>
          </w:p>
        </w:tc>
      </w:tr>
      <w:tr w:rsidR="00C448BE" w:rsidRPr="00317A6D" w14:paraId="1503EFB3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3B69D22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支付方式</w:t>
            </w:r>
          </w:p>
        </w:tc>
        <w:tc>
          <w:tcPr>
            <w:tcW w:w="5862" w:type="dxa"/>
            <w:shd w:val="clear" w:color="auto" w:fill="auto"/>
          </w:tcPr>
          <w:p w14:paraId="2FB6DB33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3C20DE24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30F540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设施简介</w:t>
            </w:r>
          </w:p>
        </w:tc>
        <w:tc>
          <w:tcPr>
            <w:tcW w:w="5862" w:type="dxa"/>
            <w:shd w:val="clear" w:color="auto" w:fill="auto"/>
          </w:tcPr>
          <w:p w14:paraId="0E17A4F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71" w:author="John Peng" w:date="2015-03-27T16:05:00Z">
              <w:r>
                <w:rPr>
                  <w:rFonts w:ascii="微软雅黑" w:eastAsia="微软雅黑" w:hAnsi="微软雅黑" w:hint="eastAsia"/>
                </w:rPr>
                <w:t>酒店各类设施的简要</w:t>
              </w:r>
            </w:ins>
            <w:ins w:id="672" w:author="John Peng" w:date="2015-03-27T16:06:00Z">
              <w:r>
                <w:rPr>
                  <w:rFonts w:ascii="微软雅黑" w:eastAsia="微软雅黑" w:hAnsi="微软雅黑" w:hint="eastAsia"/>
                </w:rPr>
                <w:t>介绍</w:t>
              </w:r>
            </w:ins>
          </w:p>
        </w:tc>
      </w:tr>
      <w:tr w:rsidR="00C448BE" w:rsidRPr="00317A6D" w14:paraId="79D17942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3F6E451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交通信息</w:t>
            </w:r>
          </w:p>
        </w:tc>
        <w:tc>
          <w:tcPr>
            <w:tcW w:w="5862" w:type="dxa"/>
            <w:shd w:val="clear" w:color="auto" w:fill="auto"/>
          </w:tcPr>
          <w:p w14:paraId="41A1DE14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73" w:author="John Peng" w:date="2015-03-27T16:06:00Z">
              <w:r>
                <w:rPr>
                  <w:rFonts w:ascii="微软雅黑" w:eastAsia="微软雅黑" w:hAnsi="微软雅黑" w:hint="eastAsia"/>
                </w:rPr>
                <w:t>周边交通信息介绍</w:t>
              </w:r>
            </w:ins>
          </w:p>
        </w:tc>
      </w:tr>
      <w:tr w:rsidR="00C448BE" w:rsidRPr="00317A6D" w14:paraId="68925F62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425CA91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网络设施</w:t>
            </w:r>
          </w:p>
        </w:tc>
        <w:tc>
          <w:tcPr>
            <w:tcW w:w="5862" w:type="dxa"/>
            <w:shd w:val="clear" w:color="auto" w:fill="auto"/>
          </w:tcPr>
          <w:p w14:paraId="68D90499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74" w:author="John Peng" w:date="2015-03-27T16:05:00Z">
              <w:r>
                <w:rPr>
                  <w:rFonts w:ascii="微软雅黑" w:eastAsia="微软雅黑" w:hAnsi="微软雅黑" w:hint="eastAsia"/>
                </w:rPr>
                <w:t>有线网络或免费Wifi及账户信息的组合数据（JSON）</w:t>
              </w:r>
            </w:ins>
            <w:del w:id="675" w:author="John Peng" w:date="2015-03-27T16:05:00Z">
              <w:r w:rsidDel="00446EBA">
                <w:rPr>
                  <w:rFonts w:ascii="微软雅黑" w:eastAsia="微软雅黑" w:hAnsi="微软雅黑" w:hint="eastAsia"/>
                </w:rPr>
                <w:delText>是否有免费上网？</w:delText>
              </w:r>
            </w:del>
            <w:ins w:id="676" w:author="John Peng" w:date="2015-03-27T16:05:00Z">
              <w:r w:rsidDel="00446EBA">
                <w:rPr>
                  <w:rFonts w:ascii="微软雅黑" w:eastAsia="微软雅黑" w:hAnsi="微软雅黑" w:hint="eastAsia"/>
                </w:rPr>
                <w:t xml:space="preserve"> </w:t>
              </w:r>
            </w:ins>
            <w:del w:id="677" w:author="John Peng" w:date="2015-03-27T16:05:00Z">
              <w:r w:rsidDel="00446EBA">
                <w:rPr>
                  <w:rFonts w:ascii="微软雅黑" w:eastAsia="微软雅黑" w:hAnsi="微软雅黑" w:hint="eastAsia"/>
                </w:rPr>
                <w:delText>上网方式……</w:delText>
              </w:r>
            </w:del>
          </w:p>
        </w:tc>
      </w:tr>
      <w:tr w:rsidR="00C448BE" w:rsidRPr="00317A6D" w14:paraId="1C1E7C31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526231D4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美食资源表</w:t>
            </w:r>
          </w:p>
        </w:tc>
      </w:tr>
      <w:tr w:rsidR="00C448BE" w:rsidRPr="00317A6D" w14:paraId="1F85BB15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588F2609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06B316FE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7EE0224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866DFEE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4DA99C5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4BDDE611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790DC9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美食标签</w:t>
            </w:r>
          </w:p>
        </w:tc>
        <w:tc>
          <w:tcPr>
            <w:tcW w:w="5862" w:type="dxa"/>
            <w:shd w:val="clear" w:color="auto" w:fill="auto"/>
          </w:tcPr>
          <w:p w14:paraId="0B6C113C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八大菜系、健康、星尚、潮流……</w:t>
            </w:r>
          </w:p>
        </w:tc>
      </w:tr>
      <w:tr w:rsidR="00C448BE" w:rsidRPr="00317A6D" w14:paraId="79DBD80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ACFE7A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5862" w:type="dxa"/>
            <w:shd w:val="clear" w:color="auto" w:fill="auto"/>
          </w:tcPr>
          <w:p w14:paraId="34F6C47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1BE58D0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1FC6E3A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5862" w:type="dxa"/>
            <w:shd w:val="clear" w:color="auto" w:fill="auto"/>
          </w:tcPr>
          <w:p w14:paraId="4C1D522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234C521A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05FC40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餐饮标准</w:t>
            </w:r>
          </w:p>
        </w:tc>
        <w:tc>
          <w:tcPr>
            <w:tcW w:w="5862" w:type="dxa"/>
            <w:shd w:val="clear" w:color="auto" w:fill="auto"/>
          </w:tcPr>
          <w:p w14:paraId="04F0C1ED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551063C7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1F6815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特色菜品</w:t>
            </w:r>
          </w:p>
        </w:tc>
        <w:tc>
          <w:tcPr>
            <w:tcW w:w="5862" w:type="dxa"/>
            <w:shd w:val="clear" w:color="auto" w:fill="auto"/>
          </w:tcPr>
          <w:p w14:paraId="28CCD4E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78" w:author="John Peng" w:date="2015-03-27T16:03:00Z">
              <w:r>
                <w:rPr>
                  <w:rFonts w:ascii="微软雅黑" w:eastAsia="微软雅黑" w:hAnsi="微软雅黑" w:hint="eastAsia"/>
                </w:rPr>
                <w:t>菜品名称、简介、图片、视频的组合数据（JSON）</w:t>
              </w:r>
            </w:ins>
          </w:p>
        </w:tc>
      </w:tr>
      <w:tr w:rsidR="00C448BE" w:rsidRPr="00317A6D" w14:paraId="59B0F594" w14:textId="77777777" w:rsidTr="00063AAF">
        <w:trPr>
          <w:trHeight w:hRule="exact" w:val="510"/>
          <w:ins w:id="679" w:author="John Peng" w:date="2015-03-27T16:02:00Z"/>
        </w:trPr>
        <w:tc>
          <w:tcPr>
            <w:tcW w:w="2660" w:type="dxa"/>
            <w:shd w:val="clear" w:color="auto" w:fill="auto"/>
          </w:tcPr>
          <w:p w14:paraId="70D0BC88" w14:textId="77777777" w:rsidR="00C448BE" w:rsidRDefault="00C448BE" w:rsidP="00C448BE">
            <w:pPr>
              <w:spacing w:line="320" w:lineRule="exact"/>
              <w:rPr>
                <w:ins w:id="680" w:author="John Peng" w:date="2015-03-27T16:02:00Z"/>
                <w:rFonts w:ascii="微软雅黑" w:eastAsia="微软雅黑" w:hAnsi="微软雅黑"/>
              </w:rPr>
            </w:pPr>
            <w:ins w:id="681" w:author="John Peng" w:date="2015-03-27T16:02:00Z">
              <w:r>
                <w:rPr>
                  <w:rFonts w:ascii="微软雅黑" w:eastAsia="微软雅黑" w:hAnsi="微软雅黑" w:hint="eastAsia"/>
                </w:rPr>
                <w:t>营业时间</w:t>
              </w:r>
            </w:ins>
          </w:p>
        </w:tc>
        <w:tc>
          <w:tcPr>
            <w:tcW w:w="5862" w:type="dxa"/>
            <w:shd w:val="clear" w:color="auto" w:fill="auto"/>
          </w:tcPr>
          <w:p w14:paraId="12DD952F" w14:textId="77777777" w:rsidR="00C448BE" w:rsidRPr="00317A6D" w:rsidRDefault="00C448BE" w:rsidP="00C448BE">
            <w:pPr>
              <w:spacing w:line="320" w:lineRule="exact"/>
              <w:rPr>
                <w:ins w:id="682" w:author="John Peng" w:date="2015-03-27T16:02:00Z"/>
                <w:rFonts w:ascii="微软雅黑" w:eastAsia="微软雅黑" w:hAnsi="微软雅黑"/>
              </w:rPr>
            </w:pPr>
          </w:p>
        </w:tc>
      </w:tr>
      <w:tr w:rsidR="00C448BE" w:rsidRPr="00317A6D" w14:paraId="6C22DD0A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4CA0FDF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支付方式</w:t>
            </w:r>
          </w:p>
        </w:tc>
        <w:tc>
          <w:tcPr>
            <w:tcW w:w="5862" w:type="dxa"/>
            <w:shd w:val="clear" w:color="auto" w:fill="auto"/>
          </w:tcPr>
          <w:p w14:paraId="06CFC771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01232A60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086C22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交通信息</w:t>
            </w:r>
          </w:p>
        </w:tc>
        <w:tc>
          <w:tcPr>
            <w:tcW w:w="5862" w:type="dxa"/>
            <w:shd w:val="clear" w:color="auto" w:fill="auto"/>
          </w:tcPr>
          <w:p w14:paraId="1CD3B714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5EC982A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D1D4984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网络设施</w:t>
            </w:r>
          </w:p>
        </w:tc>
        <w:tc>
          <w:tcPr>
            <w:tcW w:w="5862" w:type="dxa"/>
            <w:shd w:val="clear" w:color="auto" w:fill="auto"/>
          </w:tcPr>
          <w:p w14:paraId="279A1FFA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ins w:id="683" w:author="John Peng" w:date="2015-03-27T16:03:00Z">
              <w:r>
                <w:rPr>
                  <w:rFonts w:ascii="微软雅黑" w:eastAsia="微软雅黑" w:hAnsi="微软雅黑" w:hint="eastAsia"/>
                </w:rPr>
                <w:t>免费Wif</w:t>
              </w:r>
            </w:ins>
            <w:ins w:id="684" w:author="John Peng" w:date="2015-03-27T16:04:00Z">
              <w:r>
                <w:rPr>
                  <w:rFonts w:ascii="微软雅黑" w:eastAsia="微软雅黑" w:hAnsi="微软雅黑" w:hint="eastAsia"/>
                </w:rPr>
                <w:t>i及账户信息的组合数据（JSON）</w:t>
              </w:r>
            </w:ins>
          </w:p>
        </w:tc>
      </w:tr>
      <w:tr w:rsidR="00C448BE" w:rsidRPr="00317A6D" w14:paraId="43C45C63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73A6096C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交通资源表</w:t>
            </w:r>
          </w:p>
        </w:tc>
      </w:tr>
      <w:tr w:rsidR="00C448BE" w:rsidRPr="00317A6D" w14:paraId="1627447C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5F190805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5E55A1A6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6294FB7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B7B011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38E5CA7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6C68668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880D676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14:paraId="51B01D7F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飞机、轮船、火车、长途客运、自驾……</w:t>
            </w:r>
          </w:p>
        </w:tc>
      </w:tr>
      <w:tr w:rsidR="00C448BE" w14:paraId="29450678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C33321E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场站ID（源）</w:t>
            </w:r>
          </w:p>
        </w:tc>
        <w:tc>
          <w:tcPr>
            <w:tcW w:w="5862" w:type="dxa"/>
            <w:shd w:val="clear" w:color="auto" w:fill="auto"/>
          </w:tcPr>
          <w:p w14:paraId="5316B5B0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关联到相关的机场、港口、火车站、长途客运站……</w:t>
            </w:r>
          </w:p>
        </w:tc>
      </w:tr>
      <w:tr w:rsidR="00C448BE" w14:paraId="10F7791F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815E1CA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场站ID（目标）</w:t>
            </w:r>
          </w:p>
        </w:tc>
        <w:tc>
          <w:tcPr>
            <w:tcW w:w="5862" w:type="dxa"/>
            <w:shd w:val="clear" w:color="auto" w:fill="auto"/>
          </w:tcPr>
          <w:p w14:paraId="5A83E510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关联到相关的机场、港口、火车站、长途客运站……</w:t>
            </w:r>
          </w:p>
        </w:tc>
      </w:tr>
      <w:tr w:rsidR="00C448BE" w14:paraId="1D594DC7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0EE59BB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旅途时间（小时）</w:t>
            </w:r>
          </w:p>
        </w:tc>
        <w:tc>
          <w:tcPr>
            <w:tcW w:w="5862" w:type="dxa"/>
            <w:shd w:val="clear" w:color="auto" w:fill="auto"/>
          </w:tcPr>
          <w:p w14:paraId="52F508A4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3685D348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6099434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时刻表信息</w:t>
            </w:r>
          </w:p>
        </w:tc>
        <w:tc>
          <w:tcPr>
            <w:tcW w:w="5862" w:type="dxa"/>
            <w:shd w:val="clear" w:color="auto" w:fill="auto"/>
          </w:tcPr>
          <w:p w14:paraId="38873840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包括从源到目标的班次及票务信息</w:t>
            </w:r>
          </w:p>
        </w:tc>
      </w:tr>
      <w:tr w:rsidR="00C448BE" w:rsidRPr="00317A6D" w14:paraId="7AE6AC0F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7073770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交通场站表</w:t>
            </w:r>
          </w:p>
        </w:tc>
      </w:tr>
      <w:tr w:rsidR="00C448BE" w:rsidRPr="00317A6D" w14:paraId="11D98EA7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7E63BC9F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534825A8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407F0899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242505E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场站ID</w:t>
            </w:r>
          </w:p>
        </w:tc>
        <w:tc>
          <w:tcPr>
            <w:tcW w:w="5862" w:type="dxa"/>
            <w:shd w:val="clear" w:color="auto" w:fill="auto"/>
          </w:tcPr>
          <w:p w14:paraId="25120CBA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B9762C" w:rsidRPr="00317A6D" w14:paraId="49A29F4B" w14:textId="77777777" w:rsidTr="00063AAF">
        <w:trPr>
          <w:trHeight w:hRule="exact" w:val="510"/>
          <w:ins w:id="685" w:author="John Peng" w:date="2015-03-29T20:00:00Z"/>
        </w:trPr>
        <w:tc>
          <w:tcPr>
            <w:tcW w:w="2660" w:type="dxa"/>
            <w:shd w:val="clear" w:color="auto" w:fill="auto"/>
          </w:tcPr>
          <w:p w14:paraId="50854D3D" w14:textId="67600648" w:rsidR="00B9762C" w:rsidRDefault="00B9762C" w:rsidP="00C448BE">
            <w:pPr>
              <w:spacing w:line="320" w:lineRule="exact"/>
              <w:rPr>
                <w:ins w:id="686" w:author="John Peng" w:date="2015-03-29T20:00:00Z"/>
                <w:rFonts w:ascii="微软雅黑" w:eastAsia="微软雅黑" w:hAnsi="微软雅黑" w:hint="eastAsia"/>
              </w:rPr>
            </w:pPr>
            <w:ins w:id="687" w:author="John Peng" w:date="2015-03-29T20:00:00Z">
              <w:r>
                <w:rPr>
                  <w:rFonts w:ascii="微软雅黑" w:eastAsia="微软雅黑" w:hAnsi="微软雅黑" w:hint="eastAsia"/>
                </w:rPr>
                <w:t>名称</w:t>
              </w:r>
            </w:ins>
          </w:p>
        </w:tc>
        <w:tc>
          <w:tcPr>
            <w:tcW w:w="5862" w:type="dxa"/>
            <w:shd w:val="clear" w:color="auto" w:fill="auto"/>
          </w:tcPr>
          <w:p w14:paraId="24F0EC36" w14:textId="77777777" w:rsidR="00B9762C" w:rsidRPr="00317A6D" w:rsidRDefault="00B9762C" w:rsidP="00C448BE">
            <w:pPr>
              <w:spacing w:line="320" w:lineRule="exact"/>
              <w:rPr>
                <w:ins w:id="688" w:author="John Peng" w:date="2015-03-29T20:00:00Z"/>
                <w:rFonts w:ascii="微软雅黑" w:eastAsia="微软雅黑" w:hAnsi="微软雅黑"/>
              </w:rPr>
            </w:pPr>
          </w:p>
        </w:tc>
      </w:tr>
      <w:tr w:rsidR="00C448BE" w:rsidRPr="00317A6D" w14:paraId="3EF41BFA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479A4EE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 w14:paraId="29B92603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机场、港口、火车站、长途客运站</w:t>
            </w:r>
          </w:p>
        </w:tc>
      </w:tr>
      <w:tr w:rsidR="00C448BE" w:rsidRPr="00317A6D" w14:paraId="4E52151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5E22C53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5862" w:type="dxa"/>
            <w:shd w:val="clear" w:color="auto" w:fill="auto"/>
          </w:tcPr>
          <w:p w14:paraId="40CB3236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对该场站的简要介绍</w:t>
            </w:r>
          </w:p>
        </w:tc>
      </w:tr>
      <w:tr w:rsidR="00C448BE" w:rsidRPr="00317A6D" w14:paraId="082149DB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DFFD42B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周边交通图</w:t>
            </w:r>
          </w:p>
          <w:p w14:paraId="1A7B5409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08538BA7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该场站周边的交通地图，比如：公共交通、出入口等</w:t>
            </w:r>
          </w:p>
        </w:tc>
      </w:tr>
      <w:tr w:rsidR="00C448BE" w:rsidRPr="00317A6D" w14:paraId="2A0BF98B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01B1547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购物资源表</w:t>
            </w:r>
          </w:p>
        </w:tc>
      </w:tr>
      <w:tr w:rsidR="00C448BE" w:rsidRPr="00317A6D" w14:paraId="19773791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28711E8B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16AD8294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14:paraId="1D91A07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0D9B7A50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20B0113A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关联到资源表</w:t>
            </w:r>
          </w:p>
        </w:tc>
      </w:tr>
      <w:tr w:rsidR="00B9762C" w14:paraId="49D62678" w14:textId="77777777" w:rsidTr="00063AAF">
        <w:trPr>
          <w:trHeight w:hRule="exact" w:val="510"/>
          <w:ins w:id="689" w:author="John Peng" w:date="2015-03-29T20:01:00Z"/>
        </w:trPr>
        <w:tc>
          <w:tcPr>
            <w:tcW w:w="2660" w:type="dxa"/>
            <w:shd w:val="clear" w:color="auto" w:fill="auto"/>
          </w:tcPr>
          <w:p w14:paraId="00D42B47" w14:textId="6DE24E4C" w:rsidR="00B9762C" w:rsidRDefault="00B9762C" w:rsidP="00C448BE">
            <w:pPr>
              <w:spacing w:line="320" w:lineRule="exact"/>
              <w:rPr>
                <w:ins w:id="690" w:author="John Peng" w:date="2015-03-29T20:01:00Z"/>
                <w:rFonts w:ascii="微软雅黑" w:eastAsia="微软雅黑" w:hAnsi="微软雅黑" w:hint="eastAsia"/>
              </w:rPr>
            </w:pPr>
            <w:ins w:id="691" w:author="John Peng" w:date="2015-03-29T20:01:00Z">
              <w:r>
                <w:rPr>
                  <w:rFonts w:ascii="微软雅黑" w:eastAsia="微软雅黑" w:hAnsi="微软雅黑" w:hint="eastAsia"/>
                </w:rPr>
                <w:t>名称</w:t>
              </w:r>
            </w:ins>
          </w:p>
        </w:tc>
        <w:tc>
          <w:tcPr>
            <w:tcW w:w="5862" w:type="dxa"/>
            <w:shd w:val="clear" w:color="auto" w:fill="auto"/>
          </w:tcPr>
          <w:p w14:paraId="668CFD16" w14:textId="77777777" w:rsidR="00B9762C" w:rsidRDefault="00B9762C" w:rsidP="00C448BE">
            <w:pPr>
              <w:spacing w:line="320" w:lineRule="exact"/>
              <w:rPr>
                <w:ins w:id="692" w:author="John Peng" w:date="2015-03-29T20:01:00Z"/>
                <w:rFonts w:ascii="微软雅黑" w:eastAsia="微软雅黑" w:hAnsi="微软雅黑" w:hint="eastAsia"/>
              </w:rPr>
            </w:pPr>
          </w:p>
        </w:tc>
      </w:tr>
      <w:tr w:rsidR="00C448BE" w14:paraId="3A70CBB0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6C57FCB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</w:t>
            </w:r>
          </w:p>
        </w:tc>
        <w:tc>
          <w:tcPr>
            <w:tcW w:w="5862" w:type="dxa"/>
            <w:shd w:val="clear" w:color="auto" w:fill="auto"/>
          </w:tcPr>
          <w:p w14:paraId="11C4800A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土特产、……</w:t>
            </w:r>
          </w:p>
        </w:tc>
      </w:tr>
      <w:tr w:rsidR="00C448BE" w14:paraId="30295DA8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442E06E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特色商品</w:t>
            </w:r>
          </w:p>
        </w:tc>
        <w:tc>
          <w:tcPr>
            <w:tcW w:w="5862" w:type="dxa"/>
            <w:shd w:val="clear" w:color="auto" w:fill="auto"/>
          </w:tcPr>
          <w:p w14:paraId="64A885FE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027D78A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DFABD97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特色商品照片</w:t>
            </w:r>
          </w:p>
        </w:tc>
        <w:tc>
          <w:tcPr>
            <w:tcW w:w="5862" w:type="dxa"/>
            <w:shd w:val="clear" w:color="auto" w:fill="auto"/>
          </w:tcPr>
          <w:p w14:paraId="57480F3D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56507C49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28A117C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特色商品视频</w:t>
            </w:r>
          </w:p>
        </w:tc>
        <w:tc>
          <w:tcPr>
            <w:tcW w:w="5862" w:type="dxa"/>
            <w:shd w:val="clear" w:color="auto" w:fill="auto"/>
          </w:tcPr>
          <w:p w14:paraId="25CD76BA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B9762C" w14:paraId="3C1F0782" w14:textId="77777777" w:rsidTr="00063AAF">
        <w:trPr>
          <w:trHeight w:hRule="exact" w:val="510"/>
          <w:ins w:id="693" w:author="John Peng" w:date="2015-03-29T20:01:00Z"/>
        </w:trPr>
        <w:tc>
          <w:tcPr>
            <w:tcW w:w="2660" w:type="dxa"/>
            <w:shd w:val="clear" w:color="auto" w:fill="auto"/>
          </w:tcPr>
          <w:p w14:paraId="209104EC" w14:textId="22717038" w:rsidR="00B9762C" w:rsidRDefault="00B9762C" w:rsidP="00C448BE">
            <w:pPr>
              <w:spacing w:line="320" w:lineRule="exact"/>
              <w:rPr>
                <w:ins w:id="694" w:author="John Peng" w:date="2015-03-29T20:01:00Z"/>
                <w:rFonts w:ascii="微软雅黑" w:eastAsia="微软雅黑" w:hAnsi="微软雅黑" w:hint="eastAsia"/>
              </w:rPr>
            </w:pPr>
            <w:ins w:id="695" w:author="John Peng" w:date="2015-03-29T20:01:00Z">
              <w:r>
                <w:rPr>
                  <w:rFonts w:ascii="微软雅黑" w:eastAsia="微软雅黑" w:hAnsi="微软雅黑" w:hint="eastAsia"/>
                </w:rPr>
                <w:t>周边交通图</w:t>
              </w:r>
            </w:ins>
          </w:p>
        </w:tc>
        <w:tc>
          <w:tcPr>
            <w:tcW w:w="5862" w:type="dxa"/>
            <w:shd w:val="clear" w:color="auto" w:fill="auto"/>
          </w:tcPr>
          <w:p w14:paraId="767686D1" w14:textId="77777777" w:rsidR="00B9762C" w:rsidRDefault="00B9762C" w:rsidP="00C448BE">
            <w:pPr>
              <w:spacing w:line="320" w:lineRule="exact"/>
              <w:rPr>
                <w:ins w:id="696" w:author="John Peng" w:date="2015-03-29T20:01:00Z"/>
                <w:rFonts w:ascii="微软雅黑" w:eastAsia="微软雅黑" w:hAnsi="微软雅黑"/>
              </w:rPr>
            </w:pPr>
          </w:p>
        </w:tc>
      </w:tr>
      <w:tr w:rsidR="00C448BE" w:rsidRPr="00317A6D" w14:paraId="2FA936E6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68BCD7A1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娱乐资源表</w:t>
            </w:r>
          </w:p>
        </w:tc>
      </w:tr>
      <w:tr w:rsidR="00C448BE" w:rsidRPr="00317A6D" w14:paraId="26ECA115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09ABCF41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1F3A9ED9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1D9EA2A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EEC6996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2E9B79D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369973AD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69D276D8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4A2633AE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7C1016D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7F7890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2E5132A1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6E78EC7B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049137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5E7CA2A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393C4741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01528A4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36C4DC1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40625D5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8866DD7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3830BA28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5DA2042C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18A366B0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4FA73B7D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3B1D00A6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2B86FD0E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74A6B93B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62958138" w14:textId="77777777" w:rsidTr="00063AAF">
        <w:trPr>
          <w:trHeight w:hRule="exact" w:val="510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62AEAFA7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资源推荐表</w:t>
            </w:r>
          </w:p>
        </w:tc>
      </w:tr>
      <w:tr w:rsidR="00C448BE" w:rsidRPr="00317A6D" w14:paraId="2D09623F" w14:textId="77777777" w:rsidTr="00063AAF">
        <w:trPr>
          <w:trHeight w:hRule="exact" w:val="510"/>
        </w:trPr>
        <w:tc>
          <w:tcPr>
            <w:tcW w:w="2660" w:type="dxa"/>
            <w:shd w:val="clear" w:color="auto" w:fill="C6D9F1" w:themeFill="text2" w:themeFillTint="33"/>
          </w:tcPr>
          <w:p w14:paraId="1C8B1C3C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14:paraId="1FC6E9F0" w14:textId="77777777" w:rsidR="00C448BE" w:rsidRPr="00317A6D" w:rsidRDefault="00C448BE" w:rsidP="00C448BE">
            <w:pPr>
              <w:spacing w:line="200" w:lineRule="atLeast"/>
              <w:jc w:val="left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448BE" w:rsidRPr="00317A6D" w14:paraId="50A44C3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5C0ADE5B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资源ID</w:t>
            </w:r>
          </w:p>
        </w:tc>
        <w:tc>
          <w:tcPr>
            <w:tcW w:w="5862" w:type="dxa"/>
            <w:shd w:val="clear" w:color="auto" w:fill="auto"/>
          </w:tcPr>
          <w:p w14:paraId="2801303D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39E21627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4A0C61FF" w14:textId="77777777" w:rsidR="00C448BE" w:rsidRPr="00317A6D" w:rsidRDefault="00C448BE" w:rsidP="00C448BE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推荐理由</w:t>
            </w:r>
          </w:p>
        </w:tc>
        <w:tc>
          <w:tcPr>
            <w:tcW w:w="5862" w:type="dxa"/>
            <w:shd w:val="clear" w:color="auto" w:fill="auto"/>
          </w:tcPr>
          <w:p w14:paraId="58185E2F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:rsidRPr="00317A6D" w14:paraId="75B34095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3178B148" w14:textId="77777777" w:rsidR="00C448BE" w:rsidRPr="00317A6D" w:rsidRDefault="00C448BE" w:rsidP="00C448BE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推荐星级</w:t>
            </w:r>
          </w:p>
        </w:tc>
        <w:tc>
          <w:tcPr>
            <w:tcW w:w="5862" w:type="dxa"/>
            <w:shd w:val="clear" w:color="auto" w:fill="auto"/>
          </w:tcPr>
          <w:p w14:paraId="7E35EC32" w14:textId="77777777" w:rsidR="00C448BE" w:rsidRPr="00317A6D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C448BE" w14:paraId="1A0E83FF" w14:textId="77777777" w:rsidTr="00063AAF">
        <w:trPr>
          <w:trHeight w:hRule="exact" w:val="510"/>
        </w:trPr>
        <w:tc>
          <w:tcPr>
            <w:tcW w:w="2660" w:type="dxa"/>
            <w:shd w:val="clear" w:color="auto" w:fill="auto"/>
          </w:tcPr>
          <w:p w14:paraId="78C18F3C" w14:textId="77777777" w:rsidR="00C448BE" w:rsidRPr="00317A6D" w:rsidRDefault="00C448BE" w:rsidP="00C448BE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5862" w:type="dxa"/>
            <w:shd w:val="clear" w:color="auto" w:fill="auto"/>
          </w:tcPr>
          <w:p w14:paraId="34A0DB6C" w14:textId="77777777" w:rsidR="00C448BE" w:rsidRDefault="00C448BE" w:rsidP="00C448B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</w:tbl>
    <w:p w14:paraId="39EA853C" w14:textId="77777777" w:rsidR="00040310" w:rsidRDefault="00040310" w:rsidP="00040310">
      <w:pPr>
        <w:rPr>
          <w:ins w:id="697" w:author="John Peng" w:date="2015-03-27T14:44:00Z"/>
        </w:rPr>
      </w:pPr>
    </w:p>
    <w:p w14:paraId="75062017" w14:textId="77777777" w:rsidR="00E11D4F" w:rsidRPr="00E11D4F" w:rsidRDefault="00E11D4F">
      <w:pPr>
        <w:pStyle w:val="2"/>
        <w:numPr>
          <w:ilvl w:val="1"/>
          <w:numId w:val="2"/>
        </w:numPr>
        <w:rPr>
          <w:rFonts w:ascii="微软雅黑" w:eastAsia="微软雅黑" w:hAnsi="微软雅黑"/>
          <w:rPrChange w:id="698" w:author="John Peng" w:date="2015-03-27T14:44:00Z">
            <w:rPr/>
          </w:rPrChange>
        </w:rPr>
        <w:pPrChange w:id="699" w:author="John Peng" w:date="2015-03-27T14:44:00Z">
          <w:pPr/>
        </w:pPrChange>
      </w:pPr>
      <w:bookmarkStart w:id="700" w:name="_Toc415257124"/>
      <w:ins w:id="701" w:author="John Peng" w:date="2015-03-27T14:44:00Z">
        <w:r w:rsidRPr="00E11D4F">
          <w:rPr>
            <w:rFonts w:ascii="微软雅黑" w:eastAsia="微软雅黑" w:hAnsi="微软雅黑" w:hint="eastAsia"/>
            <w:rPrChange w:id="702" w:author="John Peng" w:date="2015-03-27T14:44:00Z">
              <w:rPr>
                <w:rFonts w:hint="eastAsia"/>
                <w:b/>
                <w:bCs/>
              </w:rPr>
            </w:rPrChange>
          </w:rPr>
          <w:t>行程相关实体</w:t>
        </w:r>
      </w:ins>
      <w:bookmarkEnd w:id="7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2"/>
        <w:tblGridChange w:id="703">
          <w:tblGrid>
            <w:gridCol w:w="2660"/>
            <w:gridCol w:w="5862"/>
          </w:tblGrid>
        </w:tblGridChange>
      </w:tblGrid>
      <w:tr w:rsidR="00C57D8D" w:rsidRPr="00317A6D" w14:paraId="28ECA452" w14:textId="77777777" w:rsidTr="00063AAF">
        <w:trPr>
          <w:trHeight w:hRule="exact" w:val="510"/>
          <w:ins w:id="704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70A15A2" w14:textId="77777777" w:rsidR="00C57D8D" w:rsidRPr="00317A6D" w:rsidRDefault="00C57D8D" w:rsidP="00063AAF">
            <w:pPr>
              <w:spacing w:line="200" w:lineRule="atLeast"/>
              <w:jc w:val="left"/>
              <w:rPr>
                <w:ins w:id="705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706" w:author="John Peng" w:date="2015-03-27T14:50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目的地</w:t>
              </w:r>
            </w:ins>
            <w:ins w:id="707" w:author="John Peng" w:date="2015-03-27T14:49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表</w:t>
              </w:r>
            </w:ins>
          </w:p>
        </w:tc>
      </w:tr>
      <w:tr w:rsidR="00C57D8D" w:rsidRPr="00317A6D" w14:paraId="7E277C92" w14:textId="77777777" w:rsidTr="00063AAF">
        <w:trPr>
          <w:trHeight w:hRule="exact" w:val="510"/>
          <w:ins w:id="708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1968A7AC" w14:textId="77777777" w:rsidR="00C57D8D" w:rsidRPr="00317A6D" w:rsidRDefault="00C57D8D" w:rsidP="00063AAF">
            <w:pPr>
              <w:spacing w:line="200" w:lineRule="atLeast"/>
              <w:jc w:val="left"/>
              <w:rPr>
                <w:ins w:id="709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710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5EF528B4" w14:textId="77777777" w:rsidR="00C57D8D" w:rsidRPr="00317A6D" w:rsidRDefault="00C57D8D" w:rsidP="00063AAF">
            <w:pPr>
              <w:spacing w:line="200" w:lineRule="atLeast"/>
              <w:jc w:val="left"/>
              <w:rPr>
                <w:ins w:id="711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712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C57D8D" w:rsidRPr="00317A6D" w14:paraId="3D8365DB" w14:textId="77777777" w:rsidTr="00063AAF">
        <w:trPr>
          <w:trHeight w:hRule="exact" w:val="510"/>
          <w:ins w:id="713" w:author="John Peng" w:date="2015-03-27T14:49:00Z"/>
        </w:trPr>
        <w:tc>
          <w:tcPr>
            <w:tcW w:w="2660" w:type="dxa"/>
            <w:shd w:val="clear" w:color="auto" w:fill="auto"/>
          </w:tcPr>
          <w:p w14:paraId="4BE2DE8E" w14:textId="77777777" w:rsidR="00C57D8D" w:rsidRPr="00317A6D" w:rsidRDefault="00C57D8D" w:rsidP="00063AAF">
            <w:pPr>
              <w:spacing w:line="320" w:lineRule="exact"/>
              <w:rPr>
                <w:ins w:id="714" w:author="John Peng" w:date="2015-03-27T14:49:00Z"/>
                <w:rFonts w:ascii="微软雅黑" w:eastAsia="微软雅黑" w:hAnsi="微软雅黑"/>
              </w:rPr>
            </w:pPr>
            <w:ins w:id="715" w:author="John Peng" w:date="2015-03-27T14:50:00Z">
              <w:r>
                <w:rPr>
                  <w:rFonts w:ascii="微软雅黑" w:eastAsia="微软雅黑" w:hAnsi="微软雅黑" w:hint="eastAsia"/>
                </w:rPr>
                <w:t>名称</w:t>
              </w:r>
            </w:ins>
          </w:p>
        </w:tc>
        <w:tc>
          <w:tcPr>
            <w:tcW w:w="5862" w:type="dxa"/>
            <w:shd w:val="clear" w:color="auto" w:fill="auto"/>
          </w:tcPr>
          <w:p w14:paraId="5980CE9E" w14:textId="77777777" w:rsidR="00C57D8D" w:rsidRPr="00317A6D" w:rsidRDefault="00C57D8D" w:rsidP="00063AAF">
            <w:pPr>
              <w:spacing w:line="320" w:lineRule="exact"/>
              <w:rPr>
                <w:ins w:id="716" w:author="John Peng" w:date="2015-03-27T14:49:00Z"/>
                <w:rFonts w:ascii="微软雅黑" w:eastAsia="微软雅黑" w:hAnsi="微软雅黑"/>
              </w:rPr>
            </w:pPr>
          </w:p>
        </w:tc>
      </w:tr>
      <w:tr w:rsidR="00C57D8D" w:rsidRPr="00317A6D" w14:paraId="5B24BD1C" w14:textId="77777777" w:rsidTr="00063AAF">
        <w:trPr>
          <w:trHeight w:hRule="exact" w:val="510"/>
          <w:ins w:id="717" w:author="John Peng" w:date="2015-03-27T14:49:00Z"/>
        </w:trPr>
        <w:tc>
          <w:tcPr>
            <w:tcW w:w="2660" w:type="dxa"/>
            <w:shd w:val="clear" w:color="auto" w:fill="auto"/>
          </w:tcPr>
          <w:p w14:paraId="74E74FF5" w14:textId="77777777" w:rsidR="00C57D8D" w:rsidRPr="00317A6D" w:rsidRDefault="00C57D8D" w:rsidP="00063AAF">
            <w:pPr>
              <w:spacing w:line="320" w:lineRule="exact"/>
              <w:rPr>
                <w:ins w:id="718" w:author="John Peng" w:date="2015-03-27T14:49:00Z"/>
                <w:rFonts w:ascii="微软雅黑" w:eastAsia="微软雅黑" w:hAnsi="微软雅黑"/>
              </w:rPr>
            </w:pPr>
            <w:ins w:id="719" w:author="John Peng" w:date="2015-03-27T14:51:00Z">
              <w:r>
                <w:rPr>
                  <w:rFonts w:ascii="微软雅黑" w:eastAsia="微软雅黑" w:hAnsi="微软雅黑" w:hint="eastAsia"/>
                </w:rPr>
                <w:lastRenderedPageBreak/>
                <w:t>行政区划</w:t>
              </w:r>
            </w:ins>
          </w:p>
        </w:tc>
        <w:tc>
          <w:tcPr>
            <w:tcW w:w="5862" w:type="dxa"/>
            <w:shd w:val="clear" w:color="auto" w:fill="auto"/>
          </w:tcPr>
          <w:p w14:paraId="68F35C31" w14:textId="77777777" w:rsidR="00C57D8D" w:rsidRPr="00317A6D" w:rsidRDefault="00C57D8D" w:rsidP="00063AAF">
            <w:pPr>
              <w:spacing w:line="320" w:lineRule="exact"/>
              <w:rPr>
                <w:ins w:id="720" w:author="John Peng" w:date="2015-03-27T14:49:00Z"/>
                <w:rFonts w:ascii="微软雅黑" w:eastAsia="微软雅黑" w:hAnsi="微软雅黑"/>
              </w:rPr>
            </w:pPr>
          </w:p>
        </w:tc>
      </w:tr>
      <w:tr w:rsidR="00063AAF" w:rsidRPr="00317A6D" w14:paraId="2AD820B8" w14:textId="77777777" w:rsidTr="00063AAF">
        <w:trPr>
          <w:trHeight w:hRule="exact" w:val="510"/>
          <w:ins w:id="721" w:author="John Peng" w:date="2015-03-27T15:10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2B77B7EF" w14:textId="77777777" w:rsidR="00063AAF" w:rsidRPr="00317A6D" w:rsidRDefault="00063AAF" w:rsidP="00063AAF">
            <w:pPr>
              <w:spacing w:line="200" w:lineRule="atLeast"/>
              <w:jc w:val="left"/>
              <w:rPr>
                <w:ins w:id="722" w:author="John Peng" w:date="2015-03-27T15:10:00Z"/>
                <w:rFonts w:ascii="微软雅黑" w:eastAsia="微软雅黑" w:hAnsi="微软雅黑"/>
                <w:b/>
                <w:sz w:val="24"/>
              </w:rPr>
            </w:pPr>
            <w:ins w:id="723" w:author="John Peng" w:date="2015-03-27T15:10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行程表</w:t>
              </w:r>
            </w:ins>
          </w:p>
        </w:tc>
      </w:tr>
      <w:tr w:rsidR="00063AAF" w:rsidRPr="00317A6D" w14:paraId="33441A8A" w14:textId="77777777" w:rsidTr="00063AAF">
        <w:trPr>
          <w:trHeight w:hRule="exact" w:val="510"/>
          <w:ins w:id="724" w:author="John Peng" w:date="2015-03-27T15:10:00Z"/>
        </w:trPr>
        <w:tc>
          <w:tcPr>
            <w:tcW w:w="2660" w:type="dxa"/>
            <w:shd w:val="clear" w:color="auto" w:fill="C6D9F1" w:themeFill="text2" w:themeFillTint="33"/>
          </w:tcPr>
          <w:p w14:paraId="406C04F7" w14:textId="77777777" w:rsidR="00063AAF" w:rsidRPr="00317A6D" w:rsidRDefault="00063AAF" w:rsidP="00063AAF">
            <w:pPr>
              <w:spacing w:line="200" w:lineRule="atLeast"/>
              <w:jc w:val="left"/>
              <w:rPr>
                <w:ins w:id="725" w:author="John Peng" w:date="2015-03-27T15:10:00Z"/>
                <w:rFonts w:ascii="微软雅黑" w:eastAsia="微软雅黑" w:hAnsi="微软雅黑"/>
                <w:b/>
                <w:sz w:val="24"/>
              </w:rPr>
            </w:pPr>
            <w:ins w:id="726" w:author="John Peng" w:date="2015-03-27T15:10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0B075492" w14:textId="77777777" w:rsidR="00063AAF" w:rsidRPr="00317A6D" w:rsidRDefault="00063AAF" w:rsidP="00063AAF">
            <w:pPr>
              <w:spacing w:line="200" w:lineRule="atLeast"/>
              <w:jc w:val="left"/>
              <w:rPr>
                <w:ins w:id="727" w:author="John Peng" w:date="2015-03-27T15:10:00Z"/>
                <w:rFonts w:ascii="微软雅黑" w:eastAsia="微软雅黑" w:hAnsi="微软雅黑"/>
                <w:b/>
                <w:sz w:val="24"/>
              </w:rPr>
            </w:pPr>
            <w:ins w:id="728" w:author="John Peng" w:date="2015-03-27T15:10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C57D8D" w:rsidRPr="00317A6D" w14:paraId="47814BA7" w14:textId="77777777" w:rsidTr="00063AAF">
        <w:trPr>
          <w:trHeight w:hRule="exact" w:val="510"/>
          <w:ins w:id="729" w:author="John Peng" w:date="2015-03-27T14:49:00Z"/>
        </w:trPr>
        <w:tc>
          <w:tcPr>
            <w:tcW w:w="2660" w:type="dxa"/>
            <w:shd w:val="clear" w:color="auto" w:fill="auto"/>
          </w:tcPr>
          <w:p w14:paraId="56BAEE22" w14:textId="77777777" w:rsidR="00C57D8D" w:rsidRDefault="00CE531F" w:rsidP="00063AAF">
            <w:pPr>
              <w:spacing w:line="320" w:lineRule="exact"/>
              <w:rPr>
                <w:ins w:id="730" w:author="John Peng" w:date="2015-03-27T14:49:00Z"/>
                <w:rFonts w:ascii="微软雅黑" w:eastAsia="微软雅黑" w:hAnsi="微软雅黑"/>
              </w:rPr>
            </w:pPr>
            <w:ins w:id="731" w:author="John Peng" w:date="2015-03-27T15:22:00Z">
              <w:r>
                <w:rPr>
                  <w:rFonts w:ascii="微软雅黑" w:eastAsia="微软雅黑" w:hAnsi="微软雅黑" w:hint="eastAsia"/>
                </w:rPr>
                <w:t>出发地</w:t>
              </w:r>
            </w:ins>
          </w:p>
        </w:tc>
        <w:tc>
          <w:tcPr>
            <w:tcW w:w="5862" w:type="dxa"/>
            <w:shd w:val="clear" w:color="auto" w:fill="auto"/>
          </w:tcPr>
          <w:p w14:paraId="5C4E6B90" w14:textId="77777777" w:rsidR="00C57D8D" w:rsidRPr="00317A6D" w:rsidRDefault="00CE531F" w:rsidP="00063AAF">
            <w:pPr>
              <w:spacing w:line="320" w:lineRule="exact"/>
              <w:rPr>
                <w:ins w:id="732" w:author="John Peng" w:date="2015-03-27T14:49:00Z"/>
                <w:rFonts w:ascii="微软雅黑" w:eastAsia="微软雅黑" w:hAnsi="微软雅黑"/>
              </w:rPr>
            </w:pPr>
            <w:ins w:id="733" w:author="John Peng" w:date="2015-03-27T15:22:00Z">
              <w:r>
                <w:rPr>
                  <w:rFonts w:ascii="微软雅黑" w:eastAsia="微软雅黑" w:hAnsi="微软雅黑" w:hint="eastAsia"/>
                </w:rPr>
                <w:t>关联行政</w:t>
              </w:r>
            </w:ins>
            <w:ins w:id="734" w:author="John Peng" w:date="2015-03-27T15:23:00Z">
              <w:r>
                <w:rPr>
                  <w:rFonts w:ascii="微软雅黑" w:eastAsia="微软雅黑" w:hAnsi="微软雅黑" w:hint="eastAsia"/>
                </w:rPr>
                <w:t>区划代码</w:t>
              </w:r>
            </w:ins>
          </w:p>
        </w:tc>
      </w:tr>
      <w:tr w:rsidR="00C57D8D" w:rsidRPr="00317A6D" w14:paraId="6928F14E" w14:textId="77777777" w:rsidTr="00063AAF">
        <w:trPr>
          <w:trHeight w:hRule="exact" w:val="510"/>
          <w:ins w:id="735" w:author="John Peng" w:date="2015-03-27T14:49:00Z"/>
        </w:trPr>
        <w:tc>
          <w:tcPr>
            <w:tcW w:w="2660" w:type="dxa"/>
            <w:shd w:val="clear" w:color="auto" w:fill="auto"/>
          </w:tcPr>
          <w:p w14:paraId="4640256D" w14:textId="77777777" w:rsidR="00C57D8D" w:rsidRDefault="00CE531F" w:rsidP="00063AAF">
            <w:pPr>
              <w:spacing w:line="320" w:lineRule="exact"/>
              <w:rPr>
                <w:ins w:id="736" w:author="John Peng" w:date="2015-03-27T14:49:00Z"/>
                <w:rFonts w:ascii="微软雅黑" w:eastAsia="微软雅黑" w:hAnsi="微软雅黑"/>
              </w:rPr>
            </w:pPr>
            <w:ins w:id="737" w:author="John Peng" w:date="2015-03-27T15:22:00Z">
              <w:r>
                <w:rPr>
                  <w:rFonts w:ascii="微软雅黑" w:eastAsia="微软雅黑" w:hAnsi="微软雅黑" w:hint="eastAsia"/>
                </w:rPr>
                <w:t>目的地</w:t>
              </w:r>
            </w:ins>
          </w:p>
        </w:tc>
        <w:tc>
          <w:tcPr>
            <w:tcW w:w="5862" w:type="dxa"/>
            <w:shd w:val="clear" w:color="auto" w:fill="auto"/>
          </w:tcPr>
          <w:p w14:paraId="25E8A5AF" w14:textId="77777777" w:rsidR="00C57D8D" w:rsidRDefault="00CE531F" w:rsidP="00063AAF">
            <w:pPr>
              <w:spacing w:line="320" w:lineRule="exact"/>
              <w:rPr>
                <w:ins w:id="738" w:author="John Peng" w:date="2015-03-27T14:49:00Z"/>
                <w:rFonts w:ascii="微软雅黑" w:eastAsia="微软雅黑" w:hAnsi="微软雅黑"/>
              </w:rPr>
            </w:pPr>
            <w:ins w:id="739" w:author="John Peng" w:date="2015-03-27T15:23:00Z">
              <w:r>
                <w:rPr>
                  <w:rFonts w:ascii="微软雅黑" w:eastAsia="微软雅黑" w:hAnsi="微软雅黑" w:hint="eastAsia"/>
                </w:rPr>
                <w:t>关联到目的地表</w:t>
              </w:r>
            </w:ins>
          </w:p>
        </w:tc>
      </w:tr>
      <w:tr w:rsidR="00C57D8D" w:rsidRPr="00317A6D" w14:paraId="41C73DF7" w14:textId="77777777" w:rsidTr="00063AAF">
        <w:trPr>
          <w:trHeight w:hRule="exact" w:val="510"/>
          <w:ins w:id="740" w:author="John Peng" w:date="2015-03-27T14:49:00Z"/>
        </w:trPr>
        <w:tc>
          <w:tcPr>
            <w:tcW w:w="2660" w:type="dxa"/>
            <w:shd w:val="clear" w:color="auto" w:fill="auto"/>
          </w:tcPr>
          <w:p w14:paraId="62BE2928" w14:textId="77777777" w:rsidR="00C57D8D" w:rsidRPr="00317A6D" w:rsidRDefault="00CE531F" w:rsidP="00063AAF">
            <w:pPr>
              <w:spacing w:line="320" w:lineRule="exact"/>
              <w:rPr>
                <w:ins w:id="741" w:author="John Peng" w:date="2015-03-27T14:49:00Z"/>
                <w:rFonts w:ascii="微软雅黑" w:eastAsia="微软雅黑" w:hAnsi="微软雅黑"/>
              </w:rPr>
            </w:pPr>
            <w:ins w:id="742" w:author="John Peng" w:date="2015-03-27T15:23:00Z">
              <w:r>
                <w:rPr>
                  <w:rFonts w:ascii="微软雅黑" w:eastAsia="微软雅黑" w:hAnsi="微软雅黑" w:hint="eastAsia"/>
                </w:rPr>
                <w:t>出发日期</w:t>
              </w:r>
            </w:ins>
          </w:p>
        </w:tc>
        <w:tc>
          <w:tcPr>
            <w:tcW w:w="5862" w:type="dxa"/>
            <w:shd w:val="clear" w:color="auto" w:fill="auto"/>
          </w:tcPr>
          <w:p w14:paraId="343DCBFB" w14:textId="77777777" w:rsidR="00C57D8D" w:rsidRPr="00317A6D" w:rsidRDefault="00C57D8D" w:rsidP="00063AAF">
            <w:pPr>
              <w:spacing w:line="320" w:lineRule="exact"/>
              <w:rPr>
                <w:ins w:id="743" w:author="John Peng" w:date="2015-03-27T14:49:00Z"/>
                <w:rFonts w:ascii="微软雅黑" w:eastAsia="微软雅黑" w:hAnsi="微软雅黑"/>
              </w:rPr>
            </w:pPr>
          </w:p>
        </w:tc>
      </w:tr>
      <w:tr w:rsidR="00C57D8D" w:rsidRPr="00317A6D" w14:paraId="6DD12F35" w14:textId="77777777" w:rsidTr="00063AAF">
        <w:trPr>
          <w:trHeight w:hRule="exact" w:val="510"/>
          <w:ins w:id="744" w:author="John Peng" w:date="2015-03-27T14:49:00Z"/>
        </w:trPr>
        <w:tc>
          <w:tcPr>
            <w:tcW w:w="2660" w:type="dxa"/>
            <w:shd w:val="clear" w:color="auto" w:fill="auto"/>
          </w:tcPr>
          <w:p w14:paraId="13A10825" w14:textId="77777777" w:rsidR="00C57D8D" w:rsidRPr="00317A6D" w:rsidRDefault="00CE531F" w:rsidP="00063AAF">
            <w:pPr>
              <w:spacing w:line="320" w:lineRule="exact"/>
              <w:rPr>
                <w:ins w:id="745" w:author="John Peng" w:date="2015-03-27T14:49:00Z"/>
                <w:rFonts w:ascii="微软雅黑" w:eastAsia="微软雅黑" w:hAnsi="微软雅黑"/>
              </w:rPr>
            </w:pPr>
            <w:ins w:id="746" w:author="John Peng" w:date="2015-03-27T15:23:00Z">
              <w:r>
                <w:rPr>
                  <w:rFonts w:ascii="微软雅黑" w:eastAsia="微软雅黑" w:hAnsi="微软雅黑" w:hint="eastAsia"/>
                </w:rPr>
                <w:t>行程天数</w:t>
              </w:r>
            </w:ins>
            <w:ins w:id="747" w:author="John Peng" w:date="2015-03-27T15:31:00Z">
              <w:r w:rsidR="00DF1792">
                <w:rPr>
                  <w:rFonts w:ascii="微软雅黑" w:eastAsia="微软雅黑" w:hAnsi="微软雅黑" w:hint="eastAsia"/>
                </w:rPr>
                <w:t>（天）</w:t>
              </w:r>
            </w:ins>
          </w:p>
        </w:tc>
        <w:tc>
          <w:tcPr>
            <w:tcW w:w="5862" w:type="dxa"/>
            <w:shd w:val="clear" w:color="auto" w:fill="auto"/>
          </w:tcPr>
          <w:p w14:paraId="23C23DFF" w14:textId="77777777" w:rsidR="00C57D8D" w:rsidRPr="00317A6D" w:rsidRDefault="00C57D8D" w:rsidP="00063AAF">
            <w:pPr>
              <w:spacing w:line="320" w:lineRule="exact"/>
              <w:rPr>
                <w:ins w:id="748" w:author="John Peng" w:date="2015-03-27T14:49:00Z"/>
                <w:rFonts w:ascii="微软雅黑" w:eastAsia="微软雅黑" w:hAnsi="微软雅黑"/>
              </w:rPr>
            </w:pPr>
          </w:p>
        </w:tc>
      </w:tr>
      <w:tr w:rsidR="00B7000B" w:rsidRPr="00317A6D" w14:paraId="43E49F13" w14:textId="77777777" w:rsidTr="00063AAF">
        <w:trPr>
          <w:trHeight w:hRule="exact" w:val="510"/>
          <w:ins w:id="749" w:author="John Peng" w:date="2015-03-27T21:40:00Z"/>
        </w:trPr>
        <w:tc>
          <w:tcPr>
            <w:tcW w:w="2660" w:type="dxa"/>
            <w:shd w:val="clear" w:color="auto" w:fill="auto"/>
          </w:tcPr>
          <w:p w14:paraId="0D0D00B7" w14:textId="77777777" w:rsidR="00B7000B" w:rsidRDefault="00B7000B" w:rsidP="00063AAF">
            <w:pPr>
              <w:spacing w:line="320" w:lineRule="exact"/>
              <w:rPr>
                <w:ins w:id="750" w:author="John Peng" w:date="2015-03-27T21:40:00Z"/>
                <w:rFonts w:ascii="微软雅黑" w:eastAsia="微软雅黑" w:hAnsi="微软雅黑"/>
              </w:rPr>
            </w:pPr>
            <w:ins w:id="751" w:author="John Peng" w:date="2015-03-27T21:40:00Z">
              <w:r>
                <w:rPr>
                  <w:rFonts w:ascii="微软雅黑" w:eastAsia="微软雅黑" w:hAnsi="微软雅黑" w:hint="eastAsia"/>
                </w:rPr>
                <w:t>预算</w:t>
              </w:r>
            </w:ins>
          </w:p>
        </w:tc>
        <w:tc>
          <w:tcPr>
            <w:tcW w:w="5862" w:type="dxa"/>
            <w:shd w:val="clear" w:color="auto" w:fill="auto"/>
          </w:tcPr>
          <w:p w14:paraId="46E114B8" w14:textId="77777777" w:rsidR="00B7000B" w:rsidRPr="00317A6D" w:rsidRDefault="00B7000B" w:rsidP="00063AAF">
            <w:pPr>
              <w:spacing w:line="320" w:lineRule="exact"/>
              <w:rPr>
                <w:ins w:id="752" w:author="John Peng" w:date="2015-03-27T21:40:00Z"/>
                <w:rFonts w:ascii="微软雅黑" w:eastAsia="微软雅黑" w:hAnsi="微软雅黑"/>
              </w:rPr>
            </w:pPr>
          </w:p>
        </w:tc>
      </w:tr>
      <w:tr w:rsidR="00C57D8D" w:rsidRPr="00317A6D" w14:paraId="20DCC75F" w14:textId="77777777" w:rsidTr="00063AAF">
        <w:trPr>
          <w:trHeight w:hRule="exact" w:val="510"/>
          <w:ins w:id="753" w:author="John Peng" w:date="2015-03-27T14:49:00Z"/>
        </w:trPr>
        <w:tc>
          <w:tcPr>
            <w:tcW w:w="2660" w:type="dxa"/>
            <w:shd w:val="clear" w:color="auto" w:fill="auto"/>
          </w:tcPr>
          <w:p w14:paraId="34B779A3" w14:textId="77777777" w:rsidR="00C57D8D" w:rsidRPr="00317A6D" w:rsidRDefault="00CE531F" w:rsidP="00063AAF">
            <w:pPr>
              <w:spacing w:line="320" w:lineRule="exact"/>
              <w:rPr>
                <w:ins w:id="754" w:author="John Peng" w:date="2015-03-27T14:49:00Z"/>
                <w:rFonts w:ascii="微软雅黑" w:eastAsia="微软雅黑" w:hAnsi="微软雅黑"/>
              </w:rPr>
            </w:pPr>
            <w:ins w:id="755" w:author="John Peng" w:date="2015-03-27T15:23:00Z">
              <w:r>
                <w:rPr>
                  <w:rFonts w:ascii="微软雅黑" w:eastAsia="微软雅黑" w:hAnsi="微软雅黑" w:hint="eastAsia"/>
                </w:rPr>
                <w:t>关联景点</w:t>
              </w:r>
            </w:ins>
          </w:p>
        </w:tc>
        <w:tc>
          <w:tcPr>
            <w:tcW w:w="5862" w:type="dxa"/>
            <w:shd w:val="clear" w:color="auto" w:fill="auto"/>
          </w:tcPr>
          <w:p w14:paraId="7DC244F8" w14:textId="77777777" w:rsidR="00C57D8D" w:rsidRPr="00317A6D" w:rsidRDefault="00CE531F" w:rsidP="00063AAF">
            <w:pPr>
              <w:spacing w:line="320" w:lineRule="exact"/>
              <w:rPr>
                <w:ins w:id="756" w:author="John Peng" w:date="2015-03-27T14:49:00Z"/>
                <w:rFonts w:ascii="微软雅黑" w:eastAsia="微软雅黑" w:hAnsi="微软雅黑"/>
              </w:rPr>
            </w:pPr>
            <w:ins w:id="757" w:author="John Peng" w:date="2015-03-27T15:23:00Z">
              <w:r>
                <w:rPr>
                  <w:rFonts w:ascii="微软雅黑" w:eastAsia="微软雅黑" w:hAnsi="微软雅黑" w:hint="eastAsia"/>
                </w:rPr>
                <w:t>关联到景点资源表</w:t>
              </w:r>
            </w:ins>
          </w:p>
        </w:tc>
      </w:tr>
      <w:tr w:rsidR="00C57D8D" w:rsidRPr="00317A6D" w14:paraId="4DDB7EEE" w14:textId="77777777" w:rsidTr="00063AAF">
        <w:trPr>
          <w:trHeight w:hRule="exact" w:val="510"/>
          <w:ins w:id="758" w:author="John Peng" w:date="2015-03-27T14:49:00Z"/>
        </w:trPr>
        <w:tc>
          <w:tcPr>
            <w:tcW w:w="2660" w:type="dxa"/>
            <w:shd w:val="clear" w:color="auto" w:fill="auto"/>
          </w:tcPr>
          <w:p w14:paraId="50D942EE" w14:textId="77777777" w:rsidR="00C57D8D" w:rsidRPr="00317A6D" w:rsidRDefault="00CE531F" w:rsidP="00063AAF">
            <w:pPr>
              <w:spacing w:line="320" w:lineRule="exact"/>
              <w:rPr>
                <w:ins w:id="759" w:author="John Peng" w:date="2015-03-27T14:49:00Z"/>
                <w:rFonts w:ascii="微软雅黑" w:eastAsia="微软雅黑" w:hAnsi="微软雅黑"/>
              </w:rPr>
            </w:pPr>
            <w:ins w:id="760" w:author="John Peng" w:date="2015-03-27T15:26:00Z">
              <w:r>
                <w:rPr>
                  <w:rFonts w:ascii="微软雅黑" w:eastAsia="微软雅黑" w:hAnsi="微软雅黑" w:hint="eastAsia"/>
                </w:rPr>
                <w:t>线路主题</w:t>
              </w:r>
            </w:ins>
          </w:p>
        </w:tc>
        <w:tc>
          <w:tcPr>
            <w:tcW w:w="5862" w:type="dxa"/>
            <w:shd w:val="clear" w:color="auto" w:fill="auto"/>
          </w:tcPr>
          <w:p w14:paraId="39E97FE0" w14:textId="77777777" w:rsidR="00C57D8D" w:rsidRPr="00317A6D" w:rsidRDefault="00C57D8D" w:rsidP="00063AAF">
            <w:pPr>
              <w:spacing w:line="320" w:lineRule="exact"/>
              <w:rPr>
                <w:ins w:id="761" w:author="John Peng" w:date="2015-03-27T14:49:00Z"/>
                <w:rFonts w:ascii="微软雅黑" w:eastAsia="微软雅黑" w:hAnsi="微软雅黑"/>
              </w:rPr>
            </w:pPr>
          </w:p>
        </w:tc>
      </w:tr>
      <w:tr w:rsidR="00CE531F" w:rsidRPr="00317A6D" w14:paraId="0D171163" w14:textId="77777777" w:rsidTr="00063AAF">
        <w:trPr>
          <w:trHeight w:hRule="exact" w:val="510"/>
          <w:ins w:id="762" w:author="John Peng" w:date="2015-03-27T15:26:00Z"/>
        </w:trPr>
        <w:tc>
          <w:tcPr>
            <w:tcW w:w="2660" w:type="dxa"/>
            <w:shd w:val="clear" w:color="auto" w:fill="auto"/>
          </w:tcPr>
          <w:p w14:paraId="78A14008" w14:textId="77777777" w:rsidR="00CE531F" w:rsidRDefault="00CE531F" w:rsidP="00063AAF">
            <w:pPr>
              <w:spacing w:line="320" w:lineRule="exact"/>
              <w:rPr>
                <w:ins w:id="763" w:author="John Peng" w:date="2015-03-27T15:26:00Z"/>
                <w:rFonts w:ascii="微软雅黑" w:eastAsia="微软雅黑" w:hAnsi="微软雅黑"/>
              </w:rPr>
            </w:pPr>
            <w:ins w:id="764" w:author="John Peng" w:date="2015-03-27T15:26:00Z">
              <w:r>
                <w:rPr>
                  <w:rFonts w:ascii="微软雅黑" w:eastAsia="微软雅黑" w:hAnsi="微软雅黑" w:hint="eastAsia"/>
                </w:rPr>
                <w:t>旅行方式</w:t>
              </w:r>
            </w:ins>
          </w:p>
        </w:tc>
        <w:tc>
          <w:tcPr>
            <w:tcW w:w="5862" w:type="dxa"/>
            <w:shd w:val="clear" w:color="auto" w:fill="auto"/>
          </w:tcPr>
          <w:p w14:paraId="5D226F5C" w14:textId="77777777" w:rsidR="00CE531F" w:rsidRPr="00317A6D" w:rsidRDefault="00CE531F" w:rsidP="00CE531F">
            <w:pPr>
              <w:spacing w:line="320" w:lineRule="exact"/>
              <w:rPr>
                <w:ins w:id="765" w:author="John Peng" w:date="2015-03-27T15:26:00Z"/>
                <w:rFonts w:ascii="微软雅黑" w:eastAsia="微软雅黑" w:hAnsi="微软雅黑"/>
              </w:rPr>
            </w:pPr>
            <w:ins w:id="766" w:author="John Peng" w:date="2015-03-27T15:26:00Z">
              <w:r>
                <w:rPr>
                  <w:rFonts w:ascii="微软雅黑" w:eastAsia="微软雅黑" w:hAnsi="微软雅黑" w:hint="eastAsia"/>
                </w:rPr>
                <w:t>A型、B型、O型、AB型、其他型</w:t>
              </w:r>
            </w:ins>
          </w:p>
        </w:tc>
      </w:tr>
      <w:tr w:rsidR="00C57D8D" w:rsidRPr="00317A6D" w14:paraId="0B3A1AE7" w14:textId="77777777" w:rsidTr="00063AAF">
        <w:trPr>
          <w:trHeight w:hRule="exact" w:val="510"/>
          <w:ins w:id="767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902CB32" w14:textId="77777777" w:rsidR="00C57D8D" w:rsidRPr="00CE531F" w:rsidRDefault="00CE531F" w:rsidP="00063AAF">
            <w:pPr>
              <w:spacing w:line="200" w:lineRule="atLeast"/>
              <w:jc w:val="left"/>
              <w:rPr>
                <w:ins w:id="768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769" w:author="John Peng" w:date="2015-03-27T15:28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行程安排表</w:t>
              </w:r>
            </w:ins>
          </w:p>
        </w:tc>
      </w:tr>
      <w:tr w:rsidR="00C57D8D" w:rsidRPr="00317A6D" w14:paraId="1D9BC12A" w14:textId="77777777" w:rsidTr="00063AAF">
        <w:trPr>
          <w:trHeight w:hRule="exact" w:val="510"/>
          <w:ins w:id="770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4F26CC4F" w14:textId="77777777" w:rsidR="00C57D8D" w:rsidRPr="00317A6D" w:rsidRDefault="00C57D8D" w:rsidP="00063AAF">
            <w:pPr>
              <w:spacing w:line="200" w:lineRule="atLeast"/>
              <w:jc w:val="left"/>
              <w:rPr>
                <w:ins w:id="771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772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1E78DBFA" w14:textId="77777777" w:rsidR="00C57D8D" w:rsidRPr="00317A6D" w:rsidRDefault="00C57D8D" w:rsidP="00063AAF">
            <w:pPr>
              <w:spacing w:line="200" w:lineRule="atLeast"/>
              <w:jc w:val="left"/>
              <w:rPr>
                <w:ins w:id="773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774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C57D8D" w:rsidRPr="00317A6D" w14:paraId="36EC1F87" w14:textId="77777777" w:rsidTr="00063AAF">
        <w:trPr>
          <w:trHeight w:hRule="exact" w:val="510"/>
          <w:ins w:id="775" w:author="John Peng" w:date="2015-03-27T14:49:00Z"/>
        </w:trPr>
        <w:tc>
          <w:tcPr>
            <w:tcW w:w="2660" w:type="dxa"/>
            <w:shd w:val="clear" w:color="auto" w:fill="auto"/>
          </w:tcPr>
          <w:p w14:paraId="7B4E3CB3" w14:textId="77777777" w:rsidR="00C57D8D" w:rsidRPr="00317A6D" w:rsidRDefault="00CE531F" w:rsidP="00063AAF">
            <w:pPr>
              <w:spacing w:line="320" w:lineRule="exact"/>
              <w:rPr>
                <w:ins w:id="776" w:author="John Peng" w:date="2015-03-27T14:49:00Z"/>
                <w:rFonts w:ascii="微软雅黑" w:eastAsia="微软雅黑" w:hAnsi="微软雅黑"/>
              </w:rPr>
            </w:pPr>
            <w:ins w:id="777" w:author="John Peng" w:date="2015-03-27T15:28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037B9412" w14:textId="77777777" w:rsidR="00C57D8D" w:rsidRPr="00317A6D" w:rsidRDefault="00CE531F" w:rsidP="00063AAF">
            <w:pPr>
              <w:spacing w:line="320" w:lineRule="exact"/>
              <w:rPr>
                <w:ins w:id="778" w:author="John Peng" w:date="2015-03-27T14:49:00Z"/>
                <w:rFonts w:ascii="微软雅黑" w:eastAsia="微软雅黑" w:hAnsi="微软雅黑"/>
              </w:rPr>
            </w:pPr>
            <w:ins w:id="779" w:author="John Peng" w:date="2015-03-27T15:28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855993" w:rsidRPr="00317A6D" w14:paraId="6D2D514A" w14:textId="77777777" w:rsidTr="00063AAF">
        <w:trPr>
          <w:trHeight w:hRule="exact" w:val="510"/>
          <w:ins w:id="780" w:author="John Peng" w:date="2015-03-27T15:59:00Z"/>
        </w:trPr>
        <w:tc>
          <w:tcPr>
            <w:tcW w:w="2660" w:type="dxa"/>
            <w:shd w:val="clear" w:color="auto" w:fill="auto"/>
          </w:tcPr>
          <w:p w14:paraId="1B823F3C" w14:textId="77777777" w:rsidR="00855993" w:rsidRDefault="00855993" w:rsidP="00855993">
            <w:pPr>
              <w:spacing w:line="320" w:lineRule="exact"/>
              <w:rPr>
                <w:ins w:id="781" w:author="John Peng" w:date="2015-03-27T15:59:00Z"/>
                <w:rFonts w:ascii="微软雅黑" w:eastAsia="微软雅黑" w:hAnsi="微软雅黑"/>
              </w:rPr>
            </w:pPr>
            <w:ins w:id="782" w:author="John Peng" w:date="2015-03-27T15:59:00Z">
              <w:r>
                <w:rPr>
                  <w:rFonts w:ascii="微软雅黑" w:eastAsia="微软雅黑" w:hAnsi="微软雅黑" w:hint="eastAsia"/>
                </w:rPr>
                <w:t>活动类型</w:t>
              </w:r>
            </w:ins>
          </w:p>
        </w:tc>
        <w:tc>
          <w:tcPr>
            <w:tcW w:w="5862" w:type="dxa"/>
            <w:shd w:val="clear" w:color="auto" w:fill="auto"/>
          </w:tcPr>
          <w:p w14:paraId="6EC09552" w14:textId="77777777" w:rsidR="00855993" w:rsidRDefault="00855993" w:rsidP="00855993">
            <w:pPr>
              <w:spacing w:line="320" w:lineRule="exact"/>
              <w:rPr>
                <w:ins w:id="783" w:author="John Peng" w:date="2015-03-27T15:59:00Z"/>
                <w:rFonts w:ascii="微软雅黑" w:eastAsia="微软雅黑" w:hAnsi="微软雅黑"/>
              </w:rPr>
            </w:pPr>
            <w:ins w:id="784" w:author="John Peng" w:date="2015-03-27T15:59:00Z">
              <w:r>
                <w:rPr>
                  <w:rFonts w:ascii="微软雅黑" w:eastAsia="微软雅黑" w:hAnsi="微软雅黑" w:hint="eastAsia"/>
                </w:rPr>
                <w:t>准备、景点、住宿、美食、购物、娱乐……</w:t>
              </w:r>
            </w:ins>
          </w:p>
        </w:tc>
      </w:tr>
      <w:tr w:rsidR="00B7000B" w:rsidRPr="00317A6D" w14:paraId="1FC42CF6" w14:textId="77777777" w:rsidTr="00063AAF">
        <w:trPr>
          <w:trHeight w:hRule="exact" w:val="510"/>
          <w:ins w:id="785" w:author="John Peng" w:date="2015-03-27T21:46:00Z"/>
        </w:trPr>
        <w:tc>
          <w:tcPr>
            <w:tcW w:w="2660" w:type="dxa"/>
            <w:shd w:val="clear" w:color="auto" w:fill="auto"/>
          </w:tcPr>
          <w:p w14:paraId="7E94704D" w14:textId="77777777" w:rsidR="00B7000B" w:rsidRDefault="00B7000B" w:rsidP="00855993">
            <w:pPr>
              <w:spacing w:line="320" w:lineRule="exact"/>
              <w:rPr>
                <w:ins w:id="786" w:author="John Peng" w:date="2015-03-27T21:46:00Z"/>
                <w:rFonts w:ascii="微软雅黑" w:eastAsia="微软雅黑" w:hAnsi="微软雅黑"/>
              </w:rPr>
            </w:pPr>
            <w:ins w:id="787" w:author="John Peng" w:date="2015-03-27T21:46:00Z">
              <w:r>
                <w:rPr>
                  <w:rFonts w:ascii="微软雅黑" w:eastAsia="微软雅黑" w:hAnsi="微软雅黑" w:hint="eastAsia"/>
                </w:rPr>
                <w:t>活动</w:t>
              </w:r>
            </w:ins>
            <w:ins w:id="788" w:author="John Peng" w:date="2015-03-27T21:47:00Z">
              <w:r>
                <w:rPr>
                  <w:rFonts w:ascii="微软雅黑" w:eastAsia="微软雅黑" w:hAnsi="微软雅黑" w:hint="eastAsia"/>
                </w:rPr>
                <w:t>类别</w:t>
              </w:r>
            </w:ins>
          </w:p>
        </w:tc>
        <w:tc>
          <w:tcPr>
            <w:tcW w:w="5862" w:type="dxa"/>
            <w:shd w:val="clear" w:color="auto" w:fill="auto"/>
          </w:tcPr>
          <w:p w14:paraId="1FA533E2" w14:textId="77777777" w:rsidR="00B7000B" w:rsidRDefault="00B7000B" w:rsidP="00855993">
            <w:pPr>
              <w:spacing w:line="320" w:lineRule="exact"/>
              <w:rPr>
                <w:ins w:id="789" w:author="John Peng" w:date="2015-03-27T21:46:00Z"/>
                <w:rFonts w:ascii="微软雅黑" w:eastAsia="微软雅黑" w:hAnsi="微软雅黑"/>
              </w:rPr>
            </w:pPr>
            <w:ins w:id="790" w:author="John Peng" w:date="2015-03-27T21:47:00Z">
              <w:r>
                <w:rPr>
                  <w:rFonts w:ascii="微软雅黑" w:eastAsia="微软雅黑" w:hAnsi="微软雅黑" w:hint="eastAsia"/>
                </w:rPr>
                <w:t>集体活动，自由活动</w:t>
              </w:r>
            </w:ins>
          </w:p>
        </w:tc>
      </w:tr>
      <w:tr w:rsidR="00855993" w:rsidRPr="00317A6D" w14:paraId="5B468DA4" w14:textId="77777777" w:rsidTr="00063AAF">
        <w:trPr>
          <w:trHeight w:hRule="exact" w:val="510"/>
          <w:ins w:id="791" w:author="John Peng" w:date="2015-03-27T14:49:00Z"/>
        </w:trPr>
        <w:tc>
          <w:tcPr>
            <w:tcW w:w="2660" w:type="dxa"/>
            <w:shd w:val="clear" w:color="auto" w:fill="auto"/>
          </w:tcPr>
          <w:p w14:paraId="43FD9443" w14:textId="77777777" w:rsidR="00855993" w:rsidRPr="00317A6D" w:rsidRDefault="00855993" w:rsidP="00855993">
            <w:pPr>
              <w:spacing w:line="320" w:lineRule="exact"/>
              <w:rPr>
                <w:ins w:id="792" w:author="John Peng" w:date="2015-03-27T14:49:00Z"/>
                <w:rFonts w:ascii="微软雅黑" w:eastAsia="微软雅黑" w:hAnsi="微软雅黑"/>
              </w:rPr>
            </w:pPr>
            <w:ins w:id="793" w:author="John Peng" w:date="2015-03-27T15:29:00Z">
              <w:r>
                <w:rPr>
                  <w:rFonts w:ascii="微软雅黑" w:eastAsia="微软雅黑" w:hAnsi="微软雅黑" w:hint="eastAsia"/>
                </w:rPr>
                <w:t>活动名称</w:t>
              </w:r>
            </w:ins>
          </w:p>
        </w:tc>
        <w:tc>
          <w:tcPr>
            <w:tcW w:w="5862" w:type="dxa"/>
            <w:shd w:val="clear" w:color="auto" w:fill="auto"/>
          </w:tcPr>
          <w:p w14:paraId="722D9F56" w14:textId="77777777" w:rsidR="00855993" w:rsidRPr="00317A6D" w:rsidRDefault="00855993" w:rsidP="00855993">
            <w:pPr>
              <w:spacing w:line="320" w:lineRule="exact"/>
              <w:rPr>
                <w:ins w:id="794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14E1D8B7" w14:textId="77777777" w:rsidTr="00063AAF">
        <w:trPr>
          <w:trHeight w:hRule="exact" w:val="510"/>
          <w:ins w:id="795" w:author="John Peng" w:date="2015-03-27T15:57:00Z"/>
        </w:trPr>
        <w:tc>
          <w:tcPr>
            <w:tcW w:w="2660" w:type="dxa"/>
            <w:shd w:val="clear" w:color="auto" w:fill="auto"/>
          </w:tcPr>
          <w:p w14:paraId="3CB4BFE5" w14:textId="77777777" w:rsidR="00855993" w:rsidRDefault="00855993" w:rsidP="00855993">
            <w:pPr>
              <w:spacing w:line="320" w:lineRule="exact"/>
              <w:rPr>
                <w:ins w:id="796" w:author="John Peng" w:date="2015-03-27T15:57:00Z"/>
                <w:rFonts w:ascii="微软雅黑" w:eastAsia="微软雅黑" w:hAnsi="微软雅黑"/>
              </w:rPr>
            </w:pPr>
            <w:ins w:id="797" w:author="John Peng" w:date="2015-03-27T15:57:00Z">
              <w:r>
                <w:rPr>
                  <w:rFonts w:ascii="微软雅黑" w:eastAsia="微软雅黑" w:hAnsi="微软雅黑" w:hint="eastAsia"/>
                </w:rPr>
                <w:t>活动详细说明</w:t>
              </w:r>
            </w:ins>
          </w:p>
        </w:tc>
        <w:tc>
          <w:tcPr>
            <w:tcW w:w="5862" w:type="dxa"/>
            <w:shd w:val="clear" w:color="auto" w:fill="auto"/>
          </w:tcPr>
          <w:p w14:paraId="7D327C92" w14:textId="77777777" w:rsidR="00855993" w:rsidRPr="00317A6D" w:rsidRDefault="00855993" w:rsidP="00855993">
            <w:pPr>
              <w:spacing w:line="320" w:lineRule="exact"/>
              <w:rPr>
                <w:ins w:id="798" w:author="John Peng" w:date="2015-03-27T15:57:00Z"/>
                <w:rFonts w:ascii="微软雅黑" w:eastAsia="微软雅黑" w:hAnsi="微软雅黑"/>
              </w:rPr>
            </w:pPr>
            <w:ins w:id="799" w:author="John Peng" w:date="2015-03-27T15:57:00Z">
              <w:r>
                <w:rPr>
                  <w:rFonts w:ascii="微软雅黑" w:eastAsia="微软雅黑" w:hAnsi="微软雅黑" w:hint="eastAsia"/>
                </w:rPr>
                <w:t>可选，用于记录特殊的活动详细描述</w:t>
              </w:r>
            </w:ins>
          </w:p>
        </w:tc>
      </w:tr>
      <w:tr w:rsidR="00855993" w:rsidRPr="00317A6D" w14:paraId="18A1E025" w14:textId="77777777" w:rsidTr="00063AAF">
        <w:trPr>
          <w:trHeight w:hRule="exact" w:val="510"/>
          <w:ins w:id="800" w:author="John Peng" w:date="2015-03-27T14:49:00Z"/>
        </w:trPr>
        <w:tc>
          <w:tcPr>
            <w:tcW w:w="2660" w:type="dxa"/>
            <w:shd w:val="clear" w:color="auto" w:fill="auto"/>
          </w:tcPr>
          <w:p w14:paraId="374398B5" w14:textId="77777777" w:rsidR="00855993" w:rsidRDefault="00855993" w:rsidP="00855993">
            <w:pPr>
              <w:spacing w:line="320" w:lineRule="exact"/>
              <w:rPr>
                <w:ins w:id="801" w:author="John Peng" w:date="2015-03-27T14:49:00Z"/>
                <w:rFonts w:ascii="微软雅黑" w:eastAsia="微软雅黑" w:hAnsi="微软雅黑"/>
              </w:rPr>
            </w:pPr>
            <w:ins w:id="802" w:author="John Peng" w:date="2015-03-27T15:59:00Z">
              <w:r>
                <w:rPr>
                  <w:rFonts w:ascii="微软雅黑" w:eastAsia="微软雅黑" w:hAnsi="微软雅黑" w:hint="eastAsia"/>
                </w:rPr>
                <w:t>活动持续时间（分钟）</w:t>
              </w:r>
            </w:ins>
          </w:p>
        </w:tc>
        <w:tc>
          <w:tcPr>
            <w:tcW w:w="5862" w:type="dxa"/>
            <w:shd w:val="clear" w:color="auto" w:fill="auto"/>
          </w:tcPr>
          <w:p w14:paraId="37462262" w14:textId="77777777" w:rsidR="00855993" w:rsidRPr="00317A6D" w:rsidRDefault="00855993" w:rsidP="00855993">
            <w:pPr>
              <w:spacing w:line="320" w:lineRule="exact"/>
              <w:rPr>
                <w:ins w:id="803" w:author="John Peng" w:date="2015-03-27T14:49:00Z"/>
                <w:rFonts w:ascii="微软雅黑" w:eastAsia="微软雅黑" w:hAnsi="微软雅黑"/>
              </w:rPr>
            </w:pPr>
          </w:p>
        </w:tc>
      </w:tr>
      <w:tr w:rsidR="006058E8" w:rsidRPr="00317A6D" w14:paraId="7C0C2BE2" w14:textId="77777777" w:rsidTr="00063AAF">
        <w:trPr>
          <w:trHeight w:hRule="exact" w:val="510"/>
          <w:ins w:id="804" w:author="John Peng" w:date="2015-03-27T21:06:00Z"/>
        </w:trPr>
        <w:tc>
          <w:tcPr>
            <w:tcW w:w="2660" w:type="dxa"/>
            <w:shd w:val="clear" w:color="auto" w:fill="auto"/>
          </w:tcPr>
          <w:p w14:paraId="1520BD6A" w14:textId="77777777" w:rsidR="006058E8" w:rsidRDefault="006058E8" w:rsidP="00855993">
            <w:pPr>
              <w:spacing w:line="320" w:lineRule="exact"/>
              <w:rPr>
                <w:ins w:id="805" w:author="John Peng" w:date="2015-03-27T21:06:00Z"/>
                <w:rFonts w:ascii="微软雅黑" w:eastAsia="微软雅黑" w:hAnsi="微软雅黑"/>
              </w:rPr>
            </w:pPr>
            <w:ins w:id="806" w:author="John Peng" w:date="2015-03-27T21:06:00Z">
              <w:r>
                <w:rPr>
                  <w:rFonts w:ascii="微软雅黑" w:eastAsia="微软雅黑" w:hAnsi="微软雅黑" w:hint="eastAsia"/>
                </w:rPr>
                <w:t>时间段</w:t>
              </w:r>
            </w:ins>
          </w:p>
        </w:tc>
        <w:tc>
          <w:tcPr>
            <w:tcW w:w="5862" w:type="dxa"/>
            <w:shd w:val="clear" w:color="auto" w:fill="auto"/>
          </w:tcPr>
          <w:p w14:paraId="240F5A69" w14:textId="77777777" w:rsidR="006058E8" w:rsidRPr="00317A6D" w:rsidRDefault="006058E8" w:rsidP="00855993">
            <w:pPr>
              <w:spacing w:line="320" w:lineRule="exact"/>
              <w:rPr>
                <w:ins w:id="807" w:author="John Peng" w:date="2015-03-27T21:06:00Z"/>
                <w:rFonts w:ascii="微软雅黑" w:eastAsia="微软雅黑" w:hAnsi="微软雅黑"/>
              </w:rPr>
            </w:pPr>
            <w:ins w:id="808" w:author="John Peng" w:date="2015-03-27T21:06:00Z">
              <w:r>
                <w:rPr>
                  <w:rFonts w:ascii="微软雅黑" w:eastAsia="微软雅黑" w:hAnsi="微软雅黑" w:hint="eastAsia"/>
                </w:rPr>
                <w:t>开始时间</w:t>
              </w:r>
            </w:ins>
            <w:ins w:id="809" w:author="John Peng" w:date="2015-03-27T21:07:00Z">
              <w:r>
                <w:rPr>
                  <w:rFonts w:ascii="微软雅黑" w:eastAsia="微软雅黑" w:hAnsi="微软雅黑" w:hint="eastAsia"/>
                </w:rPr>
                <w:t xml:space="preserve"> </w:t>
              </w:r>
              <w:r>
                <w:rPr>
                  <w:rFonts w:ascii="微软雅黑" w:eastAsia="微软雅黑" w:hAnsi="微软雅黑"/>
                </w:rPr>
                <w:t xml:space="preserve">– </w:t>
              </w:r>
              <w:r>
                <w:rPr>
                  <w:rFonts w:ascii="微软雅黑" w:eastAsia="微软雅黑" w:hAnsi="微软雅黑" w:hint="eastAsia"/>
                </w:rPr>
                <w:t>结束时间</w:t>
              </w:r>
            </w:ins>
          </w:p>
        </w:tc>
      </w:tr>
      <w:tr w:rsidR="00855993" w:rsidRPr="00317A6D" w14:paraId="2A94E76F" w14:textId="77777777" w:rsidTr="00063AAF">
        <w:trPr>
          <w:trHeight w:hRule="exact" w:val="510"/>
          <w:ins w:id="810" w:author="John Peng" w:date="2015-03-27T14:49:00Z"/>
        </w:trPr>
        <w:tc>
          <w:tcPr>
            <w:tcW w:w="2660" w:type="dxa"/>
            <w:shd w:val="clear" w:color="auto" w:fill="auto"/>
          </w:tcPr>
          <w:p w14:paraId="79FC70B6" w14:textId="77777777" w:rsidR="00855993" w:rsidRPr="00317A6D" w:rsidRDefault="00855993" w:rsidP="00855993">
            <w:pPr>
              <w:spacing w:line="320" w:lineRule="exact"/>
              <w:rPr>
                <w:ins w:id="811" w:author="John Peng" w:date="2015-03-27T14:49:00Z"/>
                <w:rFonts w:ascii="微软雅黑" w:eastAsia="微软雅黑" w:hAnsi="微软雅黑"/>
              </w:rPr>
            </w:pPr>
            <w:ins w:id="812" w:author="John Peng" w:date="2015-03-27T15:29:00Z">
              <w:r>
                <w:rPr>
                  <w:rFonts w:ascii="微软雅黑" w:eastAsia="微软雅黑" w:hAnsi="微软雅黑" w:hint="eastAsia"/>
                </w:rPr>
                <w:t>是否</w:t>
              </w:r>
            </w:ins>
            <w:ins w:id="813" w:author="John Peng" w:date="2015-03-27T15:30:00Z">
              <w:r>
                <w:rPr>
                  <w:rFonts w:ascii="微软雅黑" w:eastAsia="微软雅黑" w:hAnsi="微软雅黑" w:hint="eastAsia"/>
                </w:rPr>
                <w:t>需要签到</w:t>
              </w:r>
            </w:ins>
          </w:p>
        </w:tc>
        <w:tc>
          <w:tcPr>
            <w:tcW w:w="5862" w:type="dxa"/>
            <w:shd w:val="clear" w:color="auto" w:fill="auto"/>
          </w:tcPr>
          <w:p w14:paraId="647D00CF" w14:textId="77777777" w:rsidR="00855993" w:rsidRPr="00317A6D" w:rsidRDefault="00855993" w:rsidP="00855993">
            <w:pPr>
              <w:spacing w:line="320" w:lineRule="exact"/>
              <w:rPr>
                <w:ins w:id="814" w:author="John Peng" w:date="2015-03-27T14:49:00Z"/>
                <w:rFonts w:ascii="微软雅黑" w:eastAsia="微软雅黑" w:hAnsi="微软雅黑"/>
              </w:rPr>
            </w:pPr>
            <w:ins w:id="815" w:author="John Peng" w:date="2015-03-27T15:30:00Z">
              <w:r>
                <w:rPr>
                  <w:rFonts w:ascii="微软雅黑" w:eastAsia="微软雅黑" w:hAnsi="微软雅黑" w:hint="eastAsia"/>
                </w:rPr>
                <w:t>如果设置为Y，则表示该活动到时候将提醒团长</w:t>
              </w:r>
            </w:ins>
            <w:ins w:id="816" w:author="John Peng" w:date="2015-03-27T15:31:00Z">
              <w:r>
                <w:rPr>
                  <w:rFonts w:ascii="微软雅黑" w:eastAsia="微软雅黑" w:hAnsi="微软雅黑" w:hint="eastAsia"/>
                </w:rPr>
                <w:t>进行签到操作</w:t>
              </w:r>
            </w:ins>
          </w:p>
        </w:tc>
      </w:tr>
      <w:tr w:rsidR="00855993" w:rsidRPr="00317A6D" w14:paraId="37F67D82" w14:textId="77777777" w:rsidTr="00063AAF">
        <w:trPr>
          <w:trHeight w:hRule="exact" w:val="510"/>
          <w:ins w:id="817" w:author="John Peng" w:date="2015-03-27T15:54:00Z"/>
        </w:trPr>
        <w:tc>
          <w:tcPr>
            <w:tcW w:w="2660" w:type="dxa"/>
            <w:shd w:val="clear" w:color="auto" w:fill="auto"/>
          </w:tcPr>
          <w:p w14:paraId="2D7F45D2" w14:textId="77777777" w:rsidR="00855993" w:rsidRDefault="00855993" w:rsidP="00855993">
            <w:pPr>
              <w:spacing w:line="320" w:lineRule="exact"/>
              <w:rPr>
                <w:ins w:id="818" w:author="John Peng" w:date="2015-03-27T15:54:00Z"/>
                <w:rFonts w:ascii="微软雅黑" w:eastAsia="微软雅黑" w:hAnsi="微软雅黑"/>
              </w:rPr>
            </w:pPr>
            <w:ins w:id="819" w:author="John Peng" w:date="2015-03-27T15:54:00Z">
              <w:r>
                <w:rPr>
                  <w:rFonts w:ascii="微软雅黑" w:eastAsia="微软雅黑" w:hAnsi="微软雅黑" w:hint="eastAsia"/>
                </w:rPr>
                <w:t>是否提醒</w:t>
              </w:r>
            </w:ins>
          </w:p>
        </w:tc>
        <w:tc>
          <w:tcPr>
            <w:tcW w:w="5862" w:type="dxa"/>
            <w:shd w:val="clear" w:color="auto" w:fill="auto"/>
          </w:tcPr>
          <w:p w14:paraId="06A6617C" w14:textId="77777777" w:rsidR="00855993" w:rsidRDefault="00855993" w:rsidP="00855993">
            <w:pPr>
              <w:spacing w:line="320" w:lineRule="exact"/>
              <w:rPr>
                <w:ins w:id="820" w:author="John Peng" w:date="2015-03-27T15:54:00Z"/>
                <w:rFonts w:ascii="微软雅黑" w:eastAsia="微软雅黑" w:hAnsi="微软雅黑"/>
              </w:rPr>
            </w:pPr>
            <w:ins w:id="821" w:author="John Peng" w:date="2015-03-27T15:54:00Z">
              <w:r>
                <w:rPr>
                  <w:rFonts w:ascii="微软雅黑" w:eastAsia="微软雅黑" w:hAnsi="微软雅黑" w:hint="eastAsia"/>
                </w:rPr>
                <w:t>如果设置为Y，则表示该活动到限定时间后进行声光提醒</w:t>
              </w:r>
            </w:ins>
          </w:p>
        </w:tc>
      </w:tr>
      <w:tr w:rsidR="00855993" w:rsidRPr="00E16E25" w14:paraId="7ADB0185" w14:textId="77777777" w:rsidTr="00063AAF">
        <w:trPr>
          <w:trHeight w:hRule="exact" w:val="510"/>
          <w:ins w:id="822" w:author="John Peng" w:date="2015-03-27T15:54:00Z"/>
        </w:trPr>
        <w:tc>
          <w:tcPr>
            <w:tcW w:w="2660" w:type="dxa"/>
            <w:shd w:val="clear" w:color="auto" w:fill="auto"/>
          </w:tcPr>
          <w:p w14:paraId="0639A531" w14:textId="77777777" w:rsidR="00855993" w:rsidRDefault="00855993" w:rsidP="00855993">
            <w:pPr>
              <w:spacing w:line="320" w:lineRule="exact"/>
              <w:rPr>
                <w:ins w:id="823" w:author="John Peng" w:date="2015-03-27T15:54:00Z"/>
                <w:rFonts w:ascii="微软雅黑" w:eastAsia="微软雅黑" w:hAnsi="微软雅黑"/>
              </w:rPr>
            </w:pPr>
            <w:ins w:id="824" w:author="John Peng" w:date="2015-03-27T15:55:00Z">
              <w:r>
                <w:rPr>
                  <w:rFonts w:ascii="微软雅黑" w:eastAsia="微软雅黑" w:hAnsi="微软雅黑" w:hint="eastAsia"/>
                </w:rPr>
                <w:t>提醒设置</w:t>
              </w:r>
            </w:ins>
          </w:p>
        </w:tc>
        <w:tc>
          <w:tcPr>
            <w:tcW w:w="5862" w:type="dxa"/>
            <w:shd w:val="clear" w:color="auto" w:fill="auto"/>
          </w:tcPr>
          <w:p w14:paraId="6C830EC8" w14:textId="77777777" w:rsidR="00855993" w:rsidRDefault="00855993" w:rsidP="00855993">
            <w:pPr>
              <w:spacing w:line="320" w:lineRule="exact"/>
              <w:rPr>
                <w:ins w:id="825" w:author="John Peng" w:date="2015-03-27T15:54:00Z"/>
                <w:rFonts w:ascii="微软雅黑" w:eastAsia="微软雅黑" w:hAnsi="微软雅黑"/>
              </w:rPr>
            </w:pPr>
            <w:ins w:id="826" w:author="John Peng" w:date="2015-03-27T15:55:00Z">
              <w:r>
                <w:rPr>
                  <w:rFonts w:ascii="微软雅黑" w:eastAsia="微软雅黑" w:hAnsi="微软雅黑" w:hint="eastAsia"/>
                </w:rPr>
                <w:t>提醒时间、是否循环……</w:t>
              </w:r>
            </w:ins>
          </w:p>
        </w:tc>
      </w:tr>
      <w:tr w:rsidR="00855993" w:rsidRPr="00317A6D" w14:paraId="129DEB92" w14:textId="77777777" w:rsidTr="00063AAF">
        <w:trPr>
          <w:trHeight w:hRule="exact" w:val="510"/>
          <w:ins w:id="827" w:author="John Peng" w:date="2015-03-27T14:49:00Z"/>
        </w:trPr>
        <w:tc>
          <w:tcPr>
            <w:tcW w:w="2660" w:type="dxa"/>
            <w:shd w:val="clear" w:color="auto" w:fill="auto"/>
          </w:tcPr>
          <w:p w14:paraId="3ED636B0" w14:textId="77777777" w:rsidR="00855993" w:rsidRPr="00317A6D" w:rsidRDefault="00855993" w:rsidP="00855993">
            <w:pPr>
              <w:spacing w:line="320" w:lineRule="exact"/>
              <w:rPr>
                <w:ins w:id="828" w:author="John Peng" w:date="2015-03-27T14:49:00Z"/>
                <w:rFonts w:ascii="微软雅黑" w:eastAsia="微软雅黑" w:hAnsi="微软雅黑"/>
              </w:rPr>
            </w:pPr>
            <w:ins w:id="829" w:author="John Peng" w:date="2015-03-27T15:32:00Z">
              <w:r>
                <w:rPr>
                  <w:rFonts w:ascii="微软雅黑" w:eastAsia="微软雅黑" w:hAnsi="微软雅黑" w:hint="eastAsia"/>
                </w:rPr>
                <w:t>活动关联资源</w:t>
              </w:r>
            </w:ins>
          </w:p>
        </w:tc>
        <w:tc>
          <w:tcPr>
            <w:tcW w:w="5862" w:type="dxa"/>
            <w:shd w:val="clear" w:color="auto" w:fill="auto"/>
          </w:tcPr>
          <w:p w14:paraId="3AFCE304" w14:textId="77777777" w:rsidR="00855993" w:rsidRPr="00317A6D" w:rsidRDefault="00855993" w:rsidP="00855993">
            <w:pPr>
              <w:spacing w:line="320" w:lineRule="exact"/>
              <w:rPr>
                <w:ins w:id="830" w:author="John Peng" w:date="2015-03-27T14:49:00Z"/>
                <w:rFonts w:ascii="微软雅黑" w:eastAsia="微软雅黑" w:hAnsi="微软雅黑"/>
              </w:rPr>
            </w:pPr>
            <w:ins w:id="831" w:author="John Peng" w:date="2015-03-27T15:32:00Z">
              <w:r>
                <w:rPr>
                  <w:rFonts w:ascii="微软雅黑" w:eastAsia="微软雅黑" w:hAnsi="微软雅黑" w:hint="eastAsia"/>
                </w:rPr>
                <w:t>关联到资源表</w:t>
              </w:r>
            </w:ins>
          </w:p>
        </w:tc>
      </w:tr>
      <w:tr w:rsidR="00855993" w:rsidRPr="00317A6D" w14:paraId="6A2FBA82" w14:textId="77777777" w:rsidTr="00063AAF">
        <w:trPr>
          <w:trHeight w:hRule="exact" w:val="510"/>
          <w:ins w:id="832" w:author="John Peng" w:date="2015-03-27T14:49:00Z"/>
        </w:trPr>
        <w:tc>
          <w:tcPr>
            <w:tcW w:w="2660" w:type="dxa"/>
            <w:shd w:val="clear" w:color="auto" w:fill="auto"/>
          </w:tcPr>
          <w:p w14:paraId="4F62EEB8" w14:textId="77777777" w:rsidR="00855993" w:rsidRPr="00317A6D" w:rsidRDefault="00855993" w:rsidP="00855993">
            <w:pPr>
              <w:spacing w:line="320" w:lineRule="exact"/>
              <w:rPr>
                <w:ins w:id="833" w:author="John Peng" w:date="2015-03-27T14:49:00Z"/>
                <w:rFonts w:ascii="微软雅黑" w:eastAsia="微软雅黑" w:hAnsi="微软雅黑"/>
              </w:rPr>
            </w:pPr>
            <w:ins w:id="834" w:author="John Peng" w:date="2015-03-27T15:48:00Z">
              <w:r>
                <w:rPr>
                  <w:rFonts w:ascii="微软雅黑" w:eastAsia="微软雅黑" w:hAnsi="微软雅黑" w:hint="eastAsia"/>
                </w:rPr>
                <w:t>日程</w:t>
              </w:r>
            </w:ins>
          </w:p>
        </w:tc>
        <w:tc>
          <w:tcPr>
            <w:tcW w:w="5862" w:type="dxa"/>
            <w:shd w:val="clear" w:color="auto" w:fill="auto"/>
          </w:tcPr>
          <w:p w14:paraId="216CE8E7" w14:textId="77777777" w:rsidR="00855993" w:rsidRPr="00317A6D" w:rsidRDefault="00855993" w:rsidP="00855993">
            <w:pPr>
              <w:spacing w:line="320" w:lineRule="exact"/>
              <w:rPr>
                <w:ins w:id="835" w:author="John Peng" w:date="2015-03-27T14:49:00Z"/>
                <w:rFonts w:ascii="微软雅黑" w:eastAsia="微软雅黑" w:hAnsi="微软雅黑"/>
              </w:rPr>
            </w:pPr>
            <w:ins w:id="836" w:author="John Peng" w:date="2015-03-27T15:48:00Z">
              <w:r>
                <w:rPr>
                  <w:rFonts w:ascii="微软雅黑" w:eastAsia="微软雅黑" w:hAnsi="微软雅黑" w:hint="eastAsia"/>
                </w:rPr>
                <w:t>D1、D2</w:t>
              </w:r>
            </w:ins>
            <w:ins w:id="837" w:author="John Peng" w:date="2015-03-27T15:50:00Z">
              <w:r>
                <w:rPr>
                  <w:rFonts w:ascii="微软雅黑" w:eastAsia="微软雅黑" w:hAnsi="微软雅黑" w:hint="eastAsia"/>
                </w:rPr>
                <w:t>……</w:t>
              </w:r>
            </w:ins>
          </w:p>
        </w:tc>
      </w:tr>
      <w:tr w:rsidR="00B7000B" w:rsidRPr="00CE531F" w14:paraId="2A6161D9" w14:textId="77777777" w:rsidTr="00AF4A05">
        <w:trPr>
          <w:trHeight w:hRule="exact" w:val="510"/>
          <w:ins w:id="838" w:author="John Peng" w:date="2015-03-27T21:45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4131034" w14:textId="77777777" w:rsidR="00B7000B" w:rsidRPr="00CE531F" w:rsidRDefault="00B7000B" w:rsidP="00AF4A05">
            <w:pPr>
              <w:spacing w:line="200" w:lineRule="atLeast"/>
              <w:jc w:val="left"/>
              <w:rPr>
                <w:ins w:id="839" w:author="John Peng" w:date="2015-03-27T21:45:00Z"/>
                <w:rFonts w:ascii="微软雅黑" w:eastAsia="微软雅黑" w:hAnsi="微软雅黑"/>
                <w:b/>
                <w:sz w:val="24"/>
              </w:rPr>
            </w:pPr>
            <w:ins w:id="840" w:author="John Peng" w:date="2015-03-27T21:46:00Z">
              <w:r>
                <w:rPr>
                  <w:rFonts w:ascii="微软雅黑" w:eastAsia="微软雅黑" w:hAnsi="微软雅黑" w:hint="eastAsia"/>
                  <w:b/>
                  <w:sz w:val="24"/>
                </w:rPr>
                <w:t>活动事项</w:t>
              </w:r>
            </w:ins>
            <w:ins w:id="841" w:author="John Peng" w:date="2015-03-27T21:45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表</w:t>
              </w:r>
            </w:ins>
          </w:p>
        </w:tc>
      </w:tr>
      <w:tr w:rsidR="00B7000B" w:rsidRPr="00317A6D" w14:paraId="0848A83C" w14:textId="77777777" w:rsidTr="00AF4A05">
        <w:trPr>
          <w:trHeight w:hRule="exact" w:val="510"/>
          <w:ins w:id="842" w:author="John Peng" w:date="2015-03-27T21:45:00Z"/>
        </w:trPr>
        <w:tc>
          <w:tcPr>
            <w:tcW w:w="2660" w:type="dxa"/>
            <w:shd w:val="clear" w:color="auto" w:fill="C6D9F1" w:themeFill="text2" w:themeFillTint="33"/>
          </w:tcPr>
          <w:p w14:paraId="74F39C31" w14:textId="77777777" w:rsidR="00B7000B" w:rsidRPr="00317A6D" w:rsidRDefault="00B7000B" w:rsidP="00AF4A05">
            <w:pPr>
              <w:spacing w:line="200" w:lineRule="atLeast"/>
              <w:jc w:val="left"/>
              <w:rPr>
                <w:ins w:id="843" w:author="John Peng" w:date="2015-03-27T21:45:00Z"/>
                <w:rFonts w:ascii="微软雅黑" w:eastAsia="微软雅黑" w:hAnsi="微软雅黑"/>
                <w:b/>
                <w:sz w:val="24"/>
              </w:rPr>
            </w:pPr>
            <w:ins w:id="844" w:author="John Peng" w:date="2015-03-27T21:45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40BC0640" w14:textId="77777777" w:rsidR="00B7000B" w:rsidRPr="00317A6D" w:rsidRDefault="00B7000B" w:rsidP="00AF4A05">
            <w:pPr>
              <w:spacing w:line="200" w:lineRule="atLeast"/>
              <w:jc w:val="left"/>
              <w:rPr>
                <w:ins w:id="845" w:author="John Peng" w:date="2015-03-27T21:45:00Z"/>
                <w:rFonts w:ascii="微软雅黑" w:eastAsia="微软雅黑" w:hAnsi="微软雅黑"/>
                <w:b/>
                <w:sz w:val="24"/>
              </w:rPr>
            </w:pPr>
            <w:ins w:id="846" w:author="John Peng" w:date="2015-03-27T21:45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B7000B" w:rsidRPr="00317A6D" w14:paraId="023587CA" w14:textId="77777777" w:rsidTr="00063AAF">
        <w:trPr>
          <w:trHeight w:hRule="exact" w:val="510"/>
          <w:ins w:id="847" w:author="John Peng" w:date="2015-03-27T21:45:00Z"/>
        </w:trPr>
        <w:tc>
          <w:tcPr>
            <w:tcW w:w="2660" w:type="dxa"/>
            <w:shd w:val="clear" w:color="auto" w:fill="auto"/>
          </w:tcPr>
          <w:p w14:paraId="666AB73F" w14:textId="77777777" w:rsidR="00B7000B" w:rsidRDefault="00B7000B" w:rsidP="00855993">
            <w:pPr>
              <w:spacing w:line="320" w:lineRule="exact"/>
              <w:rPr>
                <w:ins w:id="848" w:author="John Peng" w:date="2015-03-27T21:45:00Z"/>
                <w:rFonts w:ascii="微软雅黑" w:eastAsia="微软雅黑" w:hAnsi="微软雅黑"/>
              </w:rPr>
            </w:pPr>
            <w:ins w:id="849" w:author="John Peng" w:date="2015-03-27T21:46:00Z">
              <w:r>
                <w:rPr>
                  <w:rFonts w:ascii="微软雅黑" w:eastAsia="微软雅黑" w:hAnsi="微软雅黑" w:hint="eastAsia"/>
                </w:rPr>
                <w:lastRenderedPageBreak/>
                <w:t>行程安排ID</w:t>
              </w:r>
            </w:ins>
          </w:p>
        </w:tc>
        <w:tc>
          <w:tcPr>
            <w:tcW w:w="5862" w:type="dxa"/>
            <w:shd w:val="clear" w:color="auto" w:fill="auto"/>
          </w:tcPr>
          <w:p w14:paraId="2704E798" w14:textId="77777777" w:rsidR="00B7000B" w:rsidRDefault="00B7000B" w:rsidP="00855993">
            <w:pPr>
              <w:spacing w:line="320" w:lineRule="exact"/>
              <w:rPr>
                <w:ins w:id="850" w:author="John Peng" w:date="2015-03-27T21:45:00Z"/>
                <w:rFonts w:ascii="微软雅黑" w:eastAsia="微软雅黑" w:hAnsi="微软雅黑"/>
              </w:rPr>
            </w:pPr>
            <w:ins w:id="851" w:author="John Peng" w:date="2015-03-27T21:46:00Z">
              <w:r>
                <w:rPr>
                  <w:rFonts w:ascii="微软雅黑" w:eastAsia="微软雅黑" w:hAnsi="微软雅黑" w:hint="eastAsia"/>
                </w:rPr>
                <w:t>关联到行程安排表</w:t>
              </w:r>
            </w:ins>
          </w:p>
        </w:tc>
      </w:tr>
      <w:tr w:rsidR="00B7000B" w:rsidRPr="00317A6D" w14:paraId="1F03EB57" w14:textId="77777777" w:rsidTr="00063AAF">
        <w:trPr>
          <w:trHeight w:hRule="exact" w:val="510"/>
          <w:ins w:id="852" w:author="John Peng" w:date="2015-03-27T21:45:00Z"/>
        </w:trPr>
        <w:tc>
          <w:tcPr>
            <w:tcW w:w="2660" w:type="dxa"/>
            <w:shd w:val="clear" w:color="auto" w:fill="auto"/>
          </w:tcPr>
          <w:p w14:paraId="5AA7147E" w14:textId="77777777" w:rsidR="00B7000B" w:rsidRDefault="00B7000B" w:rsidP="00855993">
            <w:pPr>
              <w:spacing w:line="320" w:lineRule="exact"/>
              <w:rPr>
                <w:ins w:id="853" w:author="John Peng" w:date="2015-03-27T21:45:00Z"/>
                <w:rFonts w:ascii="微软雅黑" w:eastAsia="微软雅黑" w:hAnsi="微软雅黑"/>
              </w:rPr>
            </w:pPr>
            <w:ins w:id="854" w:author="John Peng" w:date="2015-03-27T21:46:00Z">
              <w:r>
                <w:rPr>
                  <w:rFonts w:ascii="微软雅黑" w:eastAsia="微软雅黑" w:hAnsi="微软雅黑" w:hint="eastAsia"/>
                </w:rPr>
                <w:t>事项标题</w:t>
              </w:r>
            </w:ins>
          </w:p>
        </w:tc>
        <w:tc>
          <w:tcPr>
            <w:tcW w:w="5862" w:type="dxa"/>
            <w:shd w:val="clear" w:color="auto" w:fill="auto"/>
          </w:tcPr>
          <w:p w14:paraId="56CA03E2" w14:textId="77777777" w:rsidR="00B7000B" w:rsidRDefault="00B7000B" w:rsidP="00855993">
            <w:pPr>
              <w:spacing w:line="320" w:lineRule="exact"/>
              <w:rPr>
                <w:ins w:id="855" w:author="John Peng" w:date="2015-03-27T21:45:00Z"/>
                <w:rFonts w:ascii="微软雅黑" w:eastAsia="微软雅黑" w:hAnsi="微软雅黑"/>
              </w:rPr>
            </w:pPr>
          </w:p>
        </w:tc>
      </w:tr>
      <w:tr w:rsidR="00B7000B" w:rsidRPr="00317A6D" w14:paraId="298A4B28" w14:textId="77777777" w:rsidTr="00063AAF">
        <w:trPr>
          <w:trHeight w:hRule="exact" w:val="510"/>
          <w:ins w:id="856" w:author="John Peng" w:date="2015-03-27T21:45:00Z"/>
        </w:trPr>
        <w:tc>
          <w:tcPr>
            <w:tcW w:w="2660" w:type="dxa"/>
            <w:shd w:val="clear" w:color="auto" w:fill="auto"/>
          </w:tcPr>
          <w:p w14:paraId="74683435" w14:textId="77777777" w:rsidR="00B7000B" w:rsidRDefault="00B7000B" w:rsidP="00855993">
            <w:pPr>
              <w:spacing w:line="320" w:lineRule="exact"/>
              <w:rPr>
                <w:ins w:id="857" w:author="John Peng" w:date="2015-03-27T21:45:00Z"/>
                <w:rFonts w:ascii="微软雅黑" w:eastAsia="微软雅黑" w:hAnsi="微软雅黑"/>
              </w:rPr>
            </w:pPr>
            <w:ins w:id="858" w:author="John Peng" w:date="2015-03-27T21:46:00Z">
              <w:r>
                <w:rPr>
                  <w:rFonts w:ascii="微软雅黑" w:eastAsia="微软雅黑" w:hAnsi="微软雅黑" w:hint="eastAsia"/>
                </w:rPr>
                <w:t>事项内容</w:t>
              </w:r>
            </w:ins>
          </w:p>
        </w:tc>
        <w:tc>
          <w:tcPr>
            <w:tcW w:w="5862" w:type="dxa"/>
            <w:shd w:val="clear" w:color="auto" w:fill="auto"/>
          </w:tcPr>
          <w:p w14:paraId="5CA7B9A8" w14:textId="77777777" w:rsidR="00B7000B" w:rsidRDefault="00B7000B" w:rsidP="00855993">
            <w:pPr>
              <w:spacing w:line="320" w:lineRule="exact"/>
              <w:rPr>
                <w:ins w:id="859" w:author="John Peng" w:date="2015-03-27T21:45:00Z"/>
                <w:rFonts w:ascii="微软雅黑" w:eastAsia="微软雅黑" w:hAnsi="微软雅黑"/>
              </w:rPr>
            </w:pPr>
          </w:p>
        </w:tc>
      </w:tr>
      <w:tr w:rsidR="00B7000B" w:rsidRPr="00317A6D" w14:paraId="12438853" w14:textId="77777777" w:rsidTr="00063AAF">
        <w:trPr>
          <w:trHeight w:hRule="exact" w:val="510"/>
          <w:ins w:id="860" w:author="John Peng" w:date="2015-03-27T21:48:00Z"/>
        </w:trPr>
        <w:tc>
          <w:tcPr>
            <w:tcW w:w="2660" w:type="dxa"/>
            <w:shd w:val="clear" w:color="auto" w:fill="auto"/>
          </w:tcPr>
          <w:p w14:paraId="3972114D" w14:textId="77777777" w:rsidR="00B7000B" w:rsidRDefault="00B7000B" w:rsidP="00855993">
            <w:pPr>
              <w:spacing w:line="320" w:lineRule="exact"/>
              <w:rPr>
                <w:ins w:id="861" w:author="John Peng" w:date="2015-03-27T21:48:00Z"/>
                <w:rFonts w:ascii="微软雅黑" w:eastAsia="微软雅黑" w:hAnsi="微软雅黑"/>
              </w:rPr>
            </w:pPr>
            <w:ins w:id="862" w:author="John Peng" w:date="2015-03-27T21:48:00Z">
              <w:r>
                <w:rPr>
                  <w:rFonts w:ascii="微软雅黑" w:eastAsia="微软雅黑" w:hAnsi="微软雅黑" w:hint="eastAsia"/>
                </w:rPr>
                <w:t>负责人</w:t>
              </w:r>
            </w:ins>
          </w:p>
        </w:tc>
        <w:tc>
          <w:tcPr>
            <w:tcW w:w="5862" w:type="dxa"/>
            <w:shd w:val="clear" w:color="auto" w:fill="auto"/>
          </w:tcPr>
          <w:p w14:paraId="680E93A8" w14:textId="77777777" w:rsidR="00B7000B" w:rsidRDefault="00B7000B" w:rsidP="00855993">
            <w:pPr>
              <w:spacing w:line="320" w:lineRule="exact"/>
              <w:rPr>
                <w:ins w:id="863" w:author="John Peng" w:date="2015-03-27T21:48:00Z"/>
                <w:rFonts w:ascii="微软雅黑" w:eastAsia="微软雅黑" w:hAnsi="微软雅黑"/>
              </w:rPr>
            </w:pPr>
            <w:ins w:id="864" w:author="John Peng" w:date="2015-03-27T21:48:00Z">
              <w:r>
                <w:rPr>
                  <w:rFonts w:ascii="微软雅黑" w:eastAsia="微软雅黑" w:hAnsi="微软雅黑" w:hint="eastAsia"/>
                </w:rPr>
                <w:t>可选，关联到会员表</w:t>
              </w:r>
            </w:ins>
          </w:p>
        </w:tc>
      </w:tr>
      <w:tr w:rsidR="00855993" w:rsidRPr="00CE531F" w14:paraId="585C775E" w14:textId="77777777" w:rsidTr="00E819C9">
        <w:trPr>
          <w:trHeight w:hRule="exact" w:val="510"/>
          <w:ins w:id="865" w:author="John Peng" w:date="2015-03-27T15:52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3D18808" w14:textId="77777777" w:rsidR="00855993" w:rsidRPr="00CE531F" w:rsidRDefault="00855993" w:rsidP="00855993">
            <w:pPr>
              <w:spacing w:line="200" w:lineRule="atLeast"/>
              <w:jc w:val="left"/>
              <w:rPr>
                <w:ins w:id="866" w:author="John Peng" w:date="2015-03-27T15:52:00Z"/>
                <w:rFonts w:ascii="微软雅黑" w:eastAsia="微软雅黑" w:hAnsi="微软雅黑"/>
                <w:b/>
                <w:sz w:val="24"/>
              </w:rPr>
            </w:pPr>
            <w:ins w:id="867" w:author="John Peng" w:date="2015-03-27T15:52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点评表</w:t>
              </w:r>
            </w:ins>
          </w:p>
        </w:tc>
      </w:tr>
      <w:tr w:rsidR="00855993" w:rsidRPr="00317A6D" w14:paraId="6C0CB26D" w14:textId="77777777" w:rsidTr="00E819C9">
        <w:trPr>
          <w:trHeight w:hRule="exact" w:val="510"/>
          <w:ins w:id="868" w:author="John Peng" w:date="2015-03-27T15:52:00Z"/>
        </w:trPr>
        <w:tc>
          <w:tcPr>
            <w:tcW w:w="2660" w:type="dxa"/>
            <w:shd w:val="clear" w:color="auto" w:fill="C6D9F1" w:themeFill="text2" w:themeFillTint="33"/>
          </w:tcPr>
          <w:p w14:paraId="6E5C3088" w14:textId="77777777" w:rsidR="00855993" w:rsidRPr="00317A6D" w:rsidRDefault="00855993" w:rsidP="00855993">
            <w:pPr>
              <w:spacing w:line="200" w:lineRule="atLeast"/>
              <w:jc w:val="left"/>
              <w:rPr>
                <w:ins w:id="869" w:author="John Peng" w:date="2015-03-27T15:52:00Z"/>
                <w:rFonts w:ascii="微软雅黑" w:eastAsia="微软雅黑" w:hAnsi="微软雅黑"/>
                <w:b/>
                <w:sz w:val="24"/>
              </w:rPr>
            </w:pPr>
            <w:ins w:id="870" w:author="John Peng" w:date="2015-03-27T15:52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61BEB403" w14:textId="77777777" w:rsidR="00855993" w:rsidRPr="00317A6D" w:rsidRDefault="00855993" w:rsidP="00855993">
            <w:pPr>
              <w:spacing w:line="200" w:lineRule="atLeast"/>
              <w:jc w:val="left"/>
              <w:rPr>
                <w:ins w:id="871" w:author="John Peng" w:date="2015-03-27T15:52:00Z"/>
                <w:rFonts w:ascii="微软雅黑" w:eastAsia="微软雅黑" w:hAnsi="微软雅黑"/>
                <w:b/>
                <w:sz w:val="24"/>
              </w:rPr>
            </w:pPr>
            <w:ins w:id="872" w:author="John Peng" w:date="2015-03-27T15:52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1ACCA40C" w14:textId="77777777" w:rsidTr="00063AAF">
        <w:trPr>
          <w:trHeight w:hRule="exact" w:val="510"/>
          <w:ins w:id="873" w:author="John Peng" w:date="2015-03-27T14:49:00Z"/>
        </w:trPr>
        <w:tc>
          <w:tcPr>
            <w:tcW w:w="2660" w:type="dxa"/>
            <w:shd w:val="clear" w:color="auto" w:fill="auto"/>
          </w:tcPr>
          <w:p w14:paraId="3E25E98C" w14:textId="77777777" w:rsidR="00855993" w:rsidRPr="00317A6D" w:rsidRDefault="00855993" w:rsidP="00855993">
            <w:pPr>
              <w:spacing w:line="320" w:lineRule="exact"/>
              <w:rPr>
                <w:ins w:id="874" w:author="John Peng" w:date="2015-03-27T14:49:00Z"/>
                <w:rFonts w:ascii="微软雅黑" w:eastAsia="微软雅黑" w:hAnsi="微软雅黑"/>
              </w:rPr>
            </w:pPr>
            <w:ins w:id="875" w:author="John Peng" w:date="2015-03-27T15:52:00Z">
              <w:r>
                <w:rPr>
                  <w:rFonts w:ascii="微软雅黑" w:eastAsia="微软雅黑" w:hAnsi="微软雅黑" w:hint="eastAsia"/>
                </w:rPr>
                <w:t>行程活动ID</w:t>
              </w:r>
            </w:ins>
          </w:p>
        </w:tc>
        <w:tc>
          <w:tcPr>
            <w:tcW w:w="5862" w:type="dxa"/>
            <w:shd w:val="clear" w:color="auto" w:fill="auto"/>
          </w:tcPr>
          <w:p w14:paraId="4F7D73B4" w14:textId="77777777" w:rsidR="00855993" w:rsidRPr="00317A6D" w:rsidRDefault="00855993" w:rsidP="00855993">
            <w:pPr>
              <w:spacing w:line="320" w:lineRule="exact"/>
              <w:rPr>
                <w:ins w:id="876" w:author="John Peng" w:date="2015-03-27T14:49:00Z"/>
                <w:rFonts w:ascii="微软雅黑" w:eastAsia="微软雅黑" w:hAnsi="微软雅黑"/>
              </w:rPr>
            </w:pPr>
            <w:ins w:id="877" w:author="John Peng" w:date="2015-03-27T15:52:00Z">
              <w:r>
                <w:rPr>
                  <w:rFonts w:ascii="微软雅黑" w:eastAsia="微软雅黑" w:hAnsi="微软雅黑" w:hint="eastAsia"/>
                </w:rPr>
                <w:t>关联到行程</w:t>
              </w:r>
            </w:ins>
            <w:ins w:id="878" w:author="John Peng" w:date="2015-03-27T15:53:00Z">
              <w:r>
                <w:rPr>
                  <w:rFonts w:ascii="微软雅黑" w:eastAsia="微软雅黑" w:hAnsi="微软雅黑" w:hint="eastAsia"/>
                </w:rPr>
                <w:t>安排表</w:t>
              </w:r>
            </w:ins>
          </w:p>
        </w:tc>
      </w:tr>
      <w:tr w:rsidR="00855993" w:rsidRPr="00317A6D" w14:paraId="47586151" w14:textId="77777777" w:rsidTr="00063AAF">
        <w:trPr>
          <w:trHeight w:hRule="exact" w:val="510"/>
          <w:ins w:id="879" w:author="John Peng" w:date="2015-03-27T14:49:00Z"/>
        </w:trPr>
        <w:tc>
          <w:tcPr>
            <w:tcW w:w="2660" w:type="dxa"/>
            <w:shd w:val="clear" w:color="auto" w:fill="auto"/>
          </w:tcPr>
          <w:p w14:paraId="37BE2A2A" w14:textId="77777777" w:rsidR="00855993" w:rsidRDefault="00855993" w:rsidP="00855993">
            <w:pPr>
              <w:spacing w:line="320" w:lineRule="exact"/>
              <w:rPr>
                <w:ins w:id="880" w:author="John Peng" w:date="2015-03-27T14:49:00Z"/>
                <w:rFonts w:ascii="微软雅黑" w:eastAsia="微软雅黑" w:hAnsi="微软雅黑"/>
              </w:rPr>
            </w:pPr>
            <w:ins w:id="881" w:author="John Peng" w:date="2015-03-27T15:53:00Z">
              <w:r>
                <w:rPr>
                  <w:rFonts w:ascii="微软雅黑" w:eastAsia="微软雅黑" w:hAnsi="微软雅黑" w:hint="eastAsia"/>
                </w:rPr>
                <w:t>资源ID</w:t>
              </w:r>
            </w:ins>
          </w:p>
        </w:tc>
        <w:tc>
          <w:tcPr>
            <w:tcW w:w="5862" w:type="dxa"/>
            <w:shd w:val="clear" w:color="auto" w:fill="auto"/>
          </w:tcPr>
          <w:p w14:paraId="156463E1" w14:textId="77777777" w:rsidR="00855993" w:rsidRPr="00317A6D" w:rsidRDefault="00855993" w:rsidP="00855993">
            <w:pPr>
              <w:spacing w:line="320" w:lineRule="exact"/>
              <w:rPr>
                <w:ins w:id="882" w:author="John Peng" w:date="2015-03-27T14:49:00Z"/>
                <w:rFonts w:ascii="微软雅黑" w:eastAsia="微软雅黑" w:hAnsi="微软雅黑"/>
              </w:rPr>
            </w:pPr>
            <w:ins w:id="883" w:author="John Peng" w:date="2015-03-27T15:53:00Z">
              <w:r>
                <w:rPr>
                  <w:rFonts w:ascii="微软雅黑" w:eastAsia="微软雅黑" w:hAnsi="微软雅黑" w:hint="eastAsia"/>
                </w:rPr>
                <w:t>关联到资源表</w:t>
              </w:r>
            </w:ins>
          </w:p>
        </w:tc>
      </w:tr>
      <w:tr w:rsidR="00855993" w:rsidRPr="00317A6D" w14:paraId="27635C3E" w14:textId="77777777" w:rsidTr="00063AAF">
        <w:trPr>
          <w:trHeight w:hRule="exact" w:val="510"/>
          <w:ins w:id="884" w:author="John Peng" w:date="2015-03-27T15:53:00Z"/>
        </w:trPr>
        <w:tc>
          <w:tcPr>
            <w:tcW w:w="2660" w:type="dxa"/>
            <w:shd w:val="clear" w:color="auto" w:fill="auto"/>
          </w:tcPr>
          <w:p w14:paraId="249A2B35" w14:textId="77777777" w:rsidR="00855993" w:rsidRDefault="00855993" w:rsidP="00855993">
            <w:pPr>
              <w:spacing w:line="320" w:lineRule="exact"/>
              <w:rPr>
                <w:ins w:id="885" w:author="John Peng" w:date="2015-03-27T15:53:00Z"/>
                <w:rFonts w:ascii="微软雅黑" w:eastAsia="微软雅黑" w:hAnsi="微软雅黑"/>
              </w:rPr>
            </w:pPr>
            <w:ins w:id="886" w:author="John Peng" w:date="2015-03-27T15:53:00Z">
              <w:r>
                <w:rPr>
                  <w:rFonts w:ascii="微软雅黑" w:eastAsia="微软雅黑" w:hAnsi="微软雅黑" w:hint="eastAsia"/>
                </w:rPr>
                <w:t>点评打分</w:t>
              </w:r>
            </w:ins>
          </w:p>
        </w:tc>
        <w:tc>
          <w:tcPr>
            <w:tcW w:w="5862" w:type="dxa"/>
            <w:shd w:val="clear" w:color="auto" w:fill="auto"/>
          </w:tcPr>
          <w:p w14:paraId="49784E5F" w14:textId="77777777" w:rsidR="00855993" w:rsidRDefault="00855993" w:rsidP="00855993">
            <w:pPr>
              <w:spacing w:line="320" w:lineRule="exact"/>
              <w:rPr>
                <w:ins w:id="887" w:author="John Peng" w:date="2015-03-27T15:53:00Z"/>
                <w:rFonts w:ascii="微软雅黑" w:eastAsia="微软雅黑" w:hAnsi="微软雅黑"/>
              </w:rPr>
            </w:pPr>
            <w:ins w:id="888" w:author="John Peng" w:date="2015-03-27T15:53:00Z">
              <w:r>
                <w:rPr>
                  <w:rFonts w:ascii="微软雅黑" w:eastAsia="微软雅黑" w:hAnsi="微软雅黑" w:hint="eastAsia"/>
                </w:rPr>
                <w:t>-10</w:t>
              </w:r>
              <w:r>
                <w:rPr>
                  <w:rFonts w:ascii="微软雅黑" w:eastAsia="微软雅黑" w:hAnsi="微软雅黑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</w:rPr>
                <w:t>~</w:t>
              </w:r>
              <w:r>
                <w:rPr>
                  <w:rFonts w:ascii="微软雅黑" w:eastAsia="微软雅黑" w:hAnsi="微软雅黑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</w:rPr>
                <w:t>+10分</w:t>
              </w:r>
            </w:ins>
          </w:p>
        </w:tc>
      </w:tr>
      <w:tr w:rsidR="00855993" w:rsidRPr="00317A6D" w14:paraId="08DB4DC4" w14:textId="77777777" w:rsidTr="00063AAF">
        <w:trPr>
          <w:trHeight w:hRule="exact" w:val="510"/>
          <w:ins w:id="889" w:author="John Peng" w:date="2015-03-27T14:49:00Z"/>
        </w:trPr>
        <w:tc>
          <w:tcPr>
            <w:tcW w:w="2660" w:type="dxa"/>
            <w:shd w:val="clear" w:color="auto" w:fill="auto"/>
          </w:tcPr>
          <w:p w14:paraId="29D6862D" w14:textId="77777777" w:rsidR="00855993" w:rsidRDefault="00855993" w:rsidP="00855993">
            <w:pPr>
              <w:spacing w:line="320" w:lineRule="exact"/>
              <w:rPr>
                <w:ins w:id="890" w:author="John Peng" w:date="2015-03-27T14:49:00Z"/>
                <w:rFonts w:ascii="微软雅黑" w:eastAsia="微软雅黑" w:hAnsi="微软雅黑"/>
              </w:rPr>
            </w:pPr>
            <w:ins w:id="891" w:author="John Peng" w:date="2015-03-27T15:53:00Z">
              <w:r>
                <w:rPr>
                  <w:rFonts w:ascii="微软雅黑" w:eastAsia="微软雅黑" w:hAnsi="微软雅黑" w:hint="eastAsia"/>
                </w:rPr>
                <w:t>点评内容</w:t>
              </w:r>
            </w:ins>
          </w:p>
        </w:tc>
        <w:tc>
          <w:tcPr>
            <w:tcW w:w="5862" w:type="dxa"/>
            <w:shd w:val="clear" w:color="auto" w:fill="auto"/>
          </w:tcPr>
          <w:p w14:paraId="25E6230C" w14:textId="77777777" w:rsidR="00855993" w:rsidRPr="00317A6D" w:rsidRDefault="00855993" w:rsidP="00855993">
            <w:pPr>
              <w:spacing w:line="320" w:lineRule="exact"/>
              <w:rPr>
                <w:ins w:id="892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70E65BD3" w14:textId="77777777" w:rsidTr="00063AAF">
        <w:trPr>
          <w:trHeight w:hRule="exact" w:val="510"/>
          <w:ins w:id="893" w:author="John Peng" w:date="2015-03-27T14:49:00Z"/>
        </w:trPr>
        <w:tc>
          <w:tcPr>
            <w:tcW w:w="2660" w:type="dxa"/>
            <w:shd w:val="clear" w:color="auto" w:fill="auto"/>
          </w:tcPr>
          <w:p w14:paraId="604319D7" w14:textId="77777777" w:rsidR="00855993" w:rsidRPr="00317A6D" w:rsidRDefault="00855993" w:rsidP="00855993">
            <w:pPr>
              <w:spacing w:line="320" w:lineRule="exact"/>
              <w:rPr>
                <w:ins w:id="894" w:author="John Peng" w:date="2015-03-27T14:49:00Z"/>
                <w:rFonts w:ascii="微软雅黑" w:eastAsia="微软雅黑" w:hAnsi="微软雅黑"/>
              </w:rPr>
            </w:pPr>
            <w:ins w:id="895" w:author="John Peng" w:date="2015-03-27T15:53:00Z">
              <w:r>
                <w:rPr>
                  <w:rFonts w:ascii="微软雅黑" w:eastAsia="微软雅黑" w:hAnsi="微软雅黑" w:hint="eastAsia"/>
                </w:rPr>
                <w:t>点评图片</w:t>
              </w:r>
            </w:ins>
          </w:p>
        </w:tc>
        <w:tc>
          <w:tcPr>
            <w:tcW w:w="5862" w:type="dxa"/>
            <w:shd w:val="clear" w:color="auto" w:fill="auto"/>
          </w:tcPr>
          <w:p w14:paraId="09432B72" w14:textId="77777777" w:rsidR="00855993" w:rsidRPr="00317A6D" w:rsidRDefault="00855993" w:rsidP="00855993">
            <w:pPr>
              <w:spacing w:line="320" w:lineRule="exact"/>
              <w:rPr>
                <w:ins w:id="896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49C7D247" w14:textId="77777777" w:rsidTr="00063AAF">
        <w:trPr>
          <w:trHeight w:hRule="exact" w:val="510"/>
          <w:ins w:id="897" w:author="John Peng" w:date="2015-03-27T14:49:00Z"/>
        </w:trPr>
        <w:tc>
          <w:tcPr>
            <w:tcW w:w="2660" w:type="dxa"/>
            <w:shd w:val="clear" w:color="auto" w:fill="auto"/>
          </w:tcPr>
          <w:p w14:paraId="505D9C52" w14:textId="77777777" w:rsidR="00855993" w:rsidRPr="00317A6D" w:rsidRDefault="00855993" w:rsidP="00855993">
            <w:pPr>
              <w:spacing w:line="320" w:lineRule="exact"/>
              <w:rPr>
                <w:ins w:id="898" w:author="John Peng" w:date="2015-03-27T14:49:00Z"/>
                <w:rFonts w:ascii="微软雅黑" w:eastAsia="微软雅黑" w:hAnsi="微软雅黑"/>
              </w:rPr>
            </w:pPr>
            <w:ins w:id="899" w:author="John Peng" w:date="2015-03-27T15:53:00Z">
              <w:r>
                <w:rPr>
                  <w:rFonts w:ascii="微软雅黑" w:eastAsia="微软雅黑" w:hAnsi="微软雅黑" w:hint="eastAsia"/>
                </w:rPr>
                <w:t>点评小视频</w:t>
              </w:r>
            </w:ins>
          </w:p>
        </w:tc>
        <w:tc>
          <w:tcPr>
            <w:tcW w:w="5862" w:type="dxa"/>
            <w:shd w:val="clear" w:color="auto" w:fill="auto"/>
          </w:tcPr>
          <w:p w14:paraId="3242DA92" w14:textId="77777777" w:rsidR="00855993" w:rsidRPr="00317A6D" w:rsidRDefault="00855993" w:rsidP="00855993">
            <w:pPr>
              <w:spacing w:line="320" w:lineRule="exact"/>
              <w:rPr>
                <w:ins w:id="900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12E9CF5A" w14:textId="77777777" w:rsidTr="00063AAF">
        <w:trPr>
          <w:trHeight w:hRule="exact" w:val="510"/>
          <w:ins w:id="901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11DAD353" w14:textId="77777777" w:rsidR="00855993" w:rsidRPr="00317A6D" w:rsidRDefault="00301353" w:rsidP="00855993">
            <w:pPr>
              <w:spacing w:line="200" w:lineRule="atLeast"/>
              <w:jc w:val="left"/>
              <w:rPr>
                <w:ins w:id="902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903" w:author="John Peng" w:date="2015-03-27T16:08:00Z">
              <w:r>
                <w:rPr>
                  <w:rFonts w:ascii="微软雅黑" w:eastAsia="微软雅黑" w:hAnsi="微软雅黑" w:hint="eastAsia"/>
                  <w:b/>
                  <w:sz w:val="24"/>
                </w:rPr>
                <w:t>团队表</w:t>
              </w:r>
            </w:ins>
          </w:p>
        </w:tc>
      </w:tr>
      <w:tr w:rsidR="00855993" w:rsidRPr="00317A6D" w14:paraId="3986B585" w14:textId="77777777" w:rsidTr="00063AAF">
        <w:trPr>
          <w:trHeight w:hRule="exact" w:val="510"/>
          <w:ins w:id="904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2EC46C04" w14:textId="77777777" w:rsidR="00855993" w:rsidRPr="00317A6D" w:rsidRDefault="00855993" w:rsidP="00855993">
            <w:pPr>
              <w:spacing w:line="200" w:lineRule="atLeast"/>
              <w:jc w:val="left"/>
              <w:rPr>
                <w:ins w:id="905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906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40709165" w14:textId="77777777" w:rsidR="00855993" w:rsidRPr="00317A6D" w:rsidRDefault="00855993" w:rsidP="00855993">
            <w:pPr>
              <w:spacing w:line="200" w:lineRule="atLeast"/>
              <w:jc w:val="left"/>
              <w:rPr>
                <w:ins w:id="907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908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550AEBC6" w14:textId="77777777" w:rsidTr="00063AAF">
        <w:trPr>
          <w:trHeight w:hRule="exact" w:val="510"/>
          <w:ins w:id="909" w:author="John Peng" w:date="2015-03-27T14:49:00Z"/>
        </w:trPr>
        <w:tc>
          <w:tcPr>
            <w:tcW w:w="2660" w:type="dxa"/>
            <w:shd w:val="clear" w:color="auto" w:fill="auto"/>
          </w:tcPr>
          <w:p w14:paraId="7FEE8362" w14:textId="77777777" w:rsidR="00855993" w:rsidRPr="00317A6D" w:rsidRDefault="00301353" w:rsidP="00855993">
            <w:pPr>
              <w:spacing w:line="320" w:lineRule="exact"/>
              <w:rPr>
                <w:ins w:id="910" w:author="John Peng" w:date="2015-03-27T14:49:00Z"/>
                <w:rFonts w:ascii="微软雅黑" w:eastAsia="微软雅黑" w:hAnsi="微软雅黑"/>
              </w:rPr>
            </w:pPr>
            <w:ins w:id="911" w:author="John Peng" w:date="2015-03-27T16:09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7C333F28" w14:textId="77777777" w:rsidR="00855993" w:rsidRPr="00317A6D" w:rsidRDefault="00301353" w:rsidP="00855993">
            <w:pPr>
              <w:spacing w:line="320" w:lineRule="exact"/>
              <w:rPr>
                <w:ins w:id="912" w:author="John Peng" w:date="2015-03-27T14:49:00Z"/>
                <w:rFonts w:ascii="微软雅黑" w:eastAsia="微软雅黑" w:hAnsi="微软雅黑"/>
              </w:rPr>
            </w:pPr>
            <w:ins w:id="913" w:author="John Peng" w:date="2015-03-27T16:09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855993" w:rsidRPr="00317A6D" w14:paraId="05EAE956" w14:textId="77777777" w:rsidTr="00063AAF">
        <w:trPr>
          <w:trHeight w:hRule="exact" w:val="510"/>
          <w:ins w:id="914" w:author="John Peng" w:date="2015-03-27T14:49:00Z"/>
        </w:trPr>
        <w:tc>
          <w:tcPr>
            <w:tcW w:w="2660" w:type="dxa"/>
            <w:shd w:val="clear" w:color="auto" w:fill="auto"/>
          </w:tcPr>
          <w:p w14:paraId="1F03E9B7" w14:textId="77777777" w:rsidR="00855993" w:rsidRDefault="00301353" w:rsidP="00855993">
            <w:pPr>
              <w:spacing w:line="320" w:lineRule="exact"/>
              <w:rPr>
                <w:ins w:id="915" w:author="John Peng" w:date="2015-03-27T14:49:00Z"/>
                <w:rFonts w:ascii="微软雅黑" w:eastAsia="微软雅黑" w:hAnsi="微软雅黑"/>
              </w:rPr>
            </w:pPr>
            <w:ins w:id="916" w:author="John Peng" w:date="2015-03-27T16:09:00Z">
              <w:r>
                <w:rPr>
                  <w:rFonts w:ascii="微软雅黑" w:eastAsia="微软雅黑" w:hAnsi="微软雅黑" w:hint="eastAsia"/>
                </w:rPr>
                <w:t>团队名称</w:t>
              </w:r>
            </w:ins>
          </w:p>
        </w:tc>
        <w:tc>
          <w:tcPr>
            <w:tcW w:w="5862" w:type="dxa"/>
            <w:shd w:val="clear" w:color="auto" w:fill="auto"/>
          </w:tcPr>
          <w:p w14:paraId="7429E2B3" w14:textId="77777777" w:rsidR="00855993" w:rsidRDefault="00855993" w:rsidP="00855993">
            <w:pPr>
              <w:spacing w:line="320" w:lineRule="exact"/>
              <w:rPr>
                <w:ins w:id="917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0B81151A" w14:textId="77777777" w:rsidTr="00063AAF">
        <w:trPr>
          <w:trHeight w:hRule="exact" w:val="510"/>
          <w:ins w:id="918" w:author="John Peng" w:date="2015-03-27T14:49:00Z"/>
        </w:trPr>
        <w:tc>
          <w:tcPr>
            <w:tcW w:w="2660" w:type="dxa"/>
            <w:shd w:val="clear" w:color="auto" w:fill="auto"/>
          </w:tcPr>
          <w:p w14:paraId="200648E8" w14:textId="77777777" w:rsidR="00855993" w:rsidRPr="00317A6D" w:rsidRDefault="00301353" w:rsidP="00855993">
            <w:pPr>
              <w:spacing w:line="320" w:lineRule="exact"/>
              <w:rPr>
                <w:ins w:id="919" w:author="John Peng" w:date="2015-03-27T14:49:00Z"/>
                <w:rFonts w:ascii="微软雅黑" w:eastAsia="微软雅黑" w:hAnsi="微软雅黑"/>
              </w:rPr>
            </w:pPr>
            <w:ins w:id="920" w:author="John Peng" w:date="2015-03-27T16:09:00Z">
              <w:r>
                <w:rPr>
                  <w:rFonts w:ascii="微软雅黑" w:eastAsia="微软雅黑" w:hAnsi="微软雅黑" w:hint="eastAsia"/>
                </w:rPr>
                <w:t>团队口号</w:t>
              </w:r>
            </w:ins>
          </w:p>
        </w:tc>
        <w:tc>
          <w:tcPr>
            <w:tcW w:w="5862" w:type="dxa"/>
            <w:shd w:val="clear" w:color="auto" w:fill="auto"/>
          </w:tcPr>
          <w:p w14:paraId="2C27BCC1" w14:textId="77777777" w:rsidR="00855993" w:rsidRPr="00317A6D" w:rsidRDefault="00301353" w:rsidP="00855993">
            <w:pPr>
              <w:spacing w:line="320" w:lineRule="exact"/>
              <w:rPr>
                <w:ins w:id="921" w:author="John Peng" w:date="2015-03-27T14:49:00Z"/>
                <w:rFonts w:ascii="微软雅黑" w:eastAsia="微软雅黑" w:hAnsi="微软雅黑"/>
              </w:rPr>
            </w:pPr>
            <w:ins w:id="922" w:author="John Peng" w:date="2015-03-27T16:09:00Z">
              <w:r>
                <w:rPr>
                  <w:rFonts w:ascii="微软雅黑" w:eastAsia="微软雅黑" w:hAnsi="微软雅黑" w:hint="eastAsia"/>
                </w:rPr>
                <w:t>具有文化气息的冲击性</w:t>
              </w:r>
            </w:ins>
            <w:ins w:id="923" w:author="John Peng" w:date="2015-03-27T16:10:00Z">
              <w:r>
                <w:rPr>
                  <w:rFonts w:ascii="微软雅黑" w:eastAsia="微软雅黑" w:hAnsi="微软雅黑" w:hint="eastAsia"/>
                </w:rPr>
                <w:t>口号</w:t>
              </w:r>
            </w:ins>
          </w:p>
        </w:tc>
      </w:tr>
      <w:tr w:rsidR="00571DCF" w:rsidRPr="00317A6D" w14:paraId="2C5A5DF5" w14:textId="77777777" w:rsidTr="00063AAF">
        <w:trPr>
          <w:trHeight w:hRule="exact" w:val="510"/>
          <w:ins w:id="924" w:author="John Peng" w:date="2015-03-27T16:30:00Z"/>
        </w:trPr>
        <w:tc>
          <w:tcPr>
            <w:tcW w:w="2660" w:type="dxa"/>
            <w:shd w:val="clear" w:color="auto" w:fill="auto"/>
          </w:tcPr>
          <w:p w14:paraId="721349E1" w14:textId="77777777" w:rsidR="00571DCF" w:rsidRDefault="00571DCF" w:rsidP="00855993">
            <w:pPr>
              <w:spacing w:line="320" w:lineRule="exact"/>
              <w:rPr>
                <w:ins w:id="925" w:author="John Peng" w:date="2015-03-27T16:30:00Z"/>
                <w:rFonts w:ascii="微软雅黑" w:eastAsia="微软雅黑" w:hAnsi="微软雅黑"/>
              </w:rPr>
            </w:pPr>
            <w:ins w:id="926" w:author="John Peng" w:date="2015-03-27T16:30:00Z">
              <w:r>
                <w:rPr>
                  <w:rFonts w:ascii="微软雅黑" w:eastAsia="微软雅黑" w:hAnsi="微软雅黑" w:hint="eastAsia"/>
                </w:rPr>
                <w:t>团长</w:t>
              </w:r>
            </w:ins>
          </w:p>
        </w:tc>
        <w:tc>
          <w:tcPr>
            <w:tcW w:w="5862" w:type="dxa"/>
            <w:shd w:val="clear" w:color="auto" w:fill="auto"/>
          </w:tcPr>
          <w:p w14:paraId="690628DC" w14:textId="77777777" w:rsidR="00571DCF" w:rsidRDefault="00571DCF" w:rsidP="00855993">
            <w:pPr>
              <w:spacing w:line="320" w:lineRule="exact"/>
              <w:rPr>
                <w:ins w:id="927" w:author="John Peng" w:date="2015-03-27T16:30:00Z"/>
                <w:rFonts w:ascii="微软雅黑" w:eastAsia="微软雅黑" w:hAnsi="微软雅黑"/>
              </w:rPr>
            </w:pPr>
            <w:ins w:id="928" w:author="John Peng" w:date="2015-03-27T16:30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571DCF" w:rsidRPr="00317A6D" w14:paraId="227BDFC4" w14:textId="77777777" w:rsidTr="00063AAF">
        <w:trPr>
          <w:trHeight w:hRule="exact" w:val="510"/>
          <w:ins w:id="929" w:author="John Peng" w:date="2015-03-27T16:30:00Z"/>
        </w:trPr>
        <w:tc>
          <w:tcPr>
            <w:tcW w:w="2660" w:type="dxa"/>
            <w:shd w:val="clear" w:color="auto" w:fill="auto"/>
          </w:tcPr>
          <w:p w14:paraId="21D35846" w14:textId="77777777" w:rsidR="00571DCF" w:rsidRDefault="00571DCF" w:rsidP="00855993">
            <w:pPr>
              <w:spacing w:line="320" w:lineRule="exact"/>
              <w:rPr>
                <w:ins w:id="930" w:author="John Peng" w:date="2015-03-27T16:30:00Z"/>
                <w:rFonts w:ascii="微软雅黑" w:eastAsia="微软雅黑" w:hAnsi="微软雅黑"/>
              </w:rPr>
            </w:pPr>
            <w:ins w:id="931" w:author="John Peng" w:date="2015-03-27T16:30:00Z">
              <w:r>
                <w:rPr>
                  <w:rFonts w:ascii="微软雅黑" w:eastAsia="微软雅黑" w:hAnsi="微软雅黑" w:hint="eastAsia"/>
                </w:rPr>
                <w:t>团徽</w:t>
              </w:r>
            </w:ins>
          </w:p>
        </w:tc>
        <w:tc>
          <w:tcPr>
            <w:tcW w:w="5862" w:type="dxa"/>
            <w:shd w:val="clear" w:color="auto" w:fill="auto"/>
          </w:tcPr>
          <w:p w14:paraId="43EE27DB" w14:textId="77777777" w:rsidR="00571DCF" w:rsidRDefault="00571DCF" w:rsidP="00855993">
            <w:pPr>
              <w:spacing w:line="320" w:lineRule="exact"/>
              <w:rPr>
                <w:ins w:id="932" w:author="John Peng" w:date="2015-03-27T16:30:00Z"/>
                <w:rFonts w:ascii="微软雅黑" w:eastAsia="微软雅黑" w:hAnsi="微软雅黑"/>
              </w:rPr>
            </w:pPr>
            <w:ins w:id="933" w:author="John Peng" w:date="2015-03-27T16:30:00Z">
              <w:r>
                <w:rPr>
                  <w:rFonts w:ascii="微软雅黑" w:eastAsia="微软雅黑" w:hAnsi="微软雅黑" w:hint="eastAsia"/>
                </w:rPr>
                <w:t>生成唯一的二维码</w:t>
              </w:r>
            </w:ins>
          </w:p>
        </w:tc>
      </w:tr>
      <w:tr w:rsidR="00301353" w:rsidRPr="00317A6D" w14:paraId="22D4E54B" w14:textId="77777777" w:rsidTr="00E819C9">
        <w:trPr>
          <w:trHeight w:hRule="exact" w:val="510"/>
          <w:ins w:id="934" w:author="John Peng" w:date="2015-03-27T16:10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5442891" w14:textId="77777777" w:rsidR="00301353" w:rsidRPr="00317A6D" w:rsidRDefault="00301353" w:rsidP="00E819C9">
            <w:pPr>
              <w:spacing w:line="200" w:lineRule="atLeast"/>
              <w:jc w:val="left"/>
              <w:rPr>
                <w:ins w:id="935" w:author="John Peng" w:date="2015-03-27T16:10:00Z"/>
                <w:rFonts w:ascii="微软雅黑" w:eastAsia="微软雅黑" w:hAnsi="微软雅黑"/>
                <w:b/>
                <w:sz w:val="24"/>
              </w:rPr>
            </w:pPr>
            <w:ins w:id="936" w:author="John Peng" w:date="2015-03-27T16:10:00Z">
              <w:r>
                <w:rPr>
                  <w:rFonts w:ascii="微软雅黑" w:eastAsia="微软雅黑" w:hAnsi="微软雅黑" w:hint="eastAsia"/>
                  <w:b/>
                  <w:sz w:val="24"/>
                </w:rPr>
                <w:t>团队-会员关系表</w:t>
              </w:r>
            </w:ins>
          </w:p>
        </w:tc>
      </w:tr>
      <w:tr w:rsidR="00301353" w:rsidRPr="00317A6D" w14:paraId="34B704BE" w14:textId="77777777" w:rsidTr="00E819C9">
        <w:trPr>
          <w:trHeight w:hRule="exact" w:val="510"/>
          <w:ins w:id="937" w:author="John Peng" w:date="2015-03-27T16:10:00Z"/>
        </w:trPr>
        <w:tc>
          <w:tcPr>
            <w:tcW w:w="2660" w:type="dxa"/>
            <w:shd w:val="clear" w:color="auto" w:fill="C6D9F1" w:themeFill="text2" w:themeFillTint="33"/>
          </w:tcPr>
          <w:p w14:paraId="5C6D44F0" w14:textId="77777777" w:rsidR="00301353" w:rsidRPr="00317A6D" w:rsidRDefault="00301353" w:rsidP="00E819C9">
            <w:pPr>
              <w:spacing w:line="200" w:lineRule="atLeast"/>
              <w:jc w:val="left"/>
              <w:rPr>
                <w:ins w:id="938" w:author="John Peng" w:date="2015-03-27T16:10:00Z"/>
                <w:rFonts w:ascii="微软雅黑" w:eastAsia="微软雅黑" w:hAnsi="微软雅黑"/>
                <w:b/>
                <w:sz w:val="24"/>
              </w:rPr>
            </w:pPr>
            <w:ins w:id="939" w:author="John Peng" w:date="2015-03-27T16:10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66FA8B18" w14:textId="77777777" w:rsidR="00301353" w:rsidRPr="00317A6D" w:rsidRDefault="00301353" w:rsidP="00E819C9">
            <w:pPr>
              <w:spacing w:line="200" w:lineRule="atLeast"/>
              <w:jc w:val="left"/>
              <w:rPr>
                <w:ins w:id="940" w:author="John Peng" w:date="2015-03-27T16:10:00Z"/>
                <w:rFonts w:ascii="微软雅黑" w:eastAsia="微软雅黑" w:hAnsi="微软雅黑"/>
                <w:b/>
                <w:sz w:val="24"/>
              </w:rPr>
            </w:pPr>
            <w:ins w:id="941" w:author="John Peng" w:date="2015-03-27T16:10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63A4DF60" w14:textId="77777777" w:rsidTr="00063AAF">
        <w:trPr>
          <w:trHeight w:hRule="exact" w:val="510"/>
          <w:ins w:id="942" w:author="John Peng" w:date="2015-03-27T14:49:00Z"/>
        </w:trPr>
        <w:tc>
          <w:tcPr>
            <w:tcW w:w="2660" w:type="dxa"/>
            <w:shd w:val="clear" w:color="auto" w:fill="auto"/>
          </w:tcPr>
          <w:p w14:paraId="6C3DAB83" w14:textId="77777777" w:rsidR="00855993" w:rsidRDefault="00301353" w:rsidP="00855993">
            <w:pPr>
              <w:spacing w:line="320" w:lineRule="exact"/>
              <w:rPr>
                <w:ins w:id="943" w:author="John Peng" w:date="2015-03-27T14:49:00Z"/>
                <w:rFonts w:ascii="微软雅黑" w:eastAsia="微软雅黑" w:hAnsi="微软雅黑"/>
              </w:rPr>
            </w:pPr>
            <w:ins w:id="944" w:author="John Peng" w:date="2015-03-27T16:10:00Z">
              <w:r>
                <w:rPr>
                  <w:rFonts w:ascii="微软雅黑" w:eastAsia="微软雅黑" w:hAnsi="微软雅黑" w:hint="eastAsia"/>
                </w:rPr>
                <w:t>团队ID</w:t>
              </w:r>
            </w:ins>
          </w:p>
        </w:tc>
        <w:tc>
          <w:tcPr>
            <w:tcW w:w="5862" w:type="dxa"/>
            <w:shd w:val="clear" w:color="auto" w:fill="auto"/>
          </w:tcPr>
          <w:p w14:paraId="14E9AD2A" w14:textId="77777777" w:rsidR="00855993" w:rsidRPr="00317A6D" w:rsidRDefault="00301353" w:rsidP="00855993">
            <w:pPr>
              <w:spacing w:line="320" w:lineRule="exact"/>
              <w:rPr>
                <w:ins w:id="945" w:author="John Peng" w:date="2015-03-27T14:49:00Z"/>
                <w:rFonts w:ascii="微软雅黑" w:eastAsia="微软雅黑" w:hAnsi="微软雅黑"/>
              </w:rPr>
            </w:pPr>
            <w:ins w:id="946" w:author="John Peng" w:date="2015-03-27T16:10:00Z">
              <w:r>
                <w:rPr>
                  <w:rFonts w:ascii="微软雅黑" w:eastAsia="微软雅黑" w:hAnsi="微软雅黑" w:hint="eastAsia"/>
                </w:rPr>
                <w:t>关联到团队表</w:t>
              </w:r>
            </w:ins>
          </w:p>
        </w:tc>
      </w:tr>
      <w:tr w:rsidR="00855993" w:rsidRPr="00317A6D" w14:paraId="014C46F5" w14:textId="77777777" w:rsidTr="00063AAF">
        <w:trPr>
          <w:trHeight w:hRule="exact" w:val="510"/>
          <w:ins w:id="947" w:author="John Peng" w:date="2015-03-27T14:49:00Z"/>
        </w:trPr>
        <w:tc>
          <w:tcPr>
            <w:tcW w:w="2660" w:type="dxa"/>
            <w:shd w:val="clear" w:color="auto" w:fill="auto"/>
          </w:tcPr>
          <w:p w14:paraId="471A4BC7" w14:textId="77777777" w:rsidR="00855993" w:rsidRDefault="00301353" w:rsidP="00855993">
            <w:pPr>
              <w:spacing w:line="320" w:lineRule="exact"/>
              <w:rPr>
                <w:ins w:id="948" w:author="John Peng" w:date="2015-03-27T14:49:00Z"/>
                <w:rFonts w:ascii="微软雅黑" w:eastAsia="微软雅黑" w:hAnsi="微软雅黑"/>
              </w:rPr>
            </w:pPr>
            <w:ins w:id="949" w:author="John Peng" w:date="2015-03-27T16:10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56D9EC54" w14:textId="77777777" w:rsidR="00855993" w:rsidRPr="00317A6D" w:rsidRDefault="00301353" w:rsidP="00855993">
            <w:pPr>
              <w:spacing w:line="320" w:lineRule="exact"/>
              <w:rPr>
                <w:ins w:id="950" w:author="John Peng" w:date="2015-03-27T14:49:00Z"/>
                <w:rFonts w:ascii="微软雅黑" w:eastAsia="微软雅黑" w:hAnsi="微软雅黑"/>
              </w:rPr>
            </w:pPr>
            <w:ins w:id="951" w:author="John Peng" w:date="2015-03-27T16:10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B9762C" w:rsidRPr="00317A6D" w14:paraId="2628C8A9" w14:textId="77777777" w:rsidTr="00063AAF">
        <w:trPr>
          <w:trHeight w:hRule="exact" w:val="510"/>
          <w:ins w:id="952" w:author="John Peng" w:date="2015-03-29T20:09:00Z"/>
        </w:trPr>
        <w:tc>
          <w:tcPr>
            <w:tcW w:w="2660" w:type="dxa"/>
            <w:shd w:val="clear" w:color="auto" w:fill="auto"/>
          </w:tcPr>
          <w:p w14:paraId="40BAADF9" w14:textId="6C0497C5" w:rsidR="00B9762C" w:rsidRDefault="00B9762C" w:rsidP="00855993">
            <w:pPr>
              <w:spacing w:line="320" w:lineRule="exact"/>
              <w:rPr>
                <w:ins w:id="953" w:author="John Peng" w:date="2015-03-29T20:09:00Z"/>
                <w:rFonts w:ascii="微软雅黑" w:eastAsia="微软雅黑" w:hAnsi="微软雅黑" w:hint="eastAsia"/>
              </w:rPr>
            </w:pPr>
            <w:ins w:id="954" w:author="John Peng" w:date="2015-03-29T20:09:00Z">
              <w:r>
                <w:rPr>
                  <w:rFonts w:ascii="微软雅黑" w:eastAsia="微软雅黑" w:hAnsi="微软雅黑" w:hint="eastAsia"/>
                </w:rPr>
                <w:t>团员角色</w:t>
              </w:r>
            </w:ins>
          </w:p>
        </w:tc>
        <w:tc>
          <w:tcPr>
            <w:tcW w:w="5862" w:type="dxa"/>
            <w:shd w:val="clear" w:color="auto" w:fill="auto"/>
          </w:tcPr>
          <w:p w14:paraId="54B10565" w14:textId="77777777" w:rsidR="00B9762C" w:rsidRDefault="00B9762C" w:rsidP="00855993">
            <w:pPr>
              <w:spacing w:line="320" w:lineRule="exact"/>
              <w:rPr>
                <w:ins w:id="955" w:author="John Peng" w:date="2015-03-29T20:09:00Z"/>
                <w:rFonts w:ascii="微软雅黑" w:eastAsia="微软雅黑" w:hAnsi="微软雅黑" w:hint="eastAsia"/>
              </w:rPr>
            </w:pPr>
          </w:p>
        </w:tc>
      </w:tr>
      <w:tr w:rsidR="00855993" w:rsidRPr="00317A6D" w14:paraId="452574D3" w14:textId="77777777" w:rsidTr="00063AAF">
        <w:trPr>
          <w:trHeight w:hRule="exact" w:val="510"/>
          <w:ins w:id="956" w:author="John Peng" w:date="2015-03-27T14:49:00Z"/>
        </w:trPr>
        <w:tc>
          <w:tcPr>
            <w:tcW w:w="2660" w:type="dxa"/>
            <w:shd w:val="clear" w:color="auto" w:fill="auto"/>
          </w:tcPr>
          <w:p w14:paraId="664AE2D1" w14:textId="77777777" w:rsidR="00855993" w:rsidRDefault="00301353" w:rsidP="00855993">
            <w:pPr>
              <w:spacing w:line="320" w:lineRule="exact"/>
              <w:rPr>
                <w:ins w:id="957" w:author="John Peng" w:date="2015-03-27T14:49:00Z"/>
                <w:rFonts w:ascii="微软雅黑" w:eastAsia="微软雅黑" w:hAnsi="微软雅黑"/>
              </w:rPr>
            </w:pPr>
            <w:ins w:id="958" w:author="John Peng" w:date="2015-03-27T16:10:00Z">
              <w:r>
                <w:rPr>
                  <w:rFonts w:ascii="微软雅黑" w:eastAsia="微软雅黑" w:hAnsi="微软雅黑" w:hint="eastAsia"/>
                </w:rPr>
                <w:t>加入时间</w:t>
              </w:r>
            </w:ins>
          </w:p>
        </w:tc>
        <w:tc>
          <w:tcPr>
            <w:tcW w:w="5862" w:type="dxa"/>
            <w:shd w:val="clear" w:color="auto" w:fill="auto"/>
          </w:tcPr>
          <w:p w14:paraId="61EC6682" w14:textId="77777777" w:rsidR="00855993" w:rsidRPr="00317A6D" w:rsidRDefault="00301353" w:rsidP="00855993">
            <w:pPr>
              <w:spacing w:line="320" w:lineRule="exact"/>
              <w:rPr>
                <w:ins w:id="959" w:author="John Peng" w:date="2015-03-27T14:49:00Z"/>
                <w:rFonts w:ascii="微软雅黑" w:eastAsia="微软雅黑" w:hAnsi="微软雅黑"/>
              </w:rPr>
            </w:pPr>
            <w:ins w:id="960" w:author="John Peng" w:date="2015-03-27T16:11:00Z">
              <w:r>
                <w:rPr>
                  <w:rFonts w:ascii="微软雅黑" w:eastAsia="微软雅黑" w:hAnsi="微软雅黑" w:hint="eastAsia"/>
                </w:rPr>
                <w:t>加入团队的时间</w:t>
              </w:r>
            </w:ins>
            <w:ins w:id="961" w:author="John Peng" w:date="2015-03-27T16:12:00Z">
              <w:r>
                <w:rPr>
                  <w:rFonts w:ascii="微软雅黑" w:eastAsia="微软雅黑" w:hAnsi="微软雅黑" w:hint="eastAsia"/>
                </w:rPr>
                <w:t>（主要区分半路加入的团员）</w:t>
              </w:r>
            </w:ins>
          </w:p>
        </w:tc>
      </w:tr>
      <w:tr w:rsidR="00855993" w:rsidRPr="00317A6D" w14:paraId="65F6B2FC" w14:textId="77777777" w:rsidTr="00063AAF">
        <w:trPr>
          <w:trHeight w:hRule="exact" w:val="510"/>
          <w:ins w:id="962" w:author="John Peng" w:date="2015-03-27T14:49:00Z"/>
        </w:trPr>
        <w:tc>
          <w:tcPr>
            <w:tcW w:w="2660" w:type="dxa"/>
            <w:shd w:val="clear" w:color="auto" w:fill="auto"/>
          </w:tcPr>
          <w:p w14:paraId="48FF9632" w14:textId="77777777" w:rsidR="00855993" w:rsidRDefault="00301353" w:rsidP="00855993">
            <w:pPr>
              <w:spacing w:line="320" w:lineRule="exact"/>
              <w:rPr>
                <w:ins w:id="963" w:author="John Peng" w:date="2015-03-27T14:49:00Z"/>
                <w:rFonts w:ascii="微软雅黑" w:eastAsia="微软雅黑" w:hAnsi="微软雅黑"/>
              </w:rPr>
            </w:pPr>
            <w:ins w:id="964" w:author="John Peng" w:date="2015-03-27T16:11:00Z">
              <w:r>
                <w:rPr>
                  <w:rFonts w:ascii="微软雅黑" w:eastAsia="微软雅黑" w:hAnsi="微软雅黑" w:hint="eastAsia"/>
                </w:rPr>
                <w:t>退出时间</w:t>
              </w:r>
            </w:ins>
          </w:p>
        </w:tc>
        <w:tc>
          <w:tcPr>
            <w:tcW w:w="5862" w:type="dxa"/>
            <w:shd w:val="clear" w:color="auto" w:fill="auto"/>
          </w:tcPr>
          <w:p w14:paraId="1031EA50" w14:textId="77777777" w:rsidR="00855993" w:rsidRPr="00317A6D" w:rsidRDefault="00301353" w:rsidP="00855993">
            <w:pPr>
              <w:spacing w:line="320" w:lineRule="exact"/>
              <w:rPr>
                <w:ins w:id="965" w:author="John Peng" w:date="2015-03-27T14:49:00Z"/>
                <w:rFonts w:ascii="微软雅黑" w:eastAsia="微软雅黑" w:hAnsi="微软雅黑"/>
              </w:rPr>
            </w:pPr>
            <w:ins w:id="966" w:author="John Peng" w:date="2015-03-27T16:11:00Z">
              <w:r>
                <w:rPr>
                  <w:rFonts w:ascii="微软雅黑" w:eastAsia="微软雅黑" w:hAnsi="微软雅黑" w:hint="eastAsia"/>
                </w:rPr>
                <w:t>退出团队的时间</w:t>
              </w:r>
            </w:ins>
            <w:ins w:id="967" w:author="John Peng" w:date="2015-03-27T16:12:00Z">
              <w:r>
                <w:rPr>
                  <w:rFonts w:ascii="微软雅黑" w:eastAsia="微软雅黑" w:hAnsi="微软雅黑" w:hint="eastAsia"/>
                </w:rPr>
                <w:t>（主要区分半路退出的团员）</w:t>
              </w:r>
            </w:ins>
          </w:p>
        </w:tc>
      </w:tr>
      <w:tr w:rsidR="00855993" w:rsidRPr="00317A6D" w14:paraId="43026983" w14:textId="77777777" w:rsidTr="00063AAF">
        <w:trPr>
          <w:trHeight w:hRule="exact" w:val="510"/>
          <w:ins w:id="968" w:author="John Peng" w:date="2015-03-27T14:49:00Z"/>
        </w:trPr>
        <w:tc>
          <w:tcPr>
            <w:tcW w:w="2660" w:type="dxa"/>
            <w:shd w:val="clear" w:color="auto" w:fill="auto"/>
          </w:tcPr>
          <w:p w14:paraId="443D6907" w14:textId="77777777" w:rsidR="00855993" w:rsidRDefault="00301353" w:rsidP="00855993">
            <w:pPr>
              <w:spacing w:line="320" w:lineRule="exact"/>
              <w:rPr>
                <w:ins w:id="969" w:author="John Peng" w:date="2015-03-27T14:49:00Z"/>
                <w:rFonts w:ascii="微软雅黑" w:eastAsia="微软雅黑" w:hAnsi="微软雅黑"/>
              </w:rPr>
            </w:pPr>
            <w:ins w:id="970" w:author="John Peng" w:date="2015-03-27T16:12:00Z">
              <w:r>
                <w:rPr>
                  <w:rFonts w:ascii="微软雅黑" w:eastAsia="微软雅黑" w:hAnsi="微软雅黑" w:hint="eastAsia"/>
                </w:rPr>
                <w:t>成员备注</w:t>
              </w:r>
            </w:ins>
          </w:p>
        </w:tc>
        <w:tc>
          <w:tcPr>
            <w:tcW w:w="5862" w:type="dxa"/>
            <w:shd w:val="clear" w:color="auto" w:fill="auto"/>
          </w:tcPr>
          <w:p w14:paraId="02F31893" w14:textId="77777777" w:rsidR="00855993" w:rsidRPr="00317A6D" w:rsidRDefault="00301353" w:rsidP="00855993">
            <w:pPr>
              <w:spacing w:line="320" w:lineRule="exact"/>
              <w:rPr>
                <w:ins w:id="971" w:author="John Peng" w:date="2015-03-27T14:49:00Z"/>
                <w:rFonts w:ascii="微软雅黑" w:eastAsia="微软雅黑" w:hAnsi="微软雅黑"/>
              </w:rPr>
            </w:pPr>
            <w:ins w:id="972" w:author="John Peng" w:date="2015-03-27T16:12:00Z">
              <w:r>
                <w:rPr>
                  <w:rFonts w:ascii="微软雅黑" w:eastAsia="微软雅黑" w:hAnsi="微软雅黑" w:hint="eastAsia"/>
                </w:rPr>
                <w:t>描述该团队成员的特殊说明性</w:t>
              </w:r>
            </w:ins>
            <w:ins w:id="973" w:author="John Peng" w:date="2015-03-27T16:13:00Z">
              <w:r>
                <w:rPr>
                  <w:rFonts w:ascii="微软雅黑" w:eastAsia="微软雅黑" w:hAnsi="微软雅黑" w:hint="eastAsia"/>
                </w:rPr>
                <w:t>信息</w:t>
              </w:r>
            </w:ins>
          </w:p>
        </w:tc>
      </w:tr>
      <w:tr w:rsidR="00794E41" w:rsidRPr="00317A6D" w14:paraId="040E3F35" w14:textId="77777777" w:rsidTr="00E819C9">
        <w:trPr>
          <w:trHeight w:hRule="exact" w:val="510"/>
          <w:ins w:id="974" w:author="John Peng" w:date="2015-03-27T16:1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E96A394" w14:textId="77777777" w:rsidR="00794E41" w:rsidRPr="00317A6D" w:rsidRDefault="00794E41" w:rsidP="00794E41">
            <w:pPr>
              <w:spacing w:line="200" w:lineRule="atLeast"/>
              <w:jc w:val="left"/>
              <w:rPr>
                <w:ins w:id="975" w:author="John Peng" w:date="2015-03-27T16:19:00Z"/>
                <w:rFonts w:ascii="微软雅黑" w:eastAsia="微软雅黑" w:hAnsi="微软雅黑"/>
                <w:b/>
                <w:sz w:val="24"/>
              </w:rPr>
            </w:pPr>
            <w:ins w:id="976" w:author="John Peng" w:date="2015-03-27T16:19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行程随记表</w:t>
              </w:r>
            </w:ins>
          </w:p>
        </w:tc>
      </w:tr>
      <w:tr w:rsidR="00794E41" w:rsidRPr="00317A6D" w14:paraId="03810E41" w14:textId="77777777" w:rsidTr="00E819C9">
        <w:trPr>
          <w:trHeight w:hRule="exact" w:val="510"/>
          <w:ins w:id="977" w:author="John Peng" w:date="2015-03-27T16:19:00Z"/>
        </w:trPr>
        <w:tc>
          <w:tcPr>
            <w:tcW w:w="2660" w:type="dxa"/>
            <w:shd w:val="clear" w:color="auto" w:fill="C6D9F1" w:themeFill="text2" w:themeFillTint="33"/>
          </w:tcPr>
          <w:p w14:paraId="319B90F2" w14:textId="77777777" w:rsidR="00794E41" w:rsidRPr="00317A6D" w:rsidRDefault="00794E41" w:rsidP="00E819C9">
            <w:pPr>
              <w:spacing w:line="200" w:lineRule="atLeast"/>
              <w:jc w:val="left"/>
              <w:rPr>
                <w:ins w:id="978" w:author="John Peng" w:date="2015-03-27T16:19:00Z"/>
                <w:rFonts w:ascii="微软雅黑" w:eastAsia="微软雅黑" w:hAnsi="微软雅黑"/>
                <w:b/>
                <w:sz w:val="24"/>
              </w:rPr>
            </w:pPr>
            <w:ins w:id="979" w:author="John Peng" w:date="2015-03-27T16:1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lastRenderedPageBreak/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381472B3" w14:textId="77777777" w:rsidR="00794E41" w:rsidRPr="00317A6D" w:rsidRDefault="00794E41" w:rsidP="00E819C9">
            <w:pPr>
              <w:spacing w:line="200" w:lineRule="atLeast"/>
              <w:jc w:val="left"/>
              <w:rPr>
                <w:ins w:id="980" w:author="John Peng" w:date="2015-03-27T16:19:00Z"/>
                <w:rFonts w:ascii="微软雅黑" w:eastAsia="微软雅黑" w:hAnsi="微软雅黑"/>
                <w:b/>
                <w:sz w:val="24"/>
              </w:rPr>
            </w:pPr>
            <w:ins w:id="981" w:author="John Peng" w:date="2015-03-27T16:1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0742169F" w14:textId="77777777" w:rsidTr="00063AAF">
        <w:trPr>
          <w:trHeight w:hRule="exact" w:val="510"/>
          <w:ins w:id="982" w:author="John Peng" w:date="2015-03-27T14:49:00Z"/>
        </w:trPr>
        <w:tc>
          <w:tcPr>
            <w:tcW w:w="2660" w:type="dxa"/>
            <w:shd w:val="clear" w:color="auto" w:fill="auto"/>
          </w:tcPr>
          <w:p w14:paraId="090C8332" w14:textId="77777777" w:rsidR="00855993" w:rsidRPr="00317A6D" w:rsidRDefault="00F10EF2" w:rsidP="00855993">
            <w:pPr>
              <w:spacing w:line="320" w:lineRule="exact"/>
              <w:rPr>
                <w:ins w:id="983" w:author="John Peng" w:date="2015-03-27T14:49:00Z"/>
                <w:rFonts w:ascii="微软雅黑" w:eastAsia="微软雅黑" w:hAnsi="微软雅黑"/>
              </w:rPr>
            </w:pPr>
            <w:ins w:id="984" w:author="John Peng" w:date="2015-03-27T16:22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4011D5C1" w14:textId="77777777" w:rsidR="00855993" w:rsidRPr="00317A6D" w:rsidRDefault="00F10EF2" w:rsidP="00855993">
            <w:pPr>
              <w:spacing w:line="320" w:lineRule="exact"/>
              <w:rPr>
                <w:ins w:id="985" w:author="John Peng" w:date="2015-03-27T14:49:00Z"/>
                <w:rFonts w:ascii="微软雅黑" w:eastAsia="微软雅黑" w:hAnsi="微软雅黑"/>
              </w:rPr>
            </w:pPr>
            <w:ins w:id="986" w:author="John Peng" w:date="2015-03-27T16:22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855993" w:rsidRPr="00317A6D" w14:paraId="65065229" w14:textId="77777777" w:rsidTr="00063AAF">
        <w:trPr>
          <w:trHeight w:hRule="exact" w:val="510"/>
          <w:ins w:id="987" w:author="John Peng" w:date="2015-03-27T14:49:00Z"/>
        </w:trPr>
        <w:tc>
          <w:tcPr>
            <w:tcW w:w="2660" w:type="dxa"/>
            <w:shd w:val="clear" w:color="auto" w:fill="auto"/>
          </w:tcPr>
          <w:p w14:paraId="0D6A8C82" w14:textId="77777777" w:rsidR="00855993" w:rsidRPr="00317A6D" w:rsidRDefault="00F10EF2" w:rsidP="00855993">
            <w:pPr>
              <w:spacing w:line="320" w:lineRule="exact"/>
              <w:rPr>
                <w:ins w:id="988" w:author="John Peng" w:date="2015-03-27T14:49:00Z"/>
                <w:rFonts w:ascii="微软雅黑" w:eastAsia="微软雅黑" w:hAnsi="微软雅黑"/>
              </w:rPr>
            </w:pPr>
            <w:ins w:id="989" w:author="John Peng" w:date="2015-03-27T16:22:00Z">
              <w:r>
                <w:rPr>
                  <w:rFonts w:ascii="微软雅黑" w:eastAsia="微软雅黑" w:hAnsi="微软雅黑" w:hint="eastAsia"/>
                </w:rPr>
                <w:t>行程安排ID</w:t>
              </w:r>
            </w:ins>
          </w:p>
        </w:tc>
        <w:tc>
          <w:tcPr>
            <w:tcW w:w="5862" w:type="dxa"/>
            <w:shd w:val="clear" w:color="auto" w:fill="auto"/>
          </w:tcPr>
          <w:p w14:paraId="4B9D1A49" w14:textId="77777777" w:rsidR="00855993" w:rsidRPr="00317A6D" w:rsidRDefault="00F10EF2" w:rsidP="00855993">
            <w:pPr>
              <w:spacing w:line="320" w:lineRule="exact"/>
              <w:rPr>
                <w:ins w:id="990" w:author="John Peng" w:date="2015-03-27T14:49:00Z"/>
                <w:rFonts w:ascii="微软雅黑" w:eastAsia="微软雅黑" w:hAnsi="微软雅黑"/>
              </w:rPr>
            </w:pPr>
            <w:ins w:id="991" w:author="John Peng" w:date="2015-03-27T16:22:00Z">
              <w:r>
                <w:rPr>
                  <w:rFonts w:ascii="微软雅黑" w:eastAsia="微软雅黑" w:hAnsi="微软雅黑" w:hint="eastAsia"/>
                </w:rPr>
                <w:t>可选，关联到行程安排表</w:t>
              </w:r>
            </w:ins>
          </w:p>
        </w:tc>
      </w:tr>
      <w:tr w:rsidR="00855993" w:rsidRPr="00317A6D" w14:paraId="7E077466" w14:textId="77777777" w:rsidTr="00063AAF">
        <w:trPr>
          <w:trHeight w:hRule="exact" w:val="510"/>
          <w:ins w:id="992" w:author="John Peng" w:date="2015-03-27T14:49:00Z"/>
        </w:trPr>
        <w:tc>
          <w:tcPr>
            <w:tcW w:w="2660" w:type="dxa"/>
            <w:shd w:val="clear" w:color="auto" w:fill="auto"/>
          </w:tcPr>
          <w:p w14:paraId="3E8AE176" w14:textId="77777777" w:rsidR="00855993" w:rsidRPr="00317A6D" w:rsidRDefault="00F10EF2" w:rsidP="00855993">
            <w:pPr>
              <w:spacing w:line="320" w:lineRule="exact"/>
              <w:rPr>
                <w:ins w:id="993" w:author="John Peng" w:date="2015-03-27T14:49:00Z"/>
                <w:rFonts w:ascii="微软雅黑" w:eastAsia="微软雅黑" w:hAnsi="微软雅黑"/>
              </w:rPr>
            </w:pPr>
            <w:ins w:id="994" w:author="John Peng" w:date="2015-03-27T16:22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70F83B4A" w14:textId="77777777" w:rsidR="00855993" w:rsidRPr="00317A6D" w:rsidRDefault="00F10EF2" w:rsidP="00855993">
            <w:pPr>
              <w:spacing w:line="320" w:lineRule="exact"/>
              <w:rPr>
                <w:ins w:id="995" w:author="John Peng" w:date="2015-03-27T14:49:00Z"/>
                <w:rFonts w:ascii="微软雅黑" w:eastAsia="微软雅黑" w:hAnsi="微软雅黑"/>
              </w:rPr>
            </w:pPr>
            <w:ins w:id="996" w:author="John Peng" w:date="2015-03-27T16:22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855993" w:rsidRPr="00317A6D" w14:paraId="1D256404" w14:textId="77777777" w:rsidTr="00063AAF">
        <w:trPr>
          <w:trHeight w:hRule="exact" w:val="510"/>
          <w:ins w:id="997" w:author="John Peng" w:date="2015-03-27T14:49:00Z"/>
        </w:trPr>
        <w:tc>
          <w:tcPr>
            <w:tcW w:w="2660" w:type="dxa"/>
            <w:shd w:val="clear" w:color="auto" w:fill="auto"/>
          </w:tcPr>
          <w:p w14:paraId="7F096A42" w14:textId="77777777" w:rsidR="00855993" w:rsidRPr="00317A6D" w:rsidRDefault="00F10EF2" w:rsidP="00855993">
            <w:pPr>
              <w:spacing w:line="320" w:lineRule="exact"/>
              <w:rPr>
                <w:ins w:id="998" w:author="John Peng" w:date="2015-03-27T14:49:00Z"/>
                <w:rFonts w:ascii="微软雅黑" w:eastAsia="微软雅黑" w:hAnsi="微软雅黑"/>
              </w:rPr>
            </w:pPr>
            <w:ins w:id="999" w:author="John Peng" w:date="2015-03-27T16:22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273E53E6" w14:textId="77777777" w:rsidR="00855993" w:rsidRPr="00317A6D" w:rsidRDefault="00855993" w:rsidP="00855993">
            <w:pPr>
              <w:spacing w:line="320" w:lineRule="exact"/>
              <w:rPr>
                <w:ins w:id="1000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2421466C" w14:textId="77777777" w:rsidTr="00063AAF">
        <w:trPr>
          <w:trHeight w:hRule="exact" w:val="510"/>
          <w:ins w:id="1001" w:author="John Peng" w:date="2015-03-27T14:49:00Z"/>
        </w:trPr>
        <w:tc>
          <w:tcPr>
            <w:tcW w:w="2660" w:type="dxa"/>
            <w:shd w:val="clear" w:color="auto" w:fill="auto"/>
          </w:tcPr>
          <w:p w14:paraId="3E7AAF8A" w14:textId="77777777" w:rsidR="00855993" w:rsidRPr="00317A6D" w:rsidRDefault="00F10EF2" w:rsidP="00855993">
            <w:pPr>
              <w:spacing w:line="320" w:lineRule="exact"/>
              <w:rPr>
                <w:ins w:id="1002" w:author="John Peng" w:date="2015-03-27T14:49:00Z"/>
                <w:rFonts w:ascii="微软雅黑" w:eastAsia="微软雅黑" w:hAnsi="微软雅黑"/>
              </w:rPr>
            </w:pPr>
            <w:ins w:id="1003" w:author="John Peng" w:date="2015-03-27T16:22:00Z">
              <w:r>
                <w:rPr>
                  <w:rFonts w:ascii="微软雅黑" w:eastAsia="微软雅黑" w:hAnsi="微软雅黑" w:hint="eastAsia"/>
                </w:rPr>
                <w:t>位置</w:t>
              </w:r>
            </w:ins>
          </w:p>
        </w:tc>
        <w:tc>
          <w:tcPr>
            <w:tcW w:w="5862" w:type="dxa"/>
            <w:shd w:val="clear" w:color="auto" w:fill="auto"/>
          </w:tcPr>
          <w:p w14:paraId="03AD22EB" w14:textId="77777777" w:rsidR="00855993" w:rsidRPr="00317A6D" w:rsidRDefault="00F10EF2" w:rsidP="00855993">
            <w:pPr>
              <w:spacing w:line="320" w:lineRule="exact"/>
              <w:rPr>
                <w:ins w:id="1004" w:author="John Peng" w:date="2015-03-27T14:49:00Z"/>
                <w:rFonts w:ascii="微软雅黑" w:eastAsia="微软雅黑" w:hAnsi="微软雅黑"/>
              </w:rPr>
            </w:pPr>
            <w:ins w:id="1005" w:author="John Peng" w:date="2015-03-27T16:22:00Z">
              <w:r>
                <w:rPr>
                  <w:rFonts w:ascii="微软雅黑" w:eastAsia="微软雅黑" w:hAnsi="微软雅黑" w:hint="eastAsia"/>
                </w:rPr>
                <w:t>经度/</w:t>
              </w:r>
            </w:ins>
            <w:ins w:id="1006" w:author="John Peng" w:date="2015-03-27T16:23:00Z">
              <w:r>
                <w:rPr>
                  <w:rFonts w:ascii="微软雅黑" w:eastAsia="微软雅黑" w:hAnsi="微软雅黑" w:hint="eastAsia"/>
                </w:rPr>
                <w:t>维度</w:t>
              </w:r>
            </w:ins>
          </w:p>
        </w:tc>
      </w:tr>
      <w:tr w:rsidR="00855993" w:rsidRPr="00317A6D" w14:paraId="38BAB019" w14:textId="77777777" w:rsidTr="00063AAF">
        <w:trPr>
          <w:trHeight w:hRule="exact" w:val="510"/>
          <w:ins w:id="1007" w:author="John Peng" w:date="2015-03-27T14:49:00Z"/>
        </w:trPr>
        <w:tc>
          <w:tcPr>
            <w:tcW w:w="2660" w:type="dxa"/>
            <w:shd w:val="clear" w:color="auto" w:fill="auto"/>
          </w:tcPr>
          <w:p w14:paraId="2B9767CA" w14:textId="77777777" w:rsidR="00855993" w:rsidRDefault="00F10EF2" w:rsidP="00855993">
            <w:pPr>
              <w:spacing w:line="320" w:lineRule="exact"/>
              <w:rPr>
                <w:ins w:id="1008" w:author="John Peng" w:date="2015-03-27T14:49:00Z"/>
                <w:rFonts w:ascii="微软雅黑" w:eastAsia="微软雅黑" w:hAnsi="微软雅黑"/>
              </w:rPr>
            </w:pPr>
            <w:ins w:id="1009" w:author="John Peng" w:date="2015-03-27T16:23:00Z">
              <w:r>
                <w:rPr>
                  <w:rFonts w:ascii="微软雅黑" w:eastAsia="微软雅黑" w:hAnsi="微软雅黑" w:hint="eastAsia"/>
                </w:rPr>
                <w:t>随记类型</w:t>
              </w:r>
            </w:ins>
          </w:p>
        </w:tc>
        <w:tc>
          <w:tcPr>
            <w:tcW w:w="5862" w:type="dxa"/>
            <w:shd w:val="clear" w:color="auto" w:fill="auto"/>
          </w:tcPr>
          <w:p w14:paraId="6A757FF4" w14:textId="77777777" w:rsidR="00855993" w:rsidRPr="00317A6D" w:rsidRDefault="00F10EF2" w:rsidP="00855993">
            <w:pPr>
              <w:spacing w:line="320" w:lineRule="exact"/>
              <w:rPr>
                <w:ins w:id="1010" w:author="John Peng" w:date="2015-03-27T14:49:00Z"/>
                <w:rFonts w:ascii="微软雅黑" w:eastAsia="微软雅黑" w:hAnsi="微软雅黑"/>
              </w:rPr>
            </w:pPr>
            <w:ins w:id="1011" w:author="John Peng" w:date="2015-03-27T16:26:00Z">
              <w:r>
                <w:rPr>
                  <w:rFonts w:ascii="微软雅黑" w:eastAsia="微软雅黑" w:hAnsi="微软雅黑" w:hint="eastAsia"/>
                </w:rPr>
                <w:t>心情、足迹、备忘、</w:t>
              </w:r>
              <w:r w:rsidR="00571DCF">
                <w:rPr>
                  <w:rFonts w:ascii="微软雅黑" w:eastAsia="微软雅黑" w:hAnsi="微软雅黑" w:hint="eastAsia"/>
                </w:rPr>
                <w:t>其他</w:t>
              </w:r>
            </w:ins>
          </w:p>
        </w:tc>
      </w:tr>
      <w:tr w:rsidR="00E767F9" w:rsidRPr="00317A6D" w14:paraId="0473D4C2" w14:textId="77777777" w:rsidTr="00063AAF">
        <w:trPr>
          <w:trHeight w:hRule="exact" w:val="510"/>
          <w:ins w:id="1012" w:author="John Peng" w:date="2015-03-27T21:51:00Z"/>
        </w:trPr>
        <w:tc>
          <w:tcPr>
            <w:tcW w:w="2660" w:type="dxa"/>
            <w:shd w:val="clear" w:color="auto" w:fill="auto"/>
          </w:tcPr>
          <w:p w14:paraId="6D027D9B" w14:textId="41613FC9" w:rsidR="00E767F9" w:rsidRDefault="00041F49" w:rsidP="00855993">
            <w:pPr>
              <w:spacing w:line="320" w:lineRule="exact"/>
              <w:rPr>
                <w:ins w:id="1013" w:author="John Peng" w:date="2015-03-27T21:51:00Z"/>
                <w:rFonts w:ascii="微软雅黑" w:eastAsia="微软雅黑" w:hAnsi="微软雅黑"/>
              </w:rPr>
            </w:pPr>
            <w:ins w:id="1014" w:author="John Peng" w:date="2015-03-27T21:51:00Z">
              <w:r>
                <w:rPr>
                  <w:rFonts w:ascii="微软雅黑" w:eastAsia="微软雅黑" w:hAnsi="微软雅黑" w:hint="eastAsia"/>
                </w:rPr>
                <w:t>随</w:t>
              </w:r>
            </w:ins>
            <w:ins w:id="1015" w:author="John Peng" w:date="2015-03-29T20:16:00Z">
              <w:r>
                <w:rPr>
                  <w:rFonts w:ascii="微软雅黑" w:eastAsia="微软雅黑" w:hAnsi="微软雅黑" w:hint="eastAsia"/>
                </w:rPr>
                <w:t>记</w:t>
              </w:r>
            </w:ins>
            <w:ins w:id="1016" w:author="John Peng" w:date="2015-03-27T21:51:00Z">
              <w:r w:rsidR="00E767F9">
                <w:rPr>
                  <w:rFonts w:ascii="微软雅黑" w:eastAsia="微软雅黑" w:hAnsi="微软雅黑" w:hint="eastAsia"/>
                </w:rPr>
                <w:t>标题</w:t>
              </w:r>
            </w:ins>
          </w:p>
        </w:tc>
        <w:tc>
          <w:tcPr>
            <w:tcW w:w="5862" w:type="dxa"/>
            <w:shd w:val="clear" w:color="auto" w:fill="auto"/>
          </w:tcPr>
          <w:p w14:paraId="13998AF0" w14:textId="77777777" w:rsidR="00E767F9" w:rsidRDefault="00E767F9" w:rsidP="00855993">
            <w:pPr>
              <w:spacing w:line="320" w:lineRule="exact"/>
              <w:rPr>
                <w:ins w:id="1017" w:author="John Peng" w:date="2015-03-27T21:51:00Z"/>
                <w:rFonts w:ascii="微软雅黑" w:eastAsia="微软雅黑" w:hAnsi="微软雅黑"/>
              </w:rPr>
            </w:pPr>
          </w:p>
        </w:tc>
      </w:tr>
      <w:tr w:rsidR="00855993" w:rsidRPr="00317A6D" w14:paraId="70A4E0D1" w14:textId="77777777" w:rsidTr="00063AAF">
        <w:trPr>
          <w:trHeight w:hRule="exact" w:val="510"/>
          <w:ins w:id="1018" w:author="John Peng" w:date="2015-03-27T14:49:00Z"/>
        </w:trPr>
        <w:tc>
          <w:tcPr>
            <w:tcW w:w="2660" w:type="dxa"/>
            <w:shd w:val="clear" w:color="auto" w:fill="auto"/>
          </w:tcPr>
          <w:p w14:paraId="6AB5D976" w14:textId="77777777" w:rsidR="00855993" w:rsidRPr="00317A6D" w:rsidRDefault="00571DCF" w:rsidP="00855993">
            <w:pPr>
              <w:spacing w:line="320" w:lineRule="exact"/>
              <w:rPr>
                <w:ins w:id="1019" w:author="John Peng" w:date="2015-03-27T14:49:00Z"/>
                <w:rFonts w:ascii="微软雅黑" w:eastAsia="微软雅黑" w:hAnsi="微软雅黑"/>
              </w:rPr>
            </w:pPr>
            <w:ins w:id="1020" w:author="John Peng" w:date="2015-03-27T16:27:00Z">
              <w:r>
                <w:rPr>
                  <w:rFonts w:ascii="微软雅黑" w:eastAsia="微软雅黑" w:hAnsi="微软雅黑" w:hint="eastAsia"/>
                </w:rPr>
                <w:t>随记内容</w:t>
              </w:r>
            </w:ins>
          </w:p>
        </w:tc>
        <w:tc>
          <w:tcPr>
            <w:tcW w:w="5862" w:type="dxa"/>
            <w:shd w:val="clear" w:color="auto" w:fill="auto"/>
          </w:tcPr>
          <w:p w14:paraId="5D646C8A" w14:textId="77777777" w:rsidR="00855993" w:rsidRPr="00317A6D" w:rsidRDefault="00571DCF" w:rsidP="00855993">
            <w:pPr>
              <w:spacing w:line="320" w:lineRule="exact"/>
              <w:rPr>
                <w:ins w:id="1021" w:author="John Peng" w:date="2015-03-27T14:49:00Z"/>
                <w:rFonts w:ascii="微软雅黑" w:eastAsia="微软雅黑" w:hAnsi="微软雅黑"/>
              </w:rPr>
            </w:pPr>
            <w:ins w:id="1022" w:author="John Peng" w:date="2015-03-27T16:27:00Z">
              <w:r>
                <w:rPr>
                  <w:rFonts w:ascii="微软雅黑" w:eastAsia="微软雅黑" w:hAnsi="微软雅黑" w:hint="eastAsia"/>
                </w:rPr>
                <w:t>文字信息</w:t>
              </w:r>
            </w:ins>
          </w:p>
        </w:tc>
      </w:tr>
      <w:tr w:rsidR="00855993" w:rsidRPr="00317A6D" w14:paraId="6A821566" w14:textId="77777777" w:rsidTr="00063AAF">
        <w:trPr>
          <w:trHeight w:hRule="exact" w:val="510"/>
          <w:ins w:id="1023" w:author="John Peng" w:date="2015-03-27T14:49:00Z"/>
        </w:trPr>
        <w:tc>
          <w:tcPr>
            <w:tcW w:w="2660" w:type="dxa"/>
            <w:shd w:val="clear" w:color="auto" w:fill="auto"/>
          </w:tcPr>
          <w:p w14:paraId="0051A758" w14:textId="77777777" w:rsidR="00855993" w:rsidRPr="00317A6D" w:rsidRDefault="00571DCF" w:rsidP="00855993">
            <w:pPr>
              <w:spacing w:line="320" w:lineRule="exact"/>
              <w:rPr>
                <w:ins w:id="1024" w:author="John Peng" w:date="2015-03-27T14:49:00Z"/>
                <w:rFonts w:ascii="微软雅黑" w:eastAsia="微软雅黑" w:hAnsi="微软雅黑"/>
              </w:rPr>
            </w:pPr>
            <w:ins w:id="1025" w:author="John Peng" w:date="2015-03-27T16:27:00Z">
              <w:r>
                <w:rPr>
                  <w:rFonts w:ascii="微软雅黑" w:eastAsia="微软雅黑" w:hAnsi="微软雅黑" w:hint="eastAsia"/>
                </w:rPr>
                <w:t>图片</w:t>
              </w:r>
            </w:ins>
          </w:p>
        </w:tc>
        <w:tc>
          <w:tcPr>
            <w:tcW w:w="5862" w:type="dxa"/>
            <w:shd w:val="clear" w:color="auto" w:fill="auto"/>
          </w:tcPr>
          <w:p w14:paraId="578D805B" w14:textId="77777777" w:rsidR="00855993" w:rsidRPr="00317A6D" w:rsidRDefault="00855993" w:rsidP="00855993">
            <w:pPr>
              <w:spacing w:line="320" w:lineRule="exact"/>
              <w:rPr>
                <w:ins w:id="1026" w:author="John Peng" w:date="2015-03-27T14:49:00Z"/>
                <w:rFonts w:ascii="微软雅黑" w:eastAsia="微软雅黑" w:hAnsi="微软雅黑"/>
              </w:rPr>
            </w:pPr>
          </w:p>
        </w:tc>
      </w:tr>
      <w:tr w:rsidR="00855993" w:rsidRPr="00317A6D" w14:paraId="1D26B968" w14:textId="77777777" w:rsidTr="00063AAF">
        <w:trPr>
          <w:trHeight w:hRule="exact" w:val="510"/>
          <w:ins w:id="1027" w:author="John Peng" w:date="2015-03-27T14:49:00Z"/>
        </w:trPr>
        <w:tc>
          <w:tcPr>
            <w:tcW w:w="2660" w:type="dxa"/>
            <w:shd w:val="clear" w:color="auto" w:fill="auto"/>
          </w:tcPr>
          <w:p w14:paraId="1B7BD953" w14:textId="77777777" w:rsidR="00855993" w:rsidRDefault="00571DCF" w:rsidP="00855993">
            <w:pPr>
              <w:spacing w:line="320" w:lineRule="exact"/>
              <w:rPr>
                <w:ins w:id="1028" w:author="John Peng" w:date="2015-03-27T14:49:00Z"/>
                <w:rFonts w:ascii="微软雅黑" w:eastAsia="微软雅黑" w:hAnsi="微软雅黑"/>
              </w:rPr>
            </w:pPr>
            <w:ins w:id="1029" w:author="John Peng" w:date="2015-03-27T16:27:00Z">
              <w:r>
                <w:rPr>
                  <w:rFonts w:ascii="微软雅黑" w:eastAsia="微软雅黑" w:hAnsi="微软雅黑" w:hint="eastAsia"/>
                </w:rPr>
                <w:t>小视频</w:t>
              </w:r>
            </w:ins>
          </w:p>
        </w:tc>
        <w:tc>
          <w:tcPr>
            <w:tcW w:w="5862" w:type="dxa"/>
            <w:shd w:val="clear" w:color="auto" w:fill="auto"/>
          </w:tcPr>
          <w:p w14:paraId="794D14DF" w14:textId="77777777" w:rsidR="00855993" w:rsidRPr="00317A6D" w:rsidRDefault="00855993" w:rsidP="00855993">
            <w:pPr>
              <w:spacing w:line="320" w:lineRule="exact"/>
              <w:rPr>
                <w:ins w:id="1030" w:author="John Peng" w:date="2015-03-27T14:49:00Z"/>
                <w:rFonts w:ascii="微软雅黑" w:eastAsia="微软雅黑" w:hAnsi="微软雅黑"/>
              </w:rPr>
            </w:pPr>
          </w:p>
        </w:tc>
      </w:tr>
      <w:tr w:rsidR="00041F49" w:rsidRPr="00317A6D" w14:paraId="60DAA458" w14:textId="77777777" w:rsidTr="00063AAF">
        <w:trPr>
          <w:trHeight w:hRule="exact" w:val="510"/>
          <w:ins w:id="1031" w:author="John Peng" w:date="2015-03-29T20:16:00Z"/>
        </w:trPr>
        <w:tc>
          <w:tcPr>
            <w:tcW w:w="2660" w:type="dxa"/>
            <w:shd w:val="clear" w:color="auto" w:fill="auto"/>
          </w:tcPr>
          <w:p w14:paraId="6E081221" w14:textId="1B7B2292" w:rsidR="00041F49" w:rsidRDefault="00041F49" w:rsidP="00855993">
            <w:pPr>
              <w:spacing w:line="320" w:lineRule="exact"/>
              <w:rPr>
                <w:ins w:id="1032" w:author="John Peng" w:date="2015-03-29T20:16:00Z"/>
                <w:rFonts w:ascii="微软雅黑" w:eastAsia="微软雅黑" w:hAnsi="微软雅黑" w:hint="eastAsia"/>
              </w:rPr>
            </w:pPr>
            <w:ins w:id="1033" w:author="John Peng" w:date="2015-03-29T20:16:00Z">
              <w:r>
                <w:rPr>
                  <w:rFonts w:ascii="微软雅黑" w:eastAsia="微软雅黑" w:hAnsi="微软雅黑" w:hint="eastAsia"/>
                </w:rPr>
                <w:t>分享等级</w:t>
              </w:r>
            </w:ins>
          </w:p>
        </w:tc>
        <w:tc>
          <w:tcPr>
            <w:tcW w:w="5862" w:type="dxa"/>
            <w:shd w:val="clear" w:color="auto" w:fill="auto"/>
          </w:tcPr>
          <w:p w14:paraId="46AC7393" w14:textId="64B63C0E" w:rsidR="00041F49" w:rsidRPr="00317A6D" w:rsidRDefault="00041F49" w:rsidP="00855993">
            <w:pPr>
              <w:spacing w:line="320" w:lineRule="exact"/>
              <w:rPr>
                <w:ins w:id="1034" w:author="John Peng" w:date="2015-03-29T20:16:00Z"/>
                <w:rFonts w:ascii="微软雅黑" w:eastAsia="微软雅黑" w:hAnsi="微软雅黑"/>
              </w:rPr>
            </w:pPr>
            <w:ins w:id="1035" w:author="John Peng" w:date="2015-03-29T20:16:00Z">
              <w:r>
                <w:rPr>
                  <w:rFonts w:ascii="微软雅黑" w:eastAsia="微软雅黑" w:hAnsi="微软雅黑" w:hint="eastAsia"/>
                </w:rPr>
                <w:t>不分享、团内、</w:t>
              </w:r>
            </w:ins>
            <w:ins w:id="1036" w:author="John Peng" w:date="2015-03-29T20:17:00Z">
              <w:r>
                <w:rPr>
                  <w:rFonts w:ascii="微软雅黑" w:eastAsia="微软雅黑" w:hAnsi="微软雅黑" w:hint="eastAsia"/>
                </w:rPr>
                <w:t>朋友圈、公开</w:t>
              </w:r>
            </w:ins>
          </w:p>
        </w:tc>
      </w:tr>
      <w:tr w:rsidR="00855993" w:rsidRPr="00317A6D" w14:paraId="2B03DB0F" w14:textId="77777777" w:rsidTr="00063AAF">
        <w:trPr>
          <w:trHeight w:hRule="exact" w:val="510"/>
          <w:ins w:id="1037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71A39123" w14:textId="77777777" w:rsidR="00855993" w:rsidRPr="00317A6D" w:rsidRDefault="00571DCF" w:rsidP="00855993">
            <w:pPr>
              <w:spacing w:line="200" w:lineRule="atLeast"/>
              <w:jc w:val="left"/>
              <w:rPr>
                <w:ins w:id="1038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039" w:author="John Peng" w:date="2015-03-27T16:27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行程预算表</w:t>
              </w:r>
            </w:ins>
          </w:p>
        </w:tc>
      </w:tr>
      <w:tr w:rsidR="00855993" w:rsidRPr="00317A6D" w14:paraId="2ABBC55A" w14:textId="77777777" w:rsidTr="00063AAF">
        <w:trPr>
          <w:trHeight w:hRule="exact" w:val="510"/>
          <w:ins w:id="1040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4DF7A54A" w14:textId="77777777" w:rsidR="00855993" w:rsidRPr="00317A6D" w:rsidRDefault="00855993" w:rsidP="00855993">
            <w:pPr>
              <w:spacing w:line="200" w:lineRule="atLeast"/>
              <w:jc w:val="left"/>
              <w:rPr>
                <w:ins w:id="1041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042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308CF5BB" w14:textId="77777777" w:rsidR="00855993" w:rsidRPr="00317A6D" w:rsidRDefault="00855993" w:rsidP="00855993">
            <w:pPr>
              <w:spacing w:line="200" w:lineRule="atLeast"/>
              <w:jc w:val="left"/>
              <w:rPr>
                <w:ins w:id="1043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044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478AA541" w14:textId="77777777" w:rsidTr="00063AAF">
        <w:trPr>
          <w:trHeight w:hRule="exact" w:val="510"/>
          <w:ins w:id="1045" w:author="John Peng" w:date="2015-03-27T14:49:00Z"/>
        </w:trPr>
        <w:tc>
          <w:tcPr>
            <w:tcW w:w="2660" w:type="dxa"/>
            <w:shd w:val="clear" w:color="auto" w:fill="auto"/>
          </w:tcPr>
          <w:p w14:paraId="008ECCF0" w14:textId="77777777" w:rsidR="00855993" w:rsidRPr="00317A6D" w:rsidRDefault="00571DCF" w:rsidP="00855993">
            <w:pPr>
              <w:spacing w:line="320" w:lineRule="exact"/>
              <w:rPr>
                <w:ins w:id="1046" w:author="John Peng" w:date="2015-03-27T14:49:00Z"/>
                <w:rFonts w:ascii="微软雅黑" w:eastAsia="微软雅黑" w:hAnsi="微软雅黑"/>
              </w:rPr>
            </w:pPr>
            <w:ins w:id="1047" w:author="John Peng" w:date="2015-03-27T16:27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0158D25B" w14:textId="77777777" w:rsidR="00855993" w:rsidRPr="00317A6D" w:rsidRDefault="00571DCF" w:rsidP="00855993">
            <w:pPr>
              <w:spacing w:line="320" w:lineRule="exact"/>
              <w:rPr>
                <w:ins w:id="1048" w:author="John Peng" w:date="2015-03-27T14:49:00Z"/>
                <w:rFonts w:ascii="微软雅黑" w:eastAsia="微软雅黑" w:hAnsi="微软雅黑"/>
              </w:rPr>
            </w:pPr>
            <w:ins w:id="1049" w:author="John Peng" w:date="2015-03-27T16:27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855993" w:rsidRPr="00317A6D" w14:paraId="31C798E8" w14:textId="77777777" w:rsidTr="00063AAF">
        <w:trPr>
          <w:trHeight w:hRule="exact" w:val="510"/>
          <w:ins w:id="1050" w:author="John Peng" w:date="2015-03-27T14:49:00Z"/>
        </w:trPr>
        <w:tc>
          <w:tcPr>
            <w:tcW w:w="2660" w:type="dxa"/>
            <w:shd w:val="clear" w:color="auto" w:fill="auto"/>
          </w:tcPr>
          <w:p w14:paraId="2CF29CCB" w14:textId="77777777" w:rsidR="00855993" w:rsidRPr="00317A6D" w:rsidRDefault="00571DCF" w:rsidP="00855993">
            <w:pPr>
              <w:spacing w:line="320" w:lineRule="exact"/>
              <w:rPr>
                <w:ins w:id="1051" w:author="John Peng" w:date="2015-03-27T14:49:00Z"/>
                <w:rFonts w:ascii="微软雅黑" w:eastAsia="微软雅黑" w:hAnsi="微软雅黑"/>
              </w:rPr>
            </w:pPr>
            <w:ins w:id="1052" w:author="John Peng" w:date="2015-03-27T16:27:00Z">
              <w:r>
                <w:rPr>
                  <w:rFonts w:ascii="微软雅黑" w:eastAsia="微软雅黑" w:hAnsi="微软雅黑" w:hint="eastAsia"/>
                </w:rPr>
                <w:t>预算类别</w:t>
              </w:r>
            </w:ins>
          </w:p>
        </w:tc>
        <w:tc>
          <w:tcPr>
            <w:tcW w:w="5862" w:type="dxa"/>
            <w:shd w:val="clear" w:color="auto" w:fill="auto"/>
          </w:tcPr>
          <w:p w14:paraId="7275F1BB" w14:textId="0E06858E" w:rsidR="00855993" w:rsidRPr="00317A6D" w:rsidRDefault="00571DCF" w:rsidP="00855993">
            <w:pPr>
              <w:spacing w:line="320" w:lineRule="exact"/>
              <w:rPr>
                <w:ins w:id="1053" w:author="John Peng" w:date="2015-03-27T14:49:00Z"/>
                <w:rFonts w:ascii="微软雅黑" w:eastAsia="微软雅黑" w:hAnsi="微软雅黑"/>
              </w:rPr>
            </w:pPr>
            <w:ins w:id="1054" w:author="John Peng" w:date="2015-03-27T16:27:00Z">
              <w:r>
                <w:rPr>
                  <w:rFonts w:ascii="微软雅黑" w:eastAsia="微软雅黑" w:hAnsi="微软雅黑" w:hint="eastAsia"/>
                </w:rPr>
                <w:t>交通、门票、住宿、</w:t>
              </w:r>
            </w:ins>
            <w:ins w:id="1055" w:author="John Peng" w:date="2015-03-27T16:28:00Z">
              <w:r>
                <w:rPr>
                  <w:rFonts w:ascii="微软雅黑" w:eastAsia="微软雅黑" w:hAnsi="微软雅黑" w:hint="eastAsia"/>
                </w:rPr>
                <w:t>美食、购物</w:t>
              </w:r>
            </w:ins>
            <w:ins w:id="1056" w:author="John Peng" w:date="2015-03-29T20:18:00Z">
              <w:r w:rsidR="00041F49">
                <w:rPr>
                  <w:rFonts w:ascii="微软雅黑" w:eastAsia="微软雅黑" w:hAnsi="微软雅黑" w:hint="eastAsia"/>
                </w:rPr>
                <w:t>、租车、其他</w:t>
              </w:r>
            </w:ins>
          </w:p>
        </w:tc>
      </w:tr>
      <w:tr w:rsidR="00041F49" w:rsidRPr="00317A6D" w14:paraId="090B88ED" w14:textId="77777777" w:rsidTr="00063AAF">
        <w:trPr>
          <w:trHeight w:hRule="exact" w:val="510"/>
          <w:ins w:id="1057" w:author="John Peng" w:date="2015-03-29T20:18:00Z"/>
        </w:trPr>
        <w:tc>
          <w:tcPr>
            <w:tcW w:w="2660" w:type="dxa"/>
            <w:shd w:val="clear" w:color="auto" w:fill="auto"/>
          </w:tcPr>
          <w:p w14:paraId="4D56FA7A" w14:textId="7D8DBAD8" w:rsidR="00041F49" w:rsidRDefault="00041F49" w:rsidP="00855993">
            <w:pPr>
              <w:spacing w:line="320" w:lineRule="exact"/>
              <w:rPr>
                <w:ins w:id="1058" w:author="John Peng" w:date="2015-03-29T20:18:00Z"/>
                <w:rFonts w:ascii="微软雅黑" w:eastAsia="微软雅黑" w:hAnsi="微软雅黑" w:hint="eastAsia"/>
              </w:rPr>
            </w:pPr>
            <w:ins w:id="1059" w:author="John Peng" w:date="2015-03-29T20:18:00Z">
              <w:r>
                <w:rPr>
                  <w:rFonts w:ascii="微软雅黑" w:eastAsia="微软雅黑" w:hAnsi="微软雅黑" w:hint="eastAsia"/>
                </w:rPr>
                <w:t>预算分类</w:t>
              </w:r>
            </w:ins>
          </w:p>
        </w:tc>
        <w:tc>
          <w:tcPr>
            <w:tcW w:w="5862" w:type="dxa"/>
            <w:shd w:val="clear" w:color="auto" w:fill="auto"/>
          </w:tcPr>
          <w:p w14:paraId="1CD3EBD8" w14:textId="460A2C0C" w:rsidR="00041F49" w:rsidRDefault="00041F49" w:rsidP="00855993">
            <w:pPr>
              <w:spacing w:line="320" w:lineRule="exact"/>
              <w:rPr>
                <w:ins w:id="1060" w:author="John Peng" w:date="2015-03-29T20:18:00Z"/>
                <w:rFonts w:ascii="微软雅黑" w:eastAsia="微软雅黑" w:hAnsi="微软雅黑" w:hint="eastAsia"/>
              </w:rPr>
            </w:pPr>
            <w:ins w:id="1061" w:author="John Peng" w:date="2015-03-29T20:18:00Z">
              <w:r>
                <w:rPr>
                  <w:rFonts w:ascii="微软雅黑" w:eastAsia="微软雅黑" w:hAnsi="微软雅黑" w:hint="eastAsia"/>
                </w:rPr>
                <w:t>个人、集体</w:t>
              </w:r>
            </w:ins>
          </w:p>
        </w:tc>
      </w:tr>
      <w:tr w:rsidR="00855993" w14:paraId="21D392E6" w14:textId="77777777" w:rsidTr="00063AAF">
        <w:trPr>
          <w:trHeight w:hRule="exact" w:val="510"/>
          <w:ins w:id="1062" w:author="John Peng" w:date="2015-03-27T14:49:00Z"/>
        </w:trPr>
        <w:tc>
          <w:tcPr>
            <w:tcW w:w="2660" w:type="dxa"/>
            <w:shd w:val="clear" w:color="auto" w:fill="auto"/>
          </w:tcPr>
          <w:p w14:paraId="5141CD6E" w14:textId="77777777" w:rsidR="00855993" w:rsidRDefault="00571DCF" w:rsidP="00855993">
            <w:pPr>
              <w:spacing w:line="320" w:lineRule="exact"/>
              <w:rPr>
                <w:ins w:id="1063" w:author="John Peng" w:date="2015-03-27T14:49:00Z"/>
                <w:rFonts w:ascii="微软雅黑" w:eastAsia="微软雅黑" w:hAnsi="微软雅黑"/>
              </w:rPr>
            </w:pPr>
            <w:ins w:id="1064" w:author="John Peng" w:date="2015-03-27T16:28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  <w:tc>
          <w:tcPr>
            <w:tcW w:w="5862" w:type="dxa"/>
            <w:shd w:val="clear" w:color="auto" w:fill="auto"/>
          </w:tcPr>
          <w:p w14:paraId="6472C3EF" w14:textId="77777777" w:rsidR="00855993" w:rsidRDefault="00855993" w:rsidP="00855993">
            <w:pPr>
              <w:spacing w:line="320" w:lineRule="exact"/>
              <w:rPr>
                <w:ins w:id="1065" w:author="John Peng" w:date="2015-03-27T14:49:00Z"/>
                <w:rFonts w:ascii="微软雅黑" w:eastAsia="微软雅黑" w:hAnsi="微软雅黑"/>
              </w:rPr>
            </w:pPr>
          </w:p>
        </w:tc>
      </w:tr>
      <w:tr w:rsidR="00571DCF" w:rsidRPr="00317A6D" w14:paraId="2EB90034" w14:textId="77777777" w:rsidTr="00E819C9">
        <w:trPr>
          <w:trHeight w:hRule="exact" w:val="510"/>
          <w:ins w:id="1066" w:author="John Peng" w:date="2015-03-27T16:28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CB74AAF" w14:textId="77777777" w:rsidR="00571DCF" w:rsidRPr="00317A6D" w:rsidRDefault="00571DCF" w:rsidP="00E819C9">
            <w:pPr>
              <w:spacing w:line="200" w:lineRule="atLeast"/>
              <w:jc w:val="left"/>
              <w:rPr>
                <w:ins w:id="1067" w:author="John Peng" w:date="2015-03-27T16:28:00Z"/>
                <w:rFonts w:ascii="微软雅黑" w:eastAsia="微软雅黑" w:hAnsi="微软雅黑"/>
                <w:b/>
                <w:sz w:val="24"/>
              </w:rPr>
            </w:pPr>
            <w:ins w:id="1068" w:author="John Peng" w:date="2015-03-27T16:28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行程预收表</w:t>
              </w:r>
            </w:ins>
          </w:p>
        </w:tc>
      </w:tr>
      <w:tr w:rsidR="00571DCF" w:rsidRPr="00317A6D" w14:paraId="58CFF3DE" w14:textId="77777777" w:rsidTr="00E819C9">
        <w:trPr>
          <w:trHeight w:hRule="exact" w:val="510"/>
          <w:ins w:id="1069" w:author="John Peng" w:date="2015-03-27T16:28:00Z"/>
        </w:trPr>
        <w:tc>
          <w:tcPr>
            <w:tcW w:w="2660" w:type="dxa"/>
            <w:shd w:val="clear" w:color="auto" w:fill="C6D9F1" w:themeFill="text2" w:themeFillTint="33"/>
          </w:tcPr>
          <w:p w14:paraId="0A49A28F" w14:textId="77777777" w:rsidR="00571DCF" w:rsidRPr="00317A6D" w:rsidRDefault="00571DCF" w:rsidP="00E819C9">
            <w:pPr>
              <w:spacing w:line="200" w:lineRule="atLeast"/>
              <w:jc w:val="left"/>
              <w:rPr>
                <w:ins w:id="1070" w:author="John Peng" w:date="2015-03-27T16:28:00Z"/>
                <w:rFonts w:ascii="微软雅黑" w:eastAsia="微软雅黑" w:hAnsi="微软雅黑"/>
                <w:b/>
                <w:sz w:val="24"/>
              </w:rPr>
            </w:pPr>
            <w:ins w:id="1071" w:author="John Peng" w:date="2015-03-27T16:28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45EE0F5B" w14:textId="77777777" w:rsidR="00571DCF" w:rsidRPr="00317A6D" w:rsidRDefault="00571DCF" w:rsidP="00E819C9">
            <w:pPr>
              <w:spacing w:line="200" w:lineRule="atLeast"/>
              <w:jc w:val="left"/>
              <w:rPr>
                <w:ins w:id="1072" w:author="John Peng" w:date="2015-03-27T16:28:00Z"/>
                <w:rFonts w:ascii="微软雅黑" w:eastAsia="微软雅黑" w:hAnsi="微软雅黑"/>
                <w:b/>
                <w:sz w:val="24"/>
              </w:rPr>
            </w:pPr>
            <w:ins w:id="1073" w:author="John Peng" w:date="2015-03-27T16:28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14:paraId="370735D7" w14:textId="77777777" w:rsidTr="00063AAF">
        <w:trPr>
          <w:trHeight w:hRule="exact" w:val="510"/>
          <w:ins w:id="1074" w:author="John Peng" w:date="2015-03-27T14:49:00Z"/>
        </w:trPr>
        <w:tc>
          <w:tcPr>
            <w:tcW w:w="2660" w:type="dxa"/>
            <w:shd w:val="clear" w:color="auto" w:fill="auto"/>
          </w:tcPr>
          <w:p w14:paraId="3CCB755F" w14:textId="77777777" w:rsidR="00855993" w:rsidRDefault="00571DCF" w:rsidP="00855993">
            <w:pPr>
              <w:spacing w:line="320" w:lineRule="exact"/>
              <w:rPr>
                <w:ins w:id="1075" w:author="John Peng" w:date="2015-03-27T14:49:00Z"/>
                <w:rFonts w:ascii="微软雅黑" w:eastAsia="微软雅黑" w:hAnsi="微软雅黑"/>
              </w:rPr>
            </w:pPr>
            <w:ins w:id="1076" w:author="John Peng" w:date="2015-03-27T16:29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6462A2AA" w14:textId="77777777" w:rsidR="00855993" w:rsidRDefault="00571DCF" w:rsidP="00855993">
            <w:pPr>
              <w:spacing w:line="320" w:lineRule="exact"/>
              <w:rPr>
                <w:ins w:id="1077" w:author="John Peng" w:date="2015-03-27T14:49:00Z"/>
                <w:rFonts w:ascii="微软雅黑" w:eastAsia="微软雅黑" w:hAnsi="微软雅黑"/>
              </w:rPr>
            </w:pPr>
            <w:ins w:id="1078" w:author="John Peng" w:date="2015-03-27T16:29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855993" w14:paraId="30D61DE5" w14:textId="77777777" w:rsidTr="00063AAF">
        <w:trPr>
          <w:trHeight w:hRule="exact" w:val="510"/>
          <w:ins w:id="1079" w:author="John Peng" w:date="2015-03-27T14:49:00Z"/>
        </w:trPr>
        <w:tc>
          <w:tcPr>
            <w:tcW w:w="2660" w:type="dxa"/>
            <w:shd w:val="clear" w:color="auto" w:fill="auto"/>
          </w:tcPr>
          <w:p w14:paraId="2AA94A08" w14:textId="77777777" w:rsidR="00855993" w:rsidRDefault="00571DCF" w:rsidP="00855993">
            <w:pPr>
              <w:spacing w:line="320" w:lineRule="exact"/>
              <w:rPr>
                <w:ins w:id="1080" w:author="John Peng" w:date="2015-03-27T14:49:00Z"/>
                <w:rFonts w:ascii="微软雅黑" w:eastAsia="微软雅黑" w:hAnsi="微软雅黑"/>
              </w:rPr>
            </w:pPr>
            <w:ins w:id="1081" w:author="John Peng" w:date="2015-03-27T16:30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3B89CEFA" w14:textId="77777777" w:rsidR="00855993" w:rsidRDefault="00571DCF" w:rsidP="00855993">
            <w:pPr>
              <w:spacing w:line="320" w:lineRule="exact"/>
              <w:rPr>
                <w:ins w:id="1082" w:author="John Peng" w:date="2015-03-27T14:49:00Z"/>
                <w:rFonts w:ascii="微软雅黑" w:eastAsia="微软雅黑" w:hAnsi="微软雅黑"/>
              </w:rPr>
            </w:pPr>
            <w:ins w:id="1083" w:author="John Peng" w:date="2015-03-27T16:31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855993" w14:paraId="5FFA5D2D" w14:textId="77777777" w:rsidTr="00063AAF">
        <w:trPr>
          <w:trHeight w:hRule="exact" w:val="510"/>
          <w:ins w:id="1084" w:author="John Peng" w:date="2015-03-27T14:49:00Z"/>
        </w:trPr>
        <w:tc>
          <w:tcPr>
            <w:tcW w:w="2660" w:type="dxa"/>
            <w:shd w:val="clear" w:color="auto" w:fill="auto"/>
          </w:tcPr>
          <w:p w14:paraId="2145A233" w14:textId="77777777" w:rsidR="00855993" w:rsidRDefault="00571DCF" w:rsidP="00855993">
            <w:pPr>
              <w:spacing w:line="320" w:lineRule="exact"/>
              <w:rPr>
                <w:ins w:id="1085" w:author="John Peng" w:date="2015-03-27T14:49:00Z"/>
                <w:rFonts w:ascii="微软雅黑" w:eastAsia="微软雅黑" w:hAnsi="微软雅黑"/>
              </w:rPr>
            </w:pPr>
            <w:ins w:id="1086" w:author="John Peng" w:date="2015-03-27T16:31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  <w:tc>
          <w:tcPr>
            <w:tcW w:w="5862" w:type="dxa"/>
            <w:shd w:val="clear" w:color="auto" w:fill="auto"/>
          </w:tcPr>
          <w:p w14:paraId="076C475D" w14:textId="77777777" w:rsidR="00855993" w:rsidRDefault="00855993" w:rsidP="00855993">
            <w:pPr>
              <w:spacing w:line="320" w:lineRule="exact"/>
              <w:rPr>
                <w:ins w:id="1087" w:author="John Peng" w:date="2015-03-27T14:49:00Z"/>
                <w:rFonts w:ascii="微软雅黑" w:eastAsia="微软雅黑" w:hAnsi="微软雅黑"/>
              </w:rPr>
            </w:pPr>
          </w:p>
        </w:tc>
      </w:tr>
      <w:tr w:rsidR="00571DCF" w14:paraId="71774CAD" w14:textId="77777777" w:rsidTr="00063AAF">
        <w:trPr>
          <w:trHeight w:hRule="exact" w:val="510"/>
          <w:ins w:id="1088" w:author="John Peng" w:date="2015-03-27T16:31:00Z"/>
        </w:trPr>
        <w:tc>
          <w:tcPr>
            <w:tcW w:w="2660" w:type="dxa"/>
            <w:shd w:val="clear" w:color="auto" w:fill="auto"/>
          </w:tcPr>
          <w:p w14:paraId="22D56F80" w14:textId="77777777" w:rsidR="00571DCF" w:rsidRDefault="00571DCF" w:rsidP="00855993">
            <w:pPr>
              <w:spacing w:line="320" w:lineRule="exact"/>
              <w:rPr>
                <w:ins w:id="1089" w:author="John Peng" w:date="2015-03-27T16:31:00Z"/>
                <w:rFonts w:ascii="微软雅黑" w:eastAsia="微软雅黑" w:hAnsi="微软雅黑"/>
              </w:rPr>
            </w:pPr>
            <w:ins w:id="1090" w:author="John Peng" w:date="2015-03-27T16:31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71234768" w14:textId="77777777" w:rsidR="00571DCF" w:rsidRDefault="00571DCF" w:rsidP="00855993">
            <w:pPr>
              <w:spacing w:line="320" w:lineRule="exact"/>
              <w:rPr>
                <w:ins w:id="1091" w:author="John Peng" w:date="2015-03-27T16:31:00Z"/>
                <w:rFonts w:ascii="微软雅黑" w:eastAsia="微软雅黑" w:hAnsi="微软雅黑"/>
              </w:rPr>
            </w:pPr>
          </w:p>
        </w:tc>
      </w:tr>
      <w:tr w:rsidR="00855993" w:rsidRPr="00317A6D" w14:paraId="1AA3A671" w14:textId="77777777" w:rsidTr="00063AAF">
        <w:trPr>
          <w:trHeight w:hRule="exact" w:val="510"/>
          <w:ins w:id="1092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8C57845" w14:textId="77777777" w:rsidR="00855993" w:rsidRPr="00317A6D" w:rsidRDefault="00571DCF" w:rsidP="00855993">
            <w:pPr>
              <w:spacing w:line="200" w:lineRule="atLeast"/>
              <w:jc w:val="left"/>
              <w:rPr>
                <w:ins w:id="1093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094" w:author="John Peng" w:date="2015-03-27T16:31:00Z">
              <w:r>
                <w:rPr>
                  <w:rFonts w:ascii="微软雅黑" w:eastAsia="微软雅黑" w:hAnsi="微软雅黑" w:hint="eastAsia"/>
                  <w:b/>
                  <w:sz w:val="24"/>
                </w:rPr>
                <w:t>行程支出表</w:t>
              </w:r>
            </w:ins>
          </w:p>
        </w:tc>
      </w:tr>
      <w:tr w:rsidR="00855993" w:rsidRPr="00317A6D" w14:paraId="5A6D4ADC" w14:textId="77777777" w:rsidTr="00063AAF">
        <w:trPr>
          <w:trHeight w:hRule="exact" w:val="510"/>
          <w:ins w:id="1095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1334F972" w14:textId="77777777" w:rsidR="00855993" w:rsidRPr="00317A6D" w:rsidRDefault="00855993" w:rsidP="00855993">
            <w:pPr>
              <w:spacing w:line="200" w:lineRule="atLeast"/>
              <w:jc w:val="left"/>
              <w:rPr>
                <w:ins w:id="1096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097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72524D53" w14:textId="77777777" w:rsidR="00855993" w:rsidRPr="00317A6D" w:rsidRDefault="00855993" w:rsidP="00855993">
            <w:pPr>
              <w:spacing w:line="200" w:lineRule="atLeast"/>
              <w:jc w:val="left"/>
              <w:rPr>
                <w:ins w:id="1098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099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704CDFD9" w14:textId="77777777" w:rsidTr="00063AAF">
        <w:trPr>
          <w:trHeight w:hRule="exact" w:val="510"/>
          <w:ins w:id="1100" w:author="John Peng" w:date="2015-03-27T14:49:00Z"/>
        </w:trPr>
        <w:tc>
          <w:tcPr>
            <w:tcW w:w="2660" w:type="dxa"/>
            <w:shd w:val="clear" w:color="auto" w:fill="auto"/>
          </w:tcPr>
          <w:p w14:paraId="2DDDAE5E" w14:textId="77777777" w:rsidR="00855993" w:rsidRPr="00317A6D" w:rsidRDefault="00BF4AE7" w:rsidP="00855993">
            <w:pPr>
              <w:spacing w:line="320" w:lineRule="exact"/>
              <w:rPr>
                <w:ins w:id="1101" w:author="John Peng" w:date="2015-03-27T14:49:00Z"/>
                <w:rFonts w:ascii="微软雅黑" w:eastAsia="微软雅黑" w:hAnsi="微软雅黑"/>
              </w:rPr>
            </w:pPr>
            <w:ins w:id="1102" w:author="John Peng" w:date="2015-03-27T16:50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2C771AD3" w14:textId="77777777" w:rsidR="00855993" w:rsidRPr="00317A6D" w:rsidRDefault="00BF4AE7" w:rsidP="00855993">
            <w:pPr>
              <w:spacing w:line="320" w:lineRule="exact"/>
              <w:rPr>
                <w:ins w:id="1103" w:author="John Peng" w:date="2015-03-27T14:49:00Z"/>
                <w:rFonts w:ascii="微软雅黑" w:eastAsia="微软雅黑" w:hAnsi="微软雅黑"/>
              </w:rPr>
            </w:pPr>
            <w:ins w:id="1104" w:author="John Peng" w:date="2015-03-27T16:50:00Z">
              <w:r>
                <w:rPr>
                  <w:rFonts w:ascii="微软雅黑" w:eastAsia="微软雅黑" w:hAnsi="微软雅黑" w:hint="eastAsia"/>
                </w:rPr>
                <w:t>关联到</w:t>
              </w:r>
            </w:ins>
            <w:ins w:id="1105" w:author="John Peng" w:date="2015-03-27T16:51:00Z">
              <w:r>
                <w:rPr>
                  <w:rFonts w:ascii="微软雅黑" w:eastAsia="微软雅黑" w:hAnsi="微软雅黑" w:hint="eastAsia"/>
                </w:rPr>
                <w:t>行程表</w:t>
              </w:r>
            </w:ins>
          </w:p>
        </w:tc>
      </w:tr>
      <w:tr w:rsidR="00855993" w:rsidRPr="00317A6D" w14:paraId="7865C344" w14:textId="77777777" w:rsidTr="00063AAF">
        <w:trPr>
          <w:trHeight w:hRule="exact" w:val="510"/>
          <w:ins w:id="1106" w:author="John Peng" w:date="2015-03-27T14:49:00Z"/>
        </w:trPr>
        <w:tc>
          <w:tcPr>
            <w:tcW w:w="2660" w:type="dxa"/>
            <w:shd w:val="clear" w:color="auto" w:fill="auto"/>
          </w:tcPr>
          <w:p w14:paraId="503487CF" w14:textId="77777777" w:rsidR="00855993" w:rsidRPr="00317A6D" w:rsidRDefault="00BF4AE7" w:rsidP="00855993">
            <w:pPr>
              <w:spacing w:line="320" w:lineRule="exact"/>
              <w:rPr>
                <w:ins w:id="1107" w:author="John Peng" w:date="2015-03-27T14:49:00Z"/>
                <w:rFonts w:ascii="微软雅黑" w:eastAsia="微软雅黑" w:hAnsi="微软雅黑"/>
              </w:rPr>
            </w:pPr>
            <w:ins w:id="1108" w:author="John Peng" w:date="2015-03-27T16:51:00Z">
              <w:r>
                <w:rPr>
                  <w:rFonts w:ascii="微软雅黑" w:eastAsia="微软雅黑" w:hAnsi="微软雅黑" w:hint="eastAsia"/>
                </w:rPr>
                <w:t>行程安排ID</w:t>
              </w:r>
            </w:ins>
          </w:p>
        </w:tc>
        <w:tc>
          <w:tcPr>
            <w:tcW w:w="5862" w:type="dxa"/>
            <w:shd w:val="clear" w:color="auto" w:fill="auto"/>
          </w:tcPr>
          <w:p w14:paraId="0A4AF355" w14:textId="77777777" w:rsidR="00855993" w:rsidRPr="00317A6D" w:rsidRDefault="00BF4AE7" w:rsidP="00855993">
            <w:pPr>
              <w:spacing w:line="320" w:lineRule="exact"/>
              <w:rPr>
                <w:ins w:id="1109" w:author="John Peng" w:date="2015-03-27T14:49:00Z"/>
                <w:rFonts w:ascii="微软雅黑" w:eastAsia="微软雅黑" w:hAnsi="微软雅黑"/>
              </w:rPr>
            </w:pPr>
            <w:ins w:id="1110" w:author="John Peng" w:date="2015-03-27T16:51:00Z">
              <w:r>
                <w:rPr>
                  <w:rFonts w:ascii="微软雅黑" w:eastAsia="微软雅黑" w:hAnsi="微软雅黑" w:hint="eastAsia"/>
                </w:rPr>
                <w:t>可选，关联的行程安排表</w:t>
              </w:r>
            </w:ins>
          </w:p>
        </w:tc>
      </w:tr>
      <w:tr w:rsidR="00855993" w:rsidRPr="00317A6D" w14:paraId="17D29891" w14:textId="77777777" w:rsidTr="00063AAF">
        <w:trPr>
          <w:trHeight w:hRule="exact" w:val="510"/>
          <w:ins w:id="1111" w:author="John Peng" w:date="2015-03-27T14:49:00Z"/>
        </w:trPr>
        <w:tc>
          <w:tcPr>
            <w:tcW w:w="2660" w:type="dxa"/>
            <w:shd w:val="clear" w:color="auto" w:fill="auto"/>
          </w:tcPr>
          <w:p w14:paraId="7300FB2A" w14:textId="77777777" w:rsidR="00855993" w:rsidRPr="00317A6D" w:rsidRDefault="00BF4AE7" w:rsidP="00855993">
            <w:pPr>
              <w:spacing w:line="320" w:lineRule="exact"/>
              <w:rPr>
                <w:ins w:id="1112" w:author="John Peng" w:date="2015-03-27T14:49:00Z"/>
                <w:rFonts w:ascii="微软雅黑" w:eastAsia="微软雅黑" w:hAnsi="微软雅黑"/>
              </w:rPr>
            </w:pPr>
            <w:ins w:id="1113" w:author="John Peng" w:date="2015-03-27T16:51:00Z">
              <w:r>
                <w:rPr>
                  <w:rFonts w:ascii="微软雅黑" w:eastAsia="微软雅黑" w:hAnsi="微软雅黑" w:hint="eastAsia"/>
                </w:rPr>
                <w:t>类型</w:t>
              </w:r>
            </w:ins>
          </w:p>
        </w:tc>
        <w:tc>
          <w:tcPr>
            <w:tcW w:w="5862" w:type="dxa"/>
            <w:shd w:val="clear" w:color="auto" w:fill="auto"/>
          </w:tcPr>
          <w:p w14:paraId="07B07704" w14:textId="77777777" w:rsidR="00855993" w:rsidRPr="00317A6D" w:rsidRDefault="00BF4AE7" w:rsidP="00855993">
            <w:pPr>
              <w:spacing w:line="320" w:lineRule="exact"/>
              <w:rPr>
                <w:ins w:id="1114" w:author="John Peng" w:date="2015-03-27T14:49:00Z"/>
                <w:rFonts w:ascii="微软雅黑" w:eastAsia="微软雅黑" w:hAnsi="微软雅黑"/>
              </w:rPr>
            </w:pPr>
            <w:ins w:id="1115" w:author="John Peng" w:date="2015-03-27T16:51:00Z">
              <w:r>
                <w:rPr>
                  <w:rFonts w:ascii="微软雅黑" w:eastAsia="微软雅黑" w:hAnsi="微软雅黑" w:hint="eastAsia"/>
                </w:rPr>
                <w:t>集体，个人</w:t>
              </w:r>
            </w:ins>
          </w:p>
        </w:tc>
      </w:tr>
      <w:tr w:rsidR="00855993" w:rsidRPr="00317A6D" w14:paraId="54D36043" w14:textId="77777777" w:rsidTr="00063AAF">
        <w:trPr>
          <w:trHeight w:hRule="exact" w:val="510"/>
          <w:ins w:id="1116" w:author="John Peng" w:date="2015-03-27T14:49:00Z"/>
        </w:trPr>
        <w:tc>
          <w:tcPr>
            <w:tcW w:w="2660" w:type="dxa"/>
            <w:shd w:val="clear" w:color="auto" w:fill="auto"/>
          </w:tcPr>
          <w:p w14:paraId="0533AA6D" w14:textId="77777777" w:rsidR="00855993" w:rsidRPr="00317A6D" w:rsidRDefault="00BF4AE7" w:rsidP="00855993">
            <w:pPr>
              <w:spacing w:line="320" w:lineRule="exact"/>
              <w:rPr>
                <w:ins w:id="1117" w:author="John Peng" w:date="2015-03-27T14:49:00Z"/>
                <w:rFonts w:ascii="微软雅黑" w:eastAsia="微软雅黑" w:hAnsi="微软雅黑"/>
              </w:rPr>
            </w:pPr>
            <w:ins w:id="1118" w:author="John Peng" w:date="2015-03-27T16:51:00Z">
              <w:r>
                <w:rPr>
                  <w:rFonts w:ascii="微软雅黑" w:eastAsia="微软雅黑" w:hAnsi="微软雅黑" w:hint="eastAsia"/>
                </w:rPr>
                <w:lastRenderedPageBreak/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2A1DD078" w14:textId="77777777" w:rsidR="00855993" w:rsidRPr="00317A6D" w:rsidRDefault="00855993" w:rsidP="00855993">
            <w:pPr>
              <w:spacing w:line="320" w:lineRule="exact"/>
              <w:rPr>
                <w:ins w:id="1119" w:author="John Peng" w:date="2015-03-27T14:49:00Z"/>
                <w:rFonts w:ascii="微软雅黑" w:eastAsia="微软雅黑" w:hAnsi="微软雅黑"/>
              </w:rPr>
            </w:pPr>
          </w:p>
        </w:tc>
      </w:tr>
      <w:tr w:rsidR="00BF4AE7" w:rsidRPr="00317A6D" w14:paraId="107850C8" w14:textId="77777777" w:rsidTr="00063AAF">
        <w:trPr>
          <w:trHeight w:hRule="exact" w:val="510"/>
          <w:ins w:id="1120" w:author="John Peng" w:date="2015-03-27T16:51:00Z"/>
        </w:trPr>
        <w:tc>
          <w:tcPr>
            <w:tcW w:w="2660" w:type="dxa"/>
            <w:shd w:val="clear" w:color="auto" w:fill="auto"/>
          </w:tcPr>
          <w:p w14:paraId="4C20CDEB" w14:textId="77777777" w:rsidR="00BF4AE7" w:rsidRDefault="00BF4AE7" w:rsidP="00855993">
            <w:pPr>
              <w:spacing w:line="320" w:lineRule="exact"/>
              <w:rPr>
                <w:ins w:id="1121" w:author="John Peng" w:date="2015-03-27T16:51:00Z"/>
                <w:rFonts w:ascii="微软雅黑" w:eastAsia="微软雅黑" w:hAnsi="微软雅黑"/>
              </w:rPr>
            </w:pPr>
            <w:ins w:id="1122" w:author="John Peng" w:date="2015-03-27T16:51:00Z">
              <w:r>
                <w:rPr>
                  <w:rFonts w:ascii="微软雅黑" w:eastAsia="微软雅黑" w:hAnsi="微软雅黑" w:hint="eastAsia"/>
                </w:rPr>
                <w:t>金额</w:t>
              </w:r>
            </w:ins>
          </w:p>
        </w:tc>
        <w:tc>
          <w:tcPr>
            <w:tcW w:w="5862" w:type="dxa"/>
            <w:shd w:val="clear" w:color="auto" w:fill="auto"/>
          </w:tcPr>
          <w:p w14:paraId="21889993" w14:textId="77777777" w:rsidR="00BF4AE7" w:rsidRPr="00317A6D" w:rsidRDefault="00BF4AE7" w:rsidP="00855993">
            <w:pPr>
              <w:spacing w:line="320" w:lineRule="exact"/>
              <w:rPr>
                <w:ins w:id="1123" w:author="John Peng" w:date="2015-03-27T16:51:00Z"/>
                <w:rFonts w:ascii="微软雅黑" w:eastAsia="微软雅黑" w:hAnsi="微软雅黑"/>
              </w:rPr>
            </w:pPr>
          </w:p>
        </w:tc>
      </w:tr>
      <w:tr w:rsidR="00BF4AE7" w:rsidRPr="00317A6D" w14:paraId="30F55581" w14:textId="77777777" w:rsidTr="006058E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124" w:author="John Peng" w:date="2015-03-27T21:0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hRule="exact" w:val="759"/>
          <w:ins w:id="1125" w:author="John Peng" w:date="2015-03-27T16:51:00Z"/>
          <w:trPrChange w:id="1126" w:author="John Peng" w:date="2015-03-27T21:05:00Z">
            <w:trPr>
              <w:trHeight w:hRule="exact" w:val="510"/>
            </w:trPr>
          </w:trPrChange>
        </w:trPr>
        <w:tc>
          <w:tcPr>
            <w:tcW w:w="2660" w:type="dxa"/>
            <w:shd w:val="clear" w:color="auto" w:fill="auto"/>
            <w:tcPrChange w:id="1127" w:author="John Peng" w:date="2015-03-27T21:05:00Z">
              <w:tcPr>
                <w:tcW w:w="2660" w:type="dxa"/>
                <w:shd w:val="clear" w:color="auto" w:fill="auto"/>
              </w:tcPr>
            </w:tcPrChange>
          </w:tcPr>
          <w:p w14:paraId="72BFBADB" w14:textId="77777777" w:rsidR="00BF4AE7" w:rsidRDefault="00BF4AE7" w:rsidP="00855993">
            <w:pPr>
              <w:spacing w:line="320" w:lineRule="exact"/>
              <w:rPr>
                <w:ins w:id="1128" w:author="John Peng" w:date="2015-03-27T16:51:00Z"/>
                <w:rFonts w:ascii="微软雅黑" w:eastAsia="微软雅黑" w:hAnsi="微软雅黑"/>
              </w:rPr>
            </w:pPr>
            <w:ins w:id="1129" w:author="John Peng" w:date="2015-03-27T16:51:00Z">
              <w:r>
                <w:rPr>
                  <w:rFonts w:ascii="微软雅黑" w:eastAsia="微软雅黑" w:hAnsi="微软雅黑" w:hint="eastAsia"/>
                </w:rPr>
                <w:t>支出</w:t>
              </w:r>
            </w:ins>
            <w:ins w:id="1130" w:author="John Peng" w:date="2015-03-27T16:52:00Z">
              <w:r>
                <w:rPr>
                  <w:rFonts w:ascii="微软雅黑" w:eastAsia="微软雅黑" w:hAnsi="微软雅黑" w:hint="eastAsia"/>
                </w:rPr>
                <w:t>人</w:t>
              </w:r>
            </w:ins>
          </w:p>
        </w:tc>
        <w:tc>
          <w:tcPr>
            <w:tcW w:w="5862" w:type="dxa"/>
            <w:shd w:val="clear" w:color="auto" w:fill="auto"/>
            <w:tcPrChange w:id="1131" w:author="John Peng" w:date="2015-03-27T21:05:00Z">
              <w:tcPr>
                <w:tcW w:w="5862" w:type="dxa"/>
                <w:shd w:val="clear" w:color="auto" w:fill="auto"/>
              </w:tcPr>
            </w:tcPrChange>
          </w:tcPr>
          <w:p w14:paraId="40705839" w14:textId="1776B110" w:rsidR="00BF4AE7" w:rsidRPr="00317A6D" w:rsidRDefault="00BF4AE7" w:rsidP="007C3209">
            <w:pPr>
              <w:spacing w:line="320" w:lineRule="exact"/>
              <w:rPr>
                <w:ins w:id="1132" w:author="John Peng" w:date="2015-03-27T16:51:00Z"/>
                <w:rFonts w:ascii="微软雅黑" w:eastAsia="微软雅黑" w:hAnsi="微软雅黑"/>
              </w:rPr>
            </w:pPr>
            <w:ins w:id="1133" w:author="John Peng" w:date="2015-03-27T16:52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6058E8" w:rsidRPr="00317A6D" w14:paraId="1CA3F747" w14:textId="77777777" w:rsidTr="00063AAF">
        <w:trPr>
          <w:trHeight w:hRule="exact" w:val="510"/>
          <w:ins w:id="1134" w:author="John Peng" w:date="2015-03-27T21:05:00Z"/>
        </w:trPr>
        <w:tc>
          <w:tcPr>
            <w:tcW w:w="2660" w:type="dxa"/>
            <w:shd w:val="clear" w:color="auto" w:fill="auto"/>
          </w:tcPr>
          <w:p w14:paraId="4EDE04B0" w14:textId="77777777" w:rsidR="006058E8" w:rsidRDefault="006058E8" w:rsidP="00855993">
            <w:pPr>
              <w:spacing w:line="320" w:lineRule="exact"/>
              <w:rPr>
                <w:ins w:id="1135" w:author="John Peng" w:date="2015-03-27T21:05:00Z"/>
                <w:rFonts w:ascii="微软雅黑" w:eastAsia="微软雅黑" w:hAnsi="微软雅黑"/>
              </w:rPr>
            </w:pPr>
            <w:ins w:id="1136" w:author="John Peng" w:date="2015-03-27T21:06:00Z">
              <w:r>
                <w:rPr>
                  <w:rFonts w:ascii="微软雅黑" w:eastAsia="微软雅黑" w:hAnsi="微软雅黑" w:hint="eastAsia"/>
                </w:rPr>
                <w:t>支出特殊情况说明</w:t>
              </w:r>
            </w:ins>
          </w:p>
        </w:tc>
        <w:tc>
          <w:tcPr>
            <w:tcW w:w="5862" w:type="dxa"/>
            <w:shd w:val="clear" w:color="auto" w:fill="auto"/>
          </w:tcPr>
          <w:p w14:paraId="3666B113" w14:textId="77777777" w:rsidR="006058E8" w:rsidRDefault="006058E8" w:rsidP="00855993">
            <w:pPr>
              <w:spacing w:line="320" w:lineRule="exact"/>
              <w:rPr>
                <w:ins w:id="1137" w:author="John Peng" w:date="2015-03-27T21:05:00Z"/>
                <w:rFonts w:ascii="微软雅黑" w:eastAsia="微软雅黑" w:hAnsi="微软雅黑"/>
              </w:rPr>
            </w:pPr>
            <w:ins w:id="1138" w:author="John Peng" w:date="2015-03-27T21:06:00Z">
              <w:r>
                <w:rPr>
                  <w:rFonts w:ascii="微软雅黑" w:eastAsia="微软雅黑" w:hAnsi="微软雅黑" w:hint="eastAsia"/>
                </w:rPr>
                <w:t>用于记录特殊的分摊情况，帮助团长未来进行线下操作。</w:t>
              </w:r>
            </w:ins>
          </w:p>
        </w:tc>
      </w:tr>
      <w:tr w:rsidR="00855993" w:rsidRPr="00317A6D" w14:paraId="3E14E169" w14:textId="77777777" w:rsidTr="00063AAF">
        <w:trPr>
          <w:trHeight w:hRule="exact" w:val="510"/>
          <w:ins w:id="1139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59521C4F" w14:textId="77777777" w:rsidR="00855993" w:rsidRPr="00317A6D" w:rsidRDefault="00D856C7" w:rsidP="00855993">
            <w:pPr>
              <w:spacing w:line="200" w:lineRule="atLeast"/>
              <w:jc w:val="left"/>
              <w:rPr>
                <w:ins w:id="1140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141" w:author="John Peng" w:date="2015-03-27T16:59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签到表</w:t>
              </w:r>
            </w:ins>
          </w:p>
        </w:tc>
      </w:tr>
      <w:tr w:rsidR="00855993" w:rsidRPr="00317A6D" w14:paraId="6CFFB779" w14:textId="77777777" w:rsidTr="00063AAF">
        <w:trPr>
          <w:trHeight w:hRule="exact" w:val="510"/>
          <w:ins w:id="1142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42184366" w14:textId="77777777" w:rsidR="00855993" w:rsidRPr="00317A6D" w:rsidRDefault="00855993" w:rsidP="00855993">
            <w:pPr>
              <w:spacing w:line="200" w:lineRule="atLeast"/>
              <w:jc w:val="left"/>
              <w:rPr>
                <w:ins w:id="1143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144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37DE7A1F" w14:textId="77777777" w:rsidR="00855993" w:rsidRPr="00317A6D" w:rsidRDefault="00855993" w:rsidP="00855993">
            <w:pPr>
              <w:spacing w:line="200" w:lineRule="atLeast"/>
              <w:jc w:val="left"/>
              <w:rPr>
                <w:ins w:id="1145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146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14:paraId="7B037BC2" w14:textId="77777777" w:rsidTr="00063AAF">
        <w:trPr>
          <w:trHeight w:hRule="exact" w:val="510"/>
          <w:ins w:id="1147" w:author="John Peng" w:date="2015-03-27T14:49:00Z"/>
        </w:trPr>
        <w:tc>
          <w:tcPr>
            <w:tcW w:w="2660" w:type="dxa"/>
            <w:shd w:val="clear" w:color="auto" w:fill="auto"/>
          </w:tcPr>
          <w:p w14:paraId="292E9059" w14:textId="77777777" w:rsidR="00855993" w:rsidRDefault="00D856C7" w:rsidP="00855993">
            <w:pPr>
              <w:spacing w:line="320" w:lineRule="exact"/>
              <w:rPr>
                <w:ins w:id="1148" w:author="John Peng" w:date="2015-03-27T14:49:00Z"/>
                <w:rFonts w:ascii="微软雅黑" w:eastAsia="微软雅黑" w:hAnsi="微软雅黑"/>
              </w:rPr>
            </w:pPr>
            <w:ins w:id="1149" w:author="John Peng" w:date="2015-03-27T17:00:00Z">
              <w:r>
                <w:rPr>
                  <w:rFonts w:ascii="微软雅黑" w:eastAsia="微软雅黑" w:hAnsi="微软雅黑" w:hint="eastAsia"/>
                </w:rPr>
                <w:t>行程安排ID</w:t>
              </w:r>
            </w:ins>
          </w:p>
        </w:tc>
        <w:tc>
          <w:tcPr>
            <w:tcW w:w="5862" w:type="dxa"/>
            <w:shd w:val="clear" w:color="auto" w:fill="auto"/>
          </w:tcPr>
          <w:p w14:paraId="7A6475AE" w14:textId="77777777" w:rsidR="00855993" w:rsidRDefault="00D856C7" w:rsidP="00855993">
            <w:pPr>
              <w:spacing w:line="320" w:lineRule="exact"/>
              <w:rPr>
                <w:ins w:id="1150" w:author="John Peng" w:date="2015-03-27T14:49:00Z"/>
                <w:rFonts w:ascii="微软雅黑" w:eastAsia="微软雅黑" w:hAnsi="微软雅黑"/>
              </w:rPr>
            </w:pPr>
            <w:ins w:id="1151" w:author="John Peng" w:date="2015-03-27T17:00:00Z">
              <w:r>
                <w:rPr>
                  <w:rFonts w:ascii="微软雅黑" w:eastAsia="微软雅黑" w:hAnsi="微软雅黑" w:hint="eastAsia"/>
                </w:rPr>
                <w:t>关联到行程安排表</w:t>
              </w:r>
            </w:ins>
          </w:p>
        </w:tc>
      </w:tr>
      <w:tr w:rsidR="00855993" w14:paraId="740C929C" w14:textId="77777777" w:rsidTr="00063AAF">
        <w:trPr>
          <w:trHeight w:hRule="exact" w:val="510"/>
          <w:ins w:id="1152" w:author="John Peng" w:date="2015-03-27T14:49:00Z"/>
        </w:trPr>
        <w:tc>
          <w:tcPr>
            <w:tcW w:w="2660" w:type="dxa"/>
            <w:shd w:val="clear" w:color="auto" w:fill="auto"/>
          </w:tcPr>
          <w:p w14:paraId="4FAFC2E1" w14:textId="77777777" w:rsidR="00855993" w:rsidRDefault="00D856C7" w:rsidP="00855993">
            <w:pPr>
              <w:spacing w:line="320" w:lineRule="exact"/>
              <w:rPr>
                <w:ins w:id="1153" w:author="John Peng" w:date="2015-03-27T14:49:00Z"/>
                <w:rFonts w:ascii="微软雅黑" w:eastAsia="微软雅黑" w:hAnsi="微软雅黑"/>
              </w:rPr>
            </w:pPr>
            <w:ins w:id="1154" w:author="John Peng" w:date="2015-03-27T17:00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24D3FFE4" w14:textId="77777777" w:rsidR="00855993" w:rsidRDefault="00D856C7" w:rsidP="00855993">
            <w:pPr>
              <w:spacing w:line="320" w:lineRule="exact"/>
              <w:rPr>
                <w:ins w:id="1155" w:author="John Peng" w:date="2015-03-27T14:49:00Z"/>
                <w:rFonts w:ascii="微软雅黑" w:eastAsia="微软雅黑" w:hAnsi="微软雅黑"/>
              </w:rPr>
            </w:pPr>
            <w:ins w:id="1156" w:author="John Peng" w:date="2015-03-27T17:00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855993" w14:paraId="1499F0D6" w14:textId="77777777" w:rsidTr="00063AAF">
        <w:trPr>
          <w:trHeight w:hRule="exact" w:val="510"/>
          <w:ins w:id="1157" w:author="John Peng" w:date="2015-03-27T14:49:00Z"/>
        </w:trPr>
        <w:tc>
          <w:tcPr>
            <w:tcW w:w="2660" w:type="dxa"/>
            <w:shd w:val="clear" w:color="auto" w:fill="auto"/>
          </w:tcPr>
          <w:p w14:paraId="21616123" w14:textId="77777777" w:rsidR="00855993" w:rsidRDefault="00D856C7" w:rsidP="00855993">
            <w:pPr>
              <w:spacing w:line="320" w:lineRule="exact"/>
              <w:rPr>
                <w:ins w:id="1158" w:author="John Peng" w:date="2015-03-27T14:49:00Z"/>
                <w:rFonts w:ascii="微软雅黑" w:eastAsia="微软雅黑" w:hAnsi="微软雅黑"/>
              </w:rPr>
            </w:pPr>
            <w:ins w:id="1159" w:author="John Peng" w:date="2015-03-27T17:00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2FD835EF" w14:textId="77777777" w:rsidR="00855993" w:rsidRDefault="00855993" w:rsidP="00855993">
            <w:pPr>
              <w:spacing w:line="320" w:lineRule="exact"/>
              <w:rPr>
                <w:ins w:id="1160" w:author="John Peng" w:date="2015-03-27T14:49:00Z"/>
                <w:rFonts w:ascii="微软雅黑" w:eastAsia="微软雅黑" w:hAnsi="微软雅黑"/>
              </w:rPr>
            </w:pPr>
          </w:p>
        </w:tc>
      </w:tr>
      <w:tr w:rsidR="00B7000B" w14:paraId="15FB4410" w14:textId="77777777" w:rsidTr="00063AAF">
        <w:trPr>
          <w:trHeight w:hRule="exact" w:val="510"/>
          <w:ins w:id="1161" w:author="John Peng" w:date="2015-03-27T21:44:00Z"/>
        </w:trPr>
        <w:tc>
          <w:tcPr>
            <w:tcW w:w="2660" w:type="dxa"/>
            <w:shd w:val="clear" w:color="auto" w:fill="auto"/>
          </w:tcPr>
          <w:p w14:paraId="70B90181" w14:textId="77777777" w:rsidR="00B7000B" w:rsidRDefault="00B7000B" w:rsidP="00855993">
            <w:pPr>
              <w:spacing w:line="320" w:lineRule="exact"/>
              <w:rPr>
                <w:ins w:id="1162" w:author="John Peng" w:date="2015-03-27T21:44:00Z"/>
                <w:rFonts w:ascii="微软雅黑" w:eastAsia="微软雅黑" w:hAnsi="微软雅黑"/>
              </w:rPr>
            </w:pPr>
            <w:ins w:id="1163" w:author="John Peng" w:date="2015-03-27T21:44:00Z">
              <w:r>
                <w:rPr>
                  <w:rFonts w:ascii="微软雅黑" w:eastAsia="微软雅黑" w:hAnsi="微软雅黑" w:hint="eastAsia"/>
                </w:rPr>
                <w:t>类型</w:t>
              </w:r>
            </w:ins>
          </w:p>
        </w:tc>
        <w:tc>
          <w:tcPr>
            <w:tcW w:w="5862" w:type="dxa"/>
            <w:shd w:val="clear" w:color="auto" w:fill="auto"/>
          </w:tcPr>
          <w:p w14:paraId="047BA1CF" w14:textId="77777777" w:rsidR="00B7000B" w:rsidRDefault="00B7000B" w:rsidP="00855993">
            <w:pPr>
              <w:spacing w:line="320" w:lineRule="exact"/>
              <w:rPr>
                <w:ins w:id="1164" w:author="John Peng" w:date="2015-03-27T21:44:00Z"/>
                <w:rFonts w:ascii="微软雅黑" w:eastAsia="微软雅黑" w:hAnsi="微软雅黑"/>
              </w:rPr>
            </w:pPr>
            <w:ins w:id="1165" w:author="John Peng" w:date="2015-03-27T21:44:00Z">
              <w:r>
                <w:rPr>
                  <w:rFonts w:ascii="微软雅黑" w:eastAsia="微软雅黑" w:hAnsi="微软雅黑" w:hint="eastAsia"/>
                </w:rPr>
                <w:t>出发签到、到达签到、其他签到</w:t>
              </w:r>
            </w:ins>
          </w:p>
        </w:tc>
      </w:tr>
      <w:tr w:rsidR="00855993" w14:paraId="58D796E9" w14:textId="77777777" w:rsidTr="00063AAF">
        <w:trPr>
          <w:trHeight w:hRule="exact" w:val="510"/>
          <w:ins w:id="1166" w:author="John Peng" w:date="2015-03-27T14:49:00Z"/>
        </w:trPr>
        <w:tc>
          <w:tcPr>
            <w:tcW w:w="2660" w:type="dxa"/>
            <w:shd w:val="clear" w:color="auto" w:fill="auto"/>
          </w:tcPr>
          <w:p w14:paraId="636EE6B0" w14:textId="77777777" w:rsidR="00855993" w:rsidRDefault="00B7000B" w:rsidP="00855993">
            <w:pPr>
              <w:spacing w:line="320" w:lineRule="exact"/>
              <w:rPr>
                <w:ins w:id="1167" w:author="John Peng" w:date="2015-03-27T14:49:00Z"/>
                <w:rFonts w:ascii="微软雅黑" w:eastAsia="微软雅黑" w:hAnsi="微软雅黑"/>
              </w:rPr>
            </w:pPr>
            <w:ins w:id="1168" w:author="John Peng" w:date="2015-03-27T21:44:00Z">
              <w:r>
                <w:rPr>
                  <w:rFonts w:ascii="微软雅黑" w:eastAsia="微软雅黑" w:hAnsi="微软雅黑" w:hint="eastAsia"/>
                </w:rPr>
                <w:t>方式</w:t>
              </w:r>
            </w:ins>
          </w:p>
        </w:tc>
        <w:tc>
          <w:tcPr>
            <w:tcW w:w="5862" w:type="dxa"/>
            <w:shd w:val="clear" w:color="auto" w:fill="auto"/>
          </w:tcPr>
          <w:p w14:paraId="3094D5B7" w14:textId="77777777" w:rsidR="00855993" w:rsidRDefault="00D856C7" w:rsidP="00855993">
            <w:pPr>
              <w:spacing w:line="320" w:lineRule="exact"/>
              <w:rPr>
                <w:ins w:id="1169" w:author="John Peng" w:date="2015-03-27T14:49:00Z"/>
                <w:rFonts w:ascii="微软雅黑" w:eastAsia="微软雅黑" w:hAnsi="微软雅黑"/>
              </w:rPr>
            </w:pPr>
            <w:ins w:id="1170" w:author="John Peng" w:date="2015-03-27T17:00:00Z">
              <w:r>
                <w:rPr>
                  <w:rFonts w:ascii="微软雅黑" w:eastAsia="微软雅黑" w:hAnsi="微软雅黑" w:hint="eastAsia"/>
                </w:rPr>
                <w:t>二维码、NFC</w:t>
              </w:r>
            </w:ins>
          </w:p>
        </w:tc>
      </w:tr>
      <w:tr w:rsidR="00855993" w:rsidRPr="00317A6D" w14:paraId="679FE033" w14:textId="77777777" w:rsidTr="00063AAF">
        <w:trPr>
          <w:trHeight w:hRule="exact" w:val="510"/>
          <w:ins w:id="1171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61C542C8" w14:textId="77777777" w:rsidR="00855993" w:rsidRPr="00317A6D" w:rsidRDefault="00D856C7" w:rsidP="00855993">
            <w:pPr>
              <w:spacing w:line="200" w:lineRule="atLeast"/>
              <w:jc w:val="left"/>
              <w:rPr>
                <w:ins w:id="1172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173" w:author="John Peng" w:date="2015-03-27T17:01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结伴发布表</w:t>
              </w:r>
            </w:ins>
          </w:p>
        </w:tc>
      </w:tr>
      <w:tr w:rsidR="00855993" w:rsidRPr="00317A6D" w14:paraId="1822D769" w14:textId="77777777" w:rsidTr="00063AAF">
        <w:trPr>
          <w:trHeight w:hRule="exact" w:val="510"/>
          <w:ins w:id="1174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7B68F3CB" w14:textId="77777777" w:rsidR="00855993" w:rsidRPr="00317A6D" w:rsidRDefault="00855993" w:rsidP="00855993">
            <w:pPr>
              <w:spacing w:line="200" w:lineRule="atLeast"/>
              <w:jc w:val="left"/>
              <w:rPr>
                <w:ins w:id="1175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176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045DA8D6" w14:textId="77777777" w:rsidR="00855993" w:rsidRPr="00317A6D" w:rsidRDefault="00855993" w:rsidP="00855993">
            <w:pPr>
              <w:spacing w:line="200" w:lineRule="atLeast"/>
              <w:jc w:val="left"/>
              <w:rPr>
                <w:ins w:id="1177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178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04E19946" w14:textId="77777777" w:rsidTr="00063AAF">
        <w:trPr>
          <w:trHeight w:hRule="exact" w:val="510"/>
          <w:ins w:id="1179" w:author="John Peng" w:date="2015-03-27T14:49:00Z"/>
        </w:trPr>
        <w:tc>
          <w:tcPr>
            <w:tcW w:w="2660" w:type="dxa"/>
            <w:shd w:val="clear" w:color="auto" w:fill="auto"/>
          </w:tcPr>
          <w:p w14:paraId="0BAE9D6E" w14:textId="77777777" w:rsidR="00855993" w:rsidRPr="00317A6D" w:rsidRDefault="00D856C7" w:rsidP="00855993">
            <w:pPr>
              <w:spacing w:line="320" w:lineRule="exact"/>
              <w:rPr>
                <w:ins w:id="1180" w:author="John Peng" w:date="2015-03-27T14:49:00Z"/>
                <w:rFonts w:ascii="微软雅黑" w:eastAsia="微软雅黑" w:hAnsi="微软雅黑"/>
              </w:rPr>
            </w:pPr>
            <w:ins w:id="1181" w:author="John Peng" w:date="2015-03-27T17:01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44DA46F9" w14:textId="77777777" w:rsidR="00855993" w:rsidRPr="00317A6D" w:rsidRDefault="00D856C7" w:rsidP="00855993">
            <w:pPr>
              <w:spacing w:line="320" w:lineRule="exact"/>
              <w:rPr>
                <w:ins w:id="1182" w:author="John Peng" w:date="2015-03-27T14:49:00Z"/>
                <w:rFonts w:ascii="微软雅黑" w:eastAsia="微软雅黑" w:hAnsi="微软雅黑"/>
              </w:rPr>
            </w:pPr>
            <w:ins w:id="1183" w:author="John Peng" w:date="2015-03-27T17:01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855993" w:rsidRPr="00317A6D" w14:paraId="6F14A7B8" w14:textId="77777777" w:rsidTr="00063AAF">
        <w:trPr>
          <w:trHeight w:hRule="exact" w:val="510"/>
          <w:ins w:id="1184" w:author="John Peng" w:date="2015-03-27T14:49:00Z"/>
        </w:trPr>
        <w:tc>
          <w:tcPr>
            <w:tcW w:w="2660" w:type="dxa"/>
            <w:shd w:val="clear" w:color="auto" w:fill="auto"/>
          </w:tcPr>
          <w:p w14:paraId="5DC1CB99" w14:textId="77777777" w:rsidR="00855993" w:rsidRPr="00317A6D" w:rsidRDefault="00D856C7" w:rsidP="00855993">
            <w:pPr>
              <w:spacing w:line="320" w:lineRule="exact"/>
              <w:rPr>
                <w:ins w:id="1185" w:author="John Peng" w:date="2015-03-27T14:49:00Z"/>
                <w:rFonts w:ascii="微软雅黑" w:eastAsia="微软雅黑" w:hAnsi="微软雅黑"/>
              </w:rPr>
            </w:pPr>
            <w:ins w:id="1186" w:author="John Peng" w:date="2015-03-27T17:01:00Z">
              <w:r>
                <w:rPr>
                  <w:rFonts w:ascii="微软雅黑" w:eastAsia="微软雅黑" w:hAnsi="微软雅黑" w:hint="eastAsia"/>
                </w:rPr>
                <w:t>类型</w:t>
              </w:r>
            </w:ins>
          </w:p>
        </w:tc>
        <w:tc>
          <w:tcPr>
            <w:tcW w:w="5862" w:type="dxa"/>
            <w:shd w:val="clear" w:color="auto" w:fill="auto"/>
          </w:tcPr>
          <w:p w14:paraId="6EAC9D1F" w14:textId="77777777" w:rsidR="00855993" w:rsidRPr="00317A6D" w:rsidRDefault="00D856C7" w:rsidP="00855993">
            <w:pPr>
              <w:spacing w:line="320" w:lineRule="exact"/>
              <w:rPr>
                <w:ins w:id="1187" w:author="John Peng" w:date="2015-03-27T14:49:00Z"/>
                <w:rFonts w:ascii="微软雅黑" w:eastAsia="微软雅黑" w:hAnsi="微软雅黑"/>
              </w:rPr>
            </w:pPr>
            <w:ins w:id="1188" w:author="John Peng" w:date="2015-03-27T17:02:00Z">
              <w:r>
                <w:rPr>
                  <w:rFonts w:ascii="微软雅黑" w:eastAsia="微软雅黑" w:hAnsi="微软雅黑" w:hint="eastAsia"/>
                </w:rPr>
                <w:t>拼门票、拼车、拼住宿、拼美食、</w:t>
              </w:r>
            </w:ins>
            <w:ins w:id="1189" w:author="John Peng" w:date="2015-03-27T17:03:00Z">
              <w:r>
                <w:rPr>
                  <w:rFonts w:ascii="微软雅黑" w:eastAsia="微软雅黑" w:hAnsi="微软雅黑" w:hint="eastAsia"/>
                </w:rPr>
                <w:t>拼购物、拼娱乐……</w:t>
              </w:r>
            </w:ins>
          </w:p>
        </w:tc>
      </w:tr>
      <w:tr w:rsidR="00855993" w:rsidRPr="00317A6D" w14:paraId="4F6BB370" w14:textId="77777777" w:rsidTr="00063AAF">
        <w:trPr>
          <w:trHeight w:hRule="exact" w:val="510"/>
          <w:ins w:id="1190" w:author="John Peng" w:date="2015-03-27T14:49:00Z"/>
        </w:trPr>
        <w:tc>
          <w:tcPr>
            <w:tcW w:w="2660" w:type="dxa"/>
            <w:shd w:val="clear" w:color="auto" w:fill="auto"/>
          </w:tcPr>
          <w:p w14:paraId="0673289F" w14:textId="77777777" w:rsidR="00855993" w:rsidRPr="00317A6D" w:rsidRDefault="00D856C7" w:rsidP="00855993">
            <w:pPr>
              <w:spacing w:line="320" w:lineRule="exact"/>
              <w:rPr>
                <w:ins w:id="1191" w:author="John Peng" w:date="2015-03-27T14:49:00Z"/>
                <w:rFonts w:ascii="微软雅黑" w:eastAsia="微软雅黑" w:hAnsi="微软雅黑"/>
              </w:rPr>
            </w:pPr>
            <w:ins w:id="1192" w:author="John Peng" w:date="2015-03-27T17:03:00Z">
              <w:r>
                <w:rPr>
                  <w:rFonts w:ascii="微软雅黑" w:eastAsia="微软雅黑" w:hAnsi="微软雅黑" w:hint="eastAsia"/>
                </w:rPr>
                <w:t>发布时间</w:t>
              </w:r>
            </w:ins>
          </w:p>
        </w:tc>
        <w:tc>
          <w:tcPr>
            <w:tcW w:w="5862" w:type="dxa"/>
            <w:shd w:val="clear" w:color="auto" w:fill="auto"/>
          </w:tcPr>
          <w:p w14:paraId="0AEA0919" w14:textId="77777777" w:rsidR="00855993" w:rsidRPr="00317A6D" w:rsidRDefault="00855993" w:rsidP="00855993">
            <w:pPr>
              <w:spacing w:line="320" w:lineRule="exact"/>
              <w:rPr>
                <w:ins w:id="1193" w:author="John Peng" w:date="2015-03-27T14:49:00Z"/>
                <w:rFonts w:ascii="微软雅黑" w:eastAsia="微软雅黑" w:hAnsi="微软雅黑"/>
              </w:rPr>
            </w:pPr>
          </w:p>
        </w:tc>
      </w:tr>
      <w:tr w:rsidR="00855993" w14:paraId="54274E64" w14:textId="77777777" w:rsidTr="00063AAF">
        <w:trPr>
          <w:trHeight w:hRule="exact" w:val="510"/>
          <w:ins w:id="1194" w:author="John Peng" w:date="2015-03-27T14:49:00Z"/>
        </w:trPr>
        <w:tc>
          <w:tcPr>
            <w:tcW w:w="2660" w:type="dxa"/>
            <w:shd w:val="clear" w:color="auto" w:fill="auto"/>
          </w:tcPr>
          <w:p w14:paraId="71CFA1BB" w14:textId="77777777" w:rsidR="00855993" w:rsidRDefault="00D856C7" w:rsidP="00855993">
            <w:pPr>
              <w:spacing w:line="320" w:lineRule="exact"/>
              <w:rPr>
                <w:ins w:id="1195" w:author="John Peng" w:date="2015-03-27T14:49:00Z"/>
                <w:rFonts w:ascii="微软雅黑" w:eastAsia="微软雅黑" w:hAnsi="微软雅黑"/>
              </w:rPr>
            </w:pPr>
            <w:ins w:id="1196" w:author="John Peng" w:date="2015-03-27T17:04:00Z">
              <w:r>
                <w:rPr>
                  <w:rFonts w:ascii="微软雅黑" w:eastAsia="微软雅黑" w:hAnsi="微软雅黑" w:hint="eastAsia"/>
                </w:rPr>
                <w:t>招募截止时间</w:t>
              </w:r>
            </w:ins>
          </w:p>
        </w:tc>
        <w:tc>
          <w:tcPr>
            <w:tcW w:w="5862" w:type="dxa"/>
            <w:shd w:val="clear" w:color="auto" w:fill="auto"/>
          </w:tcPr>
          <w:p w14:paraId="457C7F2A" w14:textId="77777777" w:rsidR="00855993" w:rsidRDefault="00855993" w:rsidP="00855993">
            <w:pPr>
              <w:spacing w:line="320" w:lineRule="exact"/>
              <w:rPr>
                <w:ins w:id="1197" w:author="John Peng" w:date="2015-03-27T14:49:00Z"/>
                <w:rFonts w:ascii="微软雅黑" w:eastAsia="微软雅黑" w:hAnsi="微软雅黑"/>
              </w:rPr>
            </w:pPr>
          </w:p>
        </w:tc>
      </w:tr>
      <w:tr w:rsidR="00E767F9" w14:paraId="58EA7D1F" w14:textId="77777777" w:rsidTr="00063AAF">
        <w:trPr>
          <w:trHeight w:hRule="exact" w:val="510"/>
          <w:ins w:id="1198" w:author="John Peng" w:date="2015-03-27T21:52:00Z"/>
        </w:trPr>
        <w:tc>
          <w:tcPr>
            <w:tcW w:w="2660" w:type="dxa"/>
            <w:shd w:val="clear" w:color="auto" w:fill="auto"/>
          </w:tcPr>
          <w:p w14:paraId="02F72DE5" w14:textId="77777777" w:rsidR="00E767F9" w:rsidRDefault="00E767F9" w:rsidP="00855993">
            <w:pPr>
              <w:spacing w:line="320" w:lineRule="exact"/>
              <w:rPr>
                <w:ins w:id="1199" w:author="John Peng" w:date="2015-03-27T21:52:00Z"/>
                <w:rFonts w:ascii="微软雅黑" w:eastAsia="微软雅黑" w:hAnsi="微软雅黑"/>
              </w:rPr>
            </w:pPr>
            <w:ins w:id="1200" w:author="John Peng" w:date="2015-03-27T21:52:00Z">
              <w:r>
                <w:rPr>
                  <w:rFonts w:ascii="微软雅黑" w:eastAsia="微软雅黑" w:hAnsi="微软雅黑" w:hint="eastAsia"/>
                </w:rPr>
                <w:t>招募人数</w:t>
              </w:r>
            </w:ins>
          </w:p>
        </w:tc>
        <w:tc>
          <w:tcPr>
            <w:tcW w:w="5862" w:type="dxa"/>
            <w:shd w:val="clear" w:color="auto" w:fill="auto"/>
          </w:tcPr>
          <w:p w14:paraId="5FA85C51" w14:textId="77777777" w:rsidR="00E767F9" w:rsidRDefault="00E767F9" w:rsidP="00855993">
            <w:pPr>
              <w:spacing w:line="320" w:lineRule="exact"/>
              <w:rPr>
                <w:ins w:id="1201" w:author="John Peng" w:date="2015-03-27T21:52:00Z"/>
                <w:rFonts w:ascii="微软雅黑" w:eastAsia="微软雅黑" w:hAnsi="微软雅黑"/>
              </w:rPr>
            </w:pPr>
          </w:p>
        </w:tc>
      </w:tr>
      <w:tr w:rsidR="00E767F9" w14:paraId="507A6C18" w14:textId="77777777" w:rsidTr="00063AAF">
        <w:trPr>
          <w:trHeight w:hRule="exact" w:val="510"/>
          <w:ins w:id="1202" w:author="John Peng" w:date="2015-03-27T21:52:00Z"/>
        </w:trPr>
        <w:tc>
          <w:tcPr>
            <w:tcW w:w="2660" w:type="dxa"/>
            <w:shd w:val="clear" w:color="auto" w:fill="auto"/>
          </w:tcPr>
          <w:p w14:paraId="36CEFC1C" w14:textId="77777777" w:rsidR="00E767F9" w:rsidRDefault="00E767F9" w:rsidP="00855993">
            <w:pPr>
              <w:spacing w:line="320" w:lineRule="exact"/>
              <w:rPr>
                <w:ins w:id="1203" w:author="John Peng" w:date="2015-03-27T21:52:00Z"/>
                <w:rFonts w:ascii="微软雅黑" w:eastAsia="微软雅黑" w:hAnsi="微软雅黑"/>
              </w:rPr>
            </w:pPr>
            <w:ins w:id="1204" w:author="John Peng" w:date="2015-03-27T21:52:00Z">
              <w:r>
                <w:rPr>
                  <w:rFonts w:ascii="微软雅黑" w:eastAsia="微软雅黑" w:hAnsi="微软雅黑" w:hint="eastAsia"/>
                </w:rPr>
                <w:t>招募要求</w:t>
              </w:r>
            </w:ins>
          </w:p>
        </w:tc>
        <w:tc>
          <w:tcPr>
            <w:tcW w:w="5862" w:type="dxa"/>
            <w:shd w:val="clear" w:color="auto" w:fill="auto"/>
          </w:tcPr>
          <w:p w14:paraId="3DAA7C96" w14:textId="77777777" w:rsidR="00E767F9" w:rsidRDefault="00E767F9" w:rsidP="00855993">
            <w:pPr>
              <w:spacing w:line="320" w:lineRule="exact"/>
              <w:rPr>
                <w:ins w:id="1205" w:author="John Peng" w:date="2015-03-27T21:52:00Z"/>
                <w:rFonts w:ascii="微软雅黑" w:eastAsia="微软雅黑" w:hAnsi="微软雅黑"/>
              </w:rPr>
            </w:pPr>
          </w:p>
        </w:tc>
      </w:tr>
      <w:tr w:rsidR="00D856C7" w14:paraId="6BAFB518" w14:textId="77777777" w:rsidTr="00E819C9">
        <w:trPr>
          <w:trHeight w:hRule="exact" w:val="510"/>
          <w:ins w:id="1206" w:author="John Peng" w:date="2015-03-27T17:04:00Z"/>
        </w:trPr>
        <w:tc>
          <w:tcPr>
            <w:tcW w:w="2660" w:type="dxa"/>
            <w:shd w:val="clear" w:color="auto" w:fill="auto"/>
          </w:tcPr>
          <w:p w14:paraId="0391BA40" w14:textId="77777777" w:rsidR="00D856C7" w:rsidRDefault="00D856C7" w:rsidP="00E819C9">
            <w:pPr>
              <w:spacing w:line="320" w:lineRule="exact"/>
              <w:rPr>
                <w:ins w:id="1207" w:author="John Peng" w:date="2015-03-27T17:04:00Z"/>
                <w:rFonts w:ascii="微软雅黑" w:eastAsia="微软雅黑" w:hAnsi="微软雅黑"/>
              </w:rPr>
            </w:pPr>
            <w:ins w:id="1208" w:author="John Peng" w:date="2015-03-27T17:04:00Z">
              <w:r>
                <w:rPr>
                  <w:rFonts w:ascii="微软雅黑" w:eastAsia="微软雅黑" w:hAnsi="微软雅黑" w:hint="eastAsia"/>
                </w:rPr>
                <w:t>状态</w:t>
              </w:r>
            </w:ins>
          </w:p>
        </w:tc>
        <w:tc>
          <w:tcPr>
            <w:tcW w:w="5862" w:type="dxa"/>
            <w:shd w:val="clear" w:color="auto" w:fill="auto"/>
          </w:tcPr>
          <w:p w14:paraId="08A2E173" w14:textId="77777777" w:rsidR="00D856C7" w:rsidRDefault="00D856C7" w:rsidP="00E819C9">
            <w:pPr>
              <w:spacing w:line="320" w:lineRule="exact"/>
              <w:rPr>
                <w:ins w:id="1209" w:author="John Peng" w:date="2015-03-27T17:04:00Z"/>
                <w:rFonts w:ascii="微软雅黑" w:eastAsia="微软雅黑" w:hAnsi="微软雅黑"/>
              </w:rPr>
            </w:pPr>
            <w:ins w:id="1210" w:author="John Peng" w:date="2015-03-27T17:04:00Z">
              <w:r>
                <w:rPr>
                  <w:rFonts w:ascii="微软雅黑" w:eastAsia="微软雅黑" w:hAnsi="微软雅黑" w:hint="eastAsia"/>
                </w:rPr>
                <w:t>招募中、截止</w:t>
              </w:r>
            </w:ins>
          </w:p>
        </w:tc>
      </w:tr>
      <w:tr w:rsidR="00855993" w14:paraId="39EE58CC" w14:textId="77777777" w:rsidTr="00063AAF">
        <w:trPr>
          <w:trHeight w:hRule="exact" w:val="510"/>
          <w:ins w:id="1211" w:author="John Peng" w:date="2015-03-27T14:49:00Z"/>
        </w:trPr>
        <w:tc>
          <w:tcPr>
            <w:tcW w:w="2660" w:type="dxa"/>
            <w:shd w:val="clear" w:color="auto" w:fill="auto"/>
          </w:tcPr>
          <w:p w14:paraId="4EC33C06" w14:textId="77777777" w:rsidR="00855993" w:rsidRDefault="00D856C7" w:rsidP="00855993">
            <w:pPr>
              <w:spacing w:line="320" w:lineRule="exact"/>
              <w:rPr>
                <w:ins w:id="1212" w:author="John Peng" w:date="2015-03-27T14:49:00Z"/>
                <w:rFonts w:ascii="微软雅黑" w:eastAsia="微软雅黑" w:hAnsi="微软雅黑"/>
              </w:rPr>
            </w:pPr>
            <w:ins w:id="1213" w:author="John Peng" w:date="2015-03-27T17:04:00Z">
              <w:r>
                <w:rPr>
                  <w:rFonts w:ascii="微软雅黑" w:eastAsia="微软雅黑" w:hAnsi="微软雅黑" w:hint="eastAsia"/>
                </w:rPr>
                <w:t>行程描述</w:t>
              </w:r>
            </w:ins>
          </w:p>
        </w:tc>
        <w:tc>
          <w:tcPr>
            <w:tcW w:w="5862" w:type="dxa"/>
            <w:shd w:val="clear" w:color="auto" w:fill="auto"/>
          </w:tcPr>
          <w:p w14:paraId="32E29802" w14:textId="77777777" w:rsidR="00855993" w:rsidRDefault="00D856C7" w:rsidP="00855993">
            <w:pPr>
              <w:spacing w:line="320" w:lineRule="exact"/>
              <w:rPr>
                <w:ins w:id="1214" w:author="John Peng" w:date="2015-03-27T14:49:00Z"/>
                <w:rFonts w:ascii="微软雅黑" w:eastAsia="微软雅黑" w:hAnsi="微软雅黑"/>
              </w:rPr>
            </w:pPr>
            <w:ins w:id="1215" w:author="John Peng" w:date="2015-03-27T17:05:00Z">
              <w:r>
                <w:rPr>
                  <w:rFonts w:ascii="微软雅黑" w:eastAsia="微软雅黑" w:hAnsi="微软雅黑" w:hint="eastAsia"/>
                </w:rPr>
                <w:t>特色、线路、</w:t>
              </w:r>
            </w:ins>
            <w:ins w:id="1216" w:author="John Peng" w:date="2015-03-27T17:06:00Z">
              <w:r>
                <w:rPr>
                  <w:rFonts w:ascii="微软雅黑" w:eastAsia="微软雅黑" w:hAnsi="微软雅黑" w:hint="eastAsia"/>
                </w:rPr>
                <w:t>时间、费用等关键决策要素</w:t>
              </w:r>
            </w:ins>
          </w:p>
        </w:tc>
      </w:tr>
      <w:tr w:rsidR="00855993" w14:paraId="71453CD1" w14:textId="77777777" w:rsidTr="00063AAF">
        <w:trPr>
          <w:trHeight w:hRule="exact" w:val="510"/>
          <w:ins w:id="1217" w:author="John Peng" w:date="2015-03-27T14:49:00Z"/>
        </w:trPr>
        <w:tc>
          <w:tcPr>
            <w:tcW w:w="2660" w:type="dxa"/>
            <w:shd w:val="clear" w:color="auto" w:fill="auto"/>
          </w:tcPr>
          <w:p w14:paraId="07D15C4F" w14:textId="77777777" w:rsidR="00855993" w:rsidRDefault="00D856C7" w:rsidP="00855993">
            <w:pPr>
              <w:spacing w:line="320" w:lineRule="exact"/>
              <w:rPr>
                <w:ins w:id="1218" w:author="John Peng" w:date="2015-03-27T14:49:00Z"/>
                <w:rFonts w:ascii="微软雅黑" w:eastAsia="微软雅黑" w:hAnsi="微软雅黑"/>
              </w:rPr>
            </w:pPr>
            <w:ins w:id="1219" w:author="John Peng" w:date="2015-03-27T17:04:00Z">
              <w:r>
                <w:rPr>
                  <w:rFonts w:ascii="微软雅黑" w:eastAsia="微软雅黑" w:hAnsi="微软雅黑" w:hint="eastAsia"/>
                </w:rPr>
                <w:t>团长</w:t>
              </w:r>
            </w:ins>
          </w:p>
        </w:tc>
        <w:tc>
          <w:tcPr>
            <w:tcW w:w="5862" w:type="dxa"/>
            <w:shd w:val="clear" w:color="auto" w:fill="auto"/>
          </w:tcPr>
          <w:p w14:paraId="05CF0025" w14:textId="77777777" w:rsidR="00855993" w:rsidRDefault="00D856C7" w:rsidP="00855993">
            <w:pPr>
              <w:spacing w:line="320" w:lineRule="exact"/>
              <w:rPr>
                <w:ins w:id="1220" w:author="John Peng" w:date="2015-03-27T14:49:00Z"/>
                <w:rFonts w:ascii="微软雅黑" w:eastAsia="微软雅黑" w:hAnsi="微软雅黑"/>
              </w:rPr>
            </w:pPr>
            <w:ins w:id="1221" w:author="John Peng" w:date="2015-03-27T17:04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855993" w:rsidRPr="00317A6D" w14:paraId="5D47DD98" w14:textId="77777777" w:rsidTr="00063AAF">
        <w:trPr>
          <w:trHeight w:hRule="exact" w:val="510"/>
          <w:ins w:id="1222" w:author="John Peng" w:date="2015-03-27T14:49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83B12AB" w14:textId="77777777" w:rsidR="00855993" w:rsidRPr="00317A6D" w:rsidRDefault="00D856C7" w:rsidP="00855993">
            <w:pPr>
              <w:spacing w:line="200" w:lineRule="atLeast"/>
              <w:jc w:val="left"/>
              <w:rPr>
                <w:ins w:id="1223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224" w:author="John Peng" w:date="2015-03-27T17:05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结伴关注表</w:t>
              </w:r>
            </w:ins>
          </w:p>
        </w:tc>
      </w:tr>
      <w:tr w:rsidR="00855993" w:rsidRPr="00317A6D" w14:paraId="1ECF1797" w14:textId="77777777" w:rsidTr="00063AAF">
        <w:trPr>
          <w:trHeight w:hRule="exact" w:val="510"/>
          <w:ins w:id="1225" w:author="John Peng" w:date="2015-03-27T14:49:00Z"/>
        </w:trPr>
        <w:tc>
          <w:tcPr>
            <w:tcW w:w="2660" w:type="dxa"/>
            <w:shd w:val="clear" w:color="auto" w:fill="C6D9F1" w:themeFill="text2" w:themeFillTint="33"/>
          </w:tcPr>
          <w:p w14:paraId="290D0841" w14:textId="77777777" w:rsidR="00855993" w:rsidRPr="00317A6D" w:rsidRDefault="00855993" w:rsidP="00855993">
            <w:pPr>
              <w:spacing w:line="200" w:lineRule="atLeast"/>
              <w:jc w:val="left"/>
              <w:rPr>
                <w:ins w:id="1226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227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74027F00" w14:textId="77777777" w:rsidR="00855993" w:rsidRPr="00317A6D" w:rsidRDefault="00855993" w:rsidP="00855993">
            <w:pPr>
              <w:spacing w:line="200" w:lineRule="atLeast"/>
              <w:jc w:val="left"/>
              <w:rPr>
                <w:ins w:id="1228" w:author="John Peng" w:date="2015-03-27T14:49:00Z"/>
                <w:rFonts w:ascii="微软雅黑" w:eastAsia="微软雅黑" w:hAnsi="微软雅黑"/>
                <w:b/>
                <w:sz w:val="24"/>
              </w:rPr>
            </w:pPr>
            <w:ins w:id="1229" w:author="John Peng" w:date="2015-03-27T14:49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855993" w:rsidRPr="00317A6D" w14:paraId="3860FC30" w14:textId="77777777" w:rsidTr="00063AAF">
        <w:trPr>
          <w:trHeight w:hRule="exact" w:val="510"/>
          <w:ins w:id="1230" w:author="John Peng" w:date="2015-03-27T14:49:00Z"/>
        </w:trPr>
        <w:tc>
          <w:tcPr>
            <w:tcW w:w="2660" w:type="dxa"/>
            <w:shd w:val="clear" w:color="auto" w:fill="auto"/>
          </w:tcPr>
          <w:p w14:paraId="09C8C79D" w14:textId="77777777" w:rsidR="00855993" w:rsidRPr="00317A6D" w:rsidRDefault="00D856C7" w:rsidP="00855993">
            <w:pPr>
              <w:spacing w:line="320" w:lineRule="exact"/>
              <w:rPr>
                <w:ins w:id="1231" w:author="John Peng" w:date="2015-03-27T14:49:00Z"/>
                <w:rFonts w:ascii="微软雅黑" w:eastAsia="微软雅黑" w:hAnsi="微软雅黑"/>
              </w:rPr>
            </w:pPr>
            <w:ins w:id="1232" w:author="John Peng" w:date="2015-03-27T17:06:00Z">
              <w:r>
                <w:rPr>
                  <w:rFonts w:ascii="微软雅黑" w:eastAsia="微软雅黑" w:hAnsi="微软雅黑" w:hint="eastAsia"/>
                </w:rPr>
                <w:t>结伴发布ID</w:t>
              </w:r>
            </w:ins>
          </w:p>
        </w:tc>
        <w:tc>
          <w:tcPr>
            <w:tcW w:w="5862" w:type="dxa"/>
            <w:shd w:val="clear" w:color="auto" w:fill="auto"/>
          </w:tcPr>
          <w:p w14:paraId="769E77A5" w14:textId="77777777" w:rsidR="00855993" w:rsidRPr="00317A6D" w:rsidRDefault="00D856C7" w:rsidP="00855993">
            <w:pPr>
              <w:spacing w:line="320" w:lineRule="exact"/>
              <w:rPr>
                <w:ins w:id="1233" w:author="John Peng" w:date="2015-03-27T14:49:00Z"/>
                <w:rFonts w:ascii="微软雅黑" w:eastAsia="微软雅黑" w:hAnsi="微软雅黑"/>
              </w:rPr>
            </w:pPr>
            <w:ins w:id="1234" w:author="John Peng" w:date="2015-03-27T17:06:00Z">
              <w:r>
                <w:rPr>
                  <w:rFonts w:ascii="微软雅黑" w:eastAsia="微软雅黑" w:hAnsi="微软雅黑" w:hint="eastAsia"/>
                </w:rPr>
                <w:t>关联到结伴发布表</w:t>
              </w:r>
            </w:ins>
          </w:p>
        </w:tc>
      </w:tr>
      <w:tr w:rsidR="00855993" w:rsidRPr="00317A6D" w14:paraId="1D61CA47" w14:textId="77777777" w:rsidTr="00063AAF">
        <w:trPr>
          <w:trHeight w:hRule="exact" w:val="510"/>
          <w:ins w:id="1235" w:author="John Peng" w:date="2015-03-27T14:49:00Z"/>
        </w:trPr>
        <w:tc>
          <w:tcPr>
            <w:tcW w:w="2660" w:type="dxa"/>
            <w:shd w:val="clear" w:color="auto" w:fill="auto"/>
          </w:tcPr>
          <w:p w14:paraId="7BB79207" w14:textId="77777777" w:rsidR="00855993" w:rsidRPr="00317A6D" w:rsidRDefault="00D856C7" w:rsidP="00855993">
            <w:pPr>
              <w:rPr>
                <w:ins w:id="1236" w:author="John Peng" w:date="2015-03-27T14:49:00Z"/>
                <w:rFonts w:ascii="微软雅黑" w:eastAsia="微软雅黑" w:hAnsi="微软雅黑"/>
              </w:rPr>
            </w:pPr>
            <w:ins w:id="1237" w:author="John Peng" w:date="2015-03-27T17:06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4C6A1984" w14:textId="77777777" w:rsidR="00855993" w:rsidRPr="00317A6D" w:rsidRDefault="00D856C7" w:rsidP="00855993">
            <w:pPr>
              <w:spacing w:line="320" w:lineRule="exact"/>
              <w:rPr>
                <w:ins w:id="1238" w:author="John Peng" w:date="2015-03-27T14:49:00Z"/>
                <w:rFonts w:ascii="微软雅黑" w:eastAsia="微软雅黑" w:hAnsi="微软雅黑"/>
              </w:rPr>
            </w:pPr>
            <w:ins w:id="1239" w:author="John Peng" w:date="2015-03-27T17:06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855993" w:rsidRPr="00317A6D" w14:paraId="46B6DA49" w14:textId="77777777" w:rsidTr="00063AAF">
        <w:trPr>
          <w:trHeight w:hRule="exact" w:val="510"/>
          <w:ins w:id="1240" w:author="John Peng" w:date="2015-03-27T14:49:00Z"/>
        </w:trPr>
        <w:tc>
          <w:tcPr>
            <w:tcW w:w="2660" w:type="dxa"/>
            <w:shd w:val="clear" w:color="auto" w:fill="auto"/>
          </w:tcPr>
          <w:p w14:paraId="4B99B9CB" w14:textId="77777777" w:rsidR="00855993" w:rsidRPr="00317A6D" w:rsidRDefault="00D856C7" w:rsidP="00855993">
            <w:pPr>
              <w:rPr>
                <w:ins w:id="1241" w:author="John Peng" w:date="2015-03-27T14:49:00Z"/>
                <w:rFonts w:ascii="微软雅黑" w:eastAsia="微软雅黑" w:hAnsi="微软雅黑"/>
              </w:rPr>
            </w:pPr>
            <w:ins w:id="1242" w:author="John Peng" w:date="2015-03-27T17:06:00Z">
              <w:r>
                <w:rPr>
                  <w:rFonts w:ascii="微软雅黑" w:eastAsia="微软雅黑" w:hAnsi="微软雅黑" w:hint="eastAsia"/>
                </w:rPr>
                <w:lastRenderedPageBreak/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63797CD5" w14:textId="77777777" w:rsidR="00855993" w:rsidRPr="00317A6D" w:rsidRDefault="00D856C7" w:rsidP="00855993">
            <w:pPr>
              <w:spacing w:line="320" w:lineRule="exact"/>
              <w:rPr>
                <w:ins w:id="1243" w:author="John Peng" w:date="2015-03-27T14:49:00Z"/>
                <w:rFonts w:ascii="微软雅黑" w:eastAsia="微软雅黑" w:hAnsi="微软雅黑"/>
              </w:rPr>
            </w:pPr>
            <w:ins w:id="1244" w:author="John Peng" w:date="2015-03-27T17:06:00Z">
              <w:r>
                <w:rPr>
                  <w:rFonts w:ascii="微软雅黑" w:eastAsia="微软雅黑" w:hAnsi="微软雅黑" w:hint="eastAsia"/>
                </w:rPr>
                <w:t>开始关注时间</w:t>
              </w:r>
            </w:ins>
          </w:p>
        </w:tc>
      </w:tr>
      <w:tr w:rsidR="005D03EA" w:rsidRPr="00317A6D" w14:paraId="23E5369D" w14:textId="77777777" w:rsidTr="00E819C9">
        <w:trPr>
          <w:trHeight w:hRule="exact" w:val="510"/>
          <w:ins w:id="1245" w:author="John Peng" w:date="2015-03-27T17:24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6FE0F35D" w14:textId="77777777" w:rsidR="005D03EA" w:rsidRPr="00317A6D" w:rsidRDefault="005D03EA" w:rsidP="00E819C9">
            <w:pPr>
              <w:spacing w:line="200" w:lineRule="atLeast"/>
              <w:jc w:val="left"/>
              <w:rPr>
                <w:ins w:id="1246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247" w:author="John Peng" w:date="2015-03-27T17:24:00Z">
              <w:r>
                <w:rPr>
                  <w:rFonts w:ascii="微软雅黑" w:eastAsia="微软雅黑" w:hAnsi="微软雅黑" w:hint="eastAsia"/>
                  <w:b/>
                  <w:sz w:val="24"/>
                </w:rPr>
                <w:t>结伴留言表</w:t>
              </w:r>
            </w:ins>
          </w:p>
        </w:tc>
      </w:tr>
      <w:tr w:rsidR="005D03EA" w:rsidRPr="00317A6D" w14:paraId="17333950" w14:textId="77777777" w:rsidTr="00E819C9">
        <w:trPr>
          <w:trHeight w:hRule="exact" w:val="510"/>
          <w:ins w:id="1248" w:author="John Peng" w:date="2015-03-27T17:24:00Z"/>
        </w:trPr>
        <w:tc>
          <w:tcPr>
            <w:tcW w:w="2660" w:type="dxa"/>
            <w:shd w:val="clear" w:color="auto" w:fill="C6D9F1" w:themeFill="text2" w:themeFillTint="33"/>
          </w:tcPr>
          <w:p w14:paraId="2B6CFA61" w14:textId="77777777" w:rsidR="005D03EA" w:rsidRPr="00317A6D" w:rsidRDefault="005D03EA" w:rsidP="00E819C9">
            <w:pPr>
              <w:spacing w:line="200" w:lineRule="atLeast"/>
              <w:jc w:val="left"/>
              <w:rPr>
                <w:ins w:id="1249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250" w:author="John Peng" w:date="2015-03-27T17:2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0ECE30CF" w14:textId="77777777" w:rsidR="005D03EA" w:rsidRPr="00317A6D" w:rsidRDefault="005D03EA" w:rsidP="00E819C9">
            <w:pPr>
              <w:spacing w:line="200" w:lineRule="atLeast"/>
              <w:jc w:val="left"/>
              <w:rPr>
                <w:ins w:id="1251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252" w:author="John Peng" w:date="2015-03-27T17:2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D856C7" w14:paraId="40B8BBFE" w14:textId="77777777" w:rsidTr="00063AAF">
        <w:trPr>
          <w:trHeight w:hRule="exact" w:val="510"/>
          <w:ins w:id="1253" w:author="John Peng" w:date="2015-03-27T17:07:00Z"/>
        </w:trPr>
        <w:tc>
          <w:tcPr>
            <w:tcW w:w="2660" w:type="dxa"/>
            <w:shd w:val="clear" w:color="auto" w:fill="auto"/>
          </w:tcPr>
          <w:p w14:paraId="232A69D0" w14:textId="77777777" w:rsidR="00D856C7" w:rsidRPr="00317A6D" w:rsidRDefault="00D856C7" w:rsidP="00D856C7">
            <w:pPr>
              <w:rPr>
                <w:ins w:id="1254" w:author="John Peng" w:date="2015-03-27T17:07:00Z"/>
                <w:rFonts w:ascii="微软雅黑" w:eastAsia="微软雅黑" w:hAnsi="微软雅黑"/>
                <w:b/>
                <w:sz w:val="24"/>
              </w:rPr>
            </w:pPr>
            <w:ins w:id="1255" w:author="John Peng" w:date="2015-03-27T17:07:00Z">
              <w:r>
                <w:rPr>
                  <w:rFonts w:ascii="微软雅黑" w:eastAsia="微软雅黑" w:hAnsi="微软雅黑" w:hint="eastAsia"/>
                </w:rPr>
                <w:t>结伴发布ID</w:t>
              </w:r>
            </w:ins>
          </w:p>
        </w:tc>
        <w:tc>
          <w:tcPr>
            <w:tcW w:w="5862" w:type="dxa"/>
            <w:shd w:val="clear" w:color="auto" w:fill="auto"/>
          </w:tcPr>
          <w:p w14:paraId="2D2A096F" w14:textId="77777777" w:rsidR="00D856C7" w:rsidRPr="00317A6D" w:rsidRDefault="00D856C7" w:rsidP="00D856C7">
            <w:pPr>
              <w:spacing w:line="320" w:lineRule="exact"/>
              <w:rPr>
                <w:ins w:id="1256" w:author="John Peng" w:date="2015-03-27T17:07:00Z"/>
                <w:rFonts w:ascii="微软雅黑" w:eastAsia="微软雅黑" w:hAnsi="微软雅黑"/>
                <w:b/>
                <w:sz w:val="24"/>
              </w:rPr>
            </w:pPr>
            <w:ins w:id="1257" w:author="John Peng" w:date="2015-03-27T17:07:00Z">
              <w:r>
                <w:rPr>
                  <w:rFonts w:ascii="微软雅黑" w:eastAsia="微软雅黑" w:hAnsi="微软雅黑" w:hint="eastAsia"/>
                </w:rPr>
                <w:t>关联到结伴发布表</w:t>
              </w:r>
            </w:ins>
          </w:p>
        </w:tc>
      </w:tr>
      <w:tr w:rsidR="00D856C7" w14:paraId="3ABE336E" w14:textId="77777777" w:rsidTr="00063AAF">
        <w:trPr>
          <w:trHeight w:hRule="exact" w:val="510"/>
          <w:ins w:id="1258" w:author="John Peng" w:date="2015-03-27T17:07:00Z"/>
        </w:trPr>
        <w:tc>
          <w:tcPr>
            <w:tcW w:w="2660" w:type="dxa"/>
            <w:shd w:val="clear" w:color="auto" w:fill="auto"/>
          </w:tcPr>
          <w:p w14:paraId="0A10E2DB" w14:textId="77777777" w:rsidR="00D856C7" w:rsidRDefault="00D856C7" w:rsidP="00D856C7">
            <w:pPr>
              <w:rPr>
                <w:ins w:id="1259" w:author="John Peng" w:date="2015-03-27T17:07:00Z"/>
                <w:rFonts w:ascii="微软雅黑" w:eastAsia="微软雅黑" w:hAnsi="微软雅黑"/>
              </w:rPr>
            </w:pPr>
            <w:ins w:id="1260" w:author="John Peng" w:date="2015-03-27T17:07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44DBAE65" w14:textId="77777777" w:rsidR="00D856C7" w:rsidRDefault="00D856C7" w:rsidP="00D856C7">
            <w:pPr>
              <w:spacing w:line="320" w:lineRule="exact"/>
              <w:rPr>
                <w:ins w:id="1261" w:author="John Peng" w:date="2015-03-27T17:07:00Z"/>
                <w:rFonts w:ascii="微软雅黑" w:eastAsia="微软雅黑" w:hAnsi="微软雅黑"/>
              </w:rPr>
            </w:pPr>
            <w:ins w:id="1262" w:author="John Peng" w:date="2015-03-27T17:07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D856C7" w14:paraId="410A3AB1" w14:textId="77777777" w:rsidTr="00063AAF">
        <w:trPr>
          <w:trHeight w:hRule="exact" w:val="510"/>
          <w:ins w:id="1263" w:author="John Peng" w:date="2015-03-27T17:07:00Z"/>
        </w:trPr>
        <w:tc>
          <w:tcPr>
            <w:tcW w:w="2660" w:type="dxa"/>
            <w:shd w:val="clear" w:color="auto" w:fill="auto"/>
          </w:tcPr>
          <w:p w14:paraId="2DC7DB87" w14:textId="77777777" w:rsidR="00D856C7" w:rsidRDefault="00D856C7" w:rsidP="00D856C7">
            <w:pPr>
              <w:rPr>
                <w:ins w:id="1264" w:author="John Peng" w:date="2015-03-27T17:07:00Z"/>
                <w:rFonts w:ascii="微软雅黑" w:eastAsia="微软雅黑" w:hAnsi="微软雅黑"/>
              </w:rPr>
            </w:pPr>
            <w:ins w:id="1265" w:author="John Peng" w:date="2015-03-27T17:07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673D9857" w14:textId="77777777" w:rsidR="00D856C7" w:rsidRDefault="00D856C7" w:rsidP="00D856C7">
            <w:pPr>
              <w:spacing w:line="320" w:lineRule="exact"/>
              <w:rPr>
                <w:ins w:id="1266" w:author="John Peng" w:date="2015-03-27T17:07:00Z"/>
                <w:rFonts w:ascii="微软雅黑" w:eastAsia="微软雅黑" w:hAnsi="微软雅黑"/>
              </w:rPr>
            </w:pPr>
          </w:p>
        </w:tc>
      </w:tr>
      <w:tr w:rsidR="00D856C7" w14:paraId="57157961" w14:textId="77777777" w:rsidTr="00063AAF">
        <w:trPr>
          <w:trHeight w:hRule="exact" w:val="510"/>
          <w:ins w:id="1267" w:author="John Peng" w:date="2015-03-27T17:07:00Z"/>
        </w:trPr>
        <w:tc>
          <w:tcPr>
            <w:tcW w:w="2660" w:type="dxa"/>
            <w:shd w:val="clear" w:color="auto" w:fill="auto"/>
          </w:tcPr>
          <w:p w14:paraId="407A6028" w14:textId="77777777" w:rsidR="00D856C7" w:rsidRDefault="00D856C7" w:rsidP="00D856C7">
            <w:pPr>
              <w:rPr>
                <w:ins w:id="1268" w:author="John Peng" w:date="2015-03-27T17:07:00Z"/>
                <w:rFonts w:ascii="微软雅黑" w:eastAsia="微软雅黑" w:hAnsi="微软雅黑"/>
              </w:rPr>
            </w:pPr>
            <w:ins w:id="1269" w:author="John Peng" w:date="2015-03-27T17:07:00Z">
              <w:r>
                <w:rPr>
                  <w:rFonts w:ascii="微软雅黑" w:eastAsia="微软雅黑" w:hAnsi="微软雅黑" w:hint="eastAsia"/>
                </w:rPr>
                <w:t>留言</w:t>
              </w:r>
            </w:ins>
          </w:p>
        </w:tc>
        <w:tc>
          <w:tcPr>
            <w:tcW w:w="5862" w:type="dxa"/>
            <w:shd w:val="clear" w:color="auto" w:fill="auto"/>
          </w:tcPr>
          <w:p w14:paraId="31C7BFCA" w14:textId="77777777" w:rsidR="00D856C7" w:rsidRDefault="00D856C7" w:rsidP="00D856C7">
            <w:pPr>
              <w:spacing w:line="320" w:lineRule="exact"/>
              <w:rPr>
                <w:ins w:id="1270" w:author="John Peng" w:date="2015-03-27T17:07:00Z"/>
                <w:rFonts w:ascii="微软雅黑" w:eastAsia="微软雅黑" w:hAnsi="微软雅黑"/>
              </w:rPr>
            </w:pPr>
            <w:ins w:id="1271" w:author="John Peng" w:date="2015-03-27T17:07:00Z">
              <w:r>
                <w:rPr>
                  <w:rFonts w:ascii="微软雅黑" w:eastAsia="微软雅黑" w:hAnsi="微软雅黑" w:hint="eastAsia"/>
                </w:rPr>
                <w:t>留言内容</w:t>
              </w:r>
            </w:ins>
          </w:p>
        </w:tc>
      </w:tr>
      <w:tr w:rsidR="00D856C7" w14:paraId="532356DC" w14:textId="77777777" w:rsidTr="00063AAF">
        <w:trPr>
          <w:trHeight w:hRule="exact" w:val="510"/>
          <w:ins w:id="1272" w:author="John Peng" w:date="2015-03-27T17:07:00Z"/>
        </w:trPr>
        <w:tc>
          <w:tcPr>
            <w:tcW w:w="2660" w:type="dxa"/>
            <w:shd w:val="clear" w:color="auto" w:fill="auto"/>
          </w:tcPr>
          <w:p w14:paraId="6DDE65A3" w14:textId="77777777" w:rsidR="00D856C7" w:rsidRDefault="00D856C7" w:rsidP="00D856C7">
            <w:pPr>
              <w:rPr>
                <w:ins w:id="1273" w:author="John Peng" w:date="2015-03-27T17:07:00Z"/>
                <w:rFonts w:ascii="微软雅黑" w:eastAsia="微软雅黑" w:hAnsi="微软雅黑"/>
              </w:rPr>
            </w:pPr>
            <w:ins w:id="1274" w:author="John Peng" w:date="2015-03-27T17:07:00Z">
              <w:r>
                <w:rPr>
                  <w:rFonts w:ascii="微软雅黑" w:eastAsia="微软雅黑" w:hAnsi="微软雅黑" w:hint="eastAsia"/>
                </w:rPr>
                <w:t>回复</w:t>
              </w:r>
            </w:ins>
            <w:ins w:id="1275" w:author="John Peng" w:date="2015-03-27T17:08:00Z">
              <w:r>
                <w:rPr>
                  <w:rFonts w:ascii="微软雅黑" w:eastAsia="微软雅黑" w:hAnsi="微软雅黑" w:hint="eastAsia"/>
                </w:rPr>
                <w:t>留言ID</w:t>
              </w:r>
            </w:ins>
          </w:p>
        </w:tc>
        <w:tc>
          <w:tcPr>
            <w:tcW w:w="5862" w:type="dxa"/>
            <w:shd w:val="clear" w:color="auto" w:fill="auto"/>
          </w:tcPr>
          <w:p w14:paraId="07EE1189" w14:textId="77777777" w:rsidR="00D856C7" w:rsidRDefault="00D856C7" w:rsidP="00D856C7">
            <w:pPr>
              <w:spacing w:line="320" w:lineRule="exact"/>
              <w:rPr>
                <w:ins w:id="1276" w:author="John Peng" w:date="2015-03-27T17:07:00Z"/>
                <w:rFonts w:ascii="微软雅黑" w:eastAsia="微软雅黑" w:hAnsi="微软雅黑"/>
              </w:rPr>
            </w:pPr>
            <w:ins w:id="1277" w:author="John Peng" w:date="2015-03-27T17:08:00Z">
              <w:r>
                <w:rPr>
                  <w:rFonts w:ascii="微软雅黑" w:eastAsia="微软雅黑" w:hAnsi="微软雅黑" w:hint="eastAsia"/>
                </w:rPr>
                <w:t>可选，关联到结伴留言表</w:t>
              </w:r>
            </w:ins>
          </w:p>
        </w:tc>
      </w:tr>
    </w:tbl>
    <w:p w14:paraId="0DC82891" w14:textId="77777777" w:rsidR="00C57D8D" w:rsidRDefault="00C57D8D" w:rsidP="00040310"/>
    <w:p w14:paraId="52C8F2B4" w14:textId="77777777" w:rsidR="00EF67B9" w:rsidRPr="00750DB8" w:rsidRDefault="00750DB8">
      <w:pPr>
        <w:pStyle w:val="2"/>
        <w:numPr>
          <w:ilvl w:val="1"/>
          <w:numId w:val="2"/>
        </w:numPr>
        <w:rPr>
          <w:ins w:id="1278" w:author="John Peng" w:date="2015-03-27T17:10:00Z"/>
          <w:rFonts w:ascii="微软雅黑" w:eastAsia="微软雅黑" w:hAnsi="微软雅黑"/>
          <w:rPrChange w:id="1279" w:author="John Peng" w:date="2015-03-27T17:10:00Z">
            <w:rPr>
              <w:ins w:id="1280" w:author="John Peng" w:date="2015-03-27T17:10:00Z"/>
            </w:rPr>
          </w:rPrChange>
        </w:rPr>
        <w:pPrChange w:id="1281" w:author="John Peng" w:date="2015-03-27T17:10:00Z">
          <w:pPr/>
        </w:pPrChange>
      </w:pPr>
      <w:bookmarkStart w:id="1282" w:name="_Toc415257125"/>
      <w:ins w:id="1283" w:author="John Peng" w:date="2015-03-27T17:10:00Z">
        <w:r w:rsidRPr="00750DB8">
          <w:rPr>
            <w:rFonts w:ascii="微软雅黑" w:eastAsia="微软雅黑" w:hAnsi="微软雅黑" w:hint="eastAsia"/>
            <w:rPrChange w:id="1284" w:author="John Peng" w:date="2015-03-27T17:10:00Z">
              <w:rPr>
                <w:rFonts w:hint="eastAsia"/>
                <w:b/>
                <w:bCs/>
              </w:rPr>
            </w:rPrChange>
          </w:rPr>
          <w:t>游记相关实体</w:t>
        </w:r>
        <w:bookmarkEnd w:id="1282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862"/>
      </w:tblGrid>
      <w:tr w:rsidR="005D03EA" w:rsidRPr="00317A6D" w14:paraId="4CCA9586" w14:textId="77777777" w:rsidTr="00E819C9">
        <w:trPr>
          <w:trHeight w:hRule="exact" w:val="510"/>
          <w:ins w:id="1285" w:author="John Peng" w:date="2015-03-27T17:24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0213CDCB" w14:textId="77777777" w:rsidR="005D03EA" w:rsidRPr="00317A6D" w:rsidRDefault="005D03EA" w:rsidP="00E819C9">
            <w:pPr>
              <w:spacing w:line="200" w:lineRule="atLeast"/>
              <w:jc w:val="left"/>
              <w:rPr>
                <w:ins w:id="1286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287" w:author="John Peng" w:date="2015-03-27T17:25:00Z">
              <w:r>
                <w:rPr>
                  <w:rFonts w:ascii="微软雅黑" w:eastAsia="微软雅黑" w:hAnsi="微软雅黑" w:hint="eastAsia"/>
                  <w:b/>
                  <w:sz w:val="24"/>
                </w:rPr>
                <w:t>游记表</w:t>
              </w:r>
            </w:ins>
          </w:p>
        </w:tc>
      </w:tr>
      <w:tr w:rsidR="005D03EA" w:rsidRPr="00317A6D" w14:paraId="4CC0EDB6" w14:textId="77777777" w:rsidTr="00E819C9">
        <w:trPr>
          <w:trHeight w:hRule="exact" w:val="510"/>
          <w:ins w:id="1288" w:author="John Peng" w:date="2015-03-27T17:24:00Z"/>
        </w:trPr>
        <w:tc>
          <w:tcPr>
            <w:tcW w:w="2660" w:type="dxa"/>
            <w:shd w:val="clear" w:color="auto" w:fill="C6D9F1" w:themeFill="text2" w:themeFillTint="33"/>
          </w:tcPr>
          <w:p w14:paraId="12D7190A" w14:textId="77777777" w:rsidR="005D03EA" w:rsidRPr="00317A6D" w:rsidRDefault="005D03EA" w:rsidP="00E819C9">
            <w:pPr>
              <w:spacing w:line="200" w:lineRule="atLeast"/>
              <w:jc w:val="left"/>
              <w:rPr>
                <w:ins w:id="1289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290" w:author="John Peng" w:date="2015-03-27T17:2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60E85991" w14:textId="77777777" w:rsidR="005D03EA" w:rsidRPr="00317A6D" w:rsidRDefault="005D03EA" w:rsidP="00E819C9">
            <w:pPr>
              <w:spacing w:line="200" w:lineRule="atLeast"/>
              <w:jc w:val="left"/>
              <w:rPr>
                <w:ins w:id="1291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292" w:author="John Peng" w:date="2015-03-27T17:2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5D03EA" w:rsidRPr="00317A6D" w14:paraId="6CDE7688" w14:textId="77777777" w:rsidTr="00E819C9">
        <w:trPr>
          <w:trHeight w:hRule="exact" w:val="510"/>
          <w:ins w:id="1293" w:author="John Peng" w:date="2015-03-27T17:24:00Z"/>
        </w:trPr>
        <w:tc>
          <w:tcPr>
            <w:tcW w:w="2660" w:type="dxa"/>
            <w:shd w:val="clear" w:color="auto" w:fill="auto"/>
          </w:tcPr>
          <w:p w14:paraId="206C3763" w14:textId="77777777" w:rsidR="005D03EA" w:rsidRPr="00317A6D" w:rsidRDefault="005D03EA" w:rsidP="00E819C9">
            <w:pPr>
              <w:spacing w:line="320" w:lineRule="exact"/>
              <w:rPr>
                <w:ins w:id="1294" w:author="John Peng" w:date="2015-03-27T17:24:00Z"/>
                <w:rFonts w:ascii="微软雅黑" w:eastAsia="微软雅黑" w:hAnsi="微软雅黑"/>
              </w:rPr>
            </w:pPr>
            <w:ins w:id="1295" w:author="John Peng" w:date="2015-03-27T17:25:00Z">
              <w:r>
                <w:rPr>
                  <w:rFonts w:ascii="微软雅黑" w:eastAsia="微软雅黑" w:hAnsi="微软雅黑" w:hint="eastAsia"/>
                </w:rPr>
                <w:t>行程ID</w:t>
              </w:r>
            </w:ins>
          </w:p>
        </w:tc>
        <w:tc>
          <w:tcPr>
            <w:tcW w:w="5862" w:type="dxa"/>
            <w:shd w:val="clear" w:color="auto" w:fill="auto"/>
          </w:tcPr>
          <w:p w14:paraId="72958364" w14:textId="77777777" w:rsidR="005D03EA" w:rsidRPr="00317A6D" w:rsidRDefault="005D03EA" w:rsidP="00E819C9">
            <w:pPr>
              <w:spacing w:line="320" w:lineRule="exact"/>
              <w:rPr>
                <w:ins w:id="1296" w:author="John Peng" w:date="2015-03-27T17:24:00Z"/>
                <w:rFonts w:ascii="微软雅黑" w:eastAsia="微软雅黑" w:hAnsi="微软雅黑"/>
              </w:rPr>
            </w:pPr>
            <w:ins w:id="1297" w:author="John Peng" w:date="2015-03-27T17:25:00Z">
              <w:r>
                <w:rPr>
                  <w:rFonts w:ascii="微软雅黑" w:eastAsia="微软雅黑" w:hAnsi="微软雅黑" w:hint="eastAsia"/>
                </w:rPr>
                <w:t>关联到行程表</w:t>
              </w:r>
            </w:ins>
          </w:p>
        </w:tc>
      </w:tr>
      <w:tr w:rsidR="005D03EA" w:rsidRPr="00317A6D" w14:paraId="5685FEA8" w14:textId="77777777" w:rsidTr="00E819C9">
        <w:trPr>
          <w:trHeight w:hRule="exact" w:val="510"/>
          <w:ins w:id="1298" w:author="John Peng" w:date="2015-03-27T17:24:00Z"/>
        </w:trPr>
        <w:tc>
          <w:tcPr>
            <w:tcW w:w="2660" w:type="dxa"/>
            <w:shd w:val="clear" w:color="auto" w:fill="auto"/>
          </w:tcPr>
          <w:p w14:paraId="2D762C21" w14:textId="77777777" w:rsidR="005D03EA" w:rsidRPr="00317A6D" w:rsidRDefault="005D03EA" w:rsidP="00E819C9">
            <w:pPr>
              <w:spacing w:line="320" w:lineRule="exact"/>
              <w:rPr>
                <w:ins w:id="1299" w:author="John Peng" w:date="2015-03-27T17:24:00Z"/>
                <w:rFonts w:ascii="微软雅黑" w:eastAsia="微软雅黑" w:hAnsi="微软雅黑"/>
              </w:rPr>
            </w:pPr>
            <w:ins w:id="1300" w:author="John Peng" w:date="2015-03-27T17:25:00Z">
              <w:r>
                <w:rPr>
                  <w:rFonts w:ascii="微软雅黑" w:eastAsia="微软雅黑" w:hAnsi="微软雅黑" w:hint="eastAsia"/>
                </w:rPr>
                <w:t>会员ID</w:t>
              </w:r>
            </w:ins>
          </w:p>
        </w:tc>
        <w:tc>
          <w:tcPr>
            <w:tcW w:w="5862" w:type="dxa"/>
            <w:shd w:val="clear" w:color="auto" w:fill="auto"/>
          </w:tcPr>
          <w:p w14:paraId="2987B70C" w14:textId="77777777" w:rsidR="005D03EA" w:rsidRPr="00317A6D" w:rsidRDefault="005D03EA" w:rsidP="00E819C9">
            <w:pPr>
              <w:spacing w:line="320" w:lineRule="exact"/>
              <w:rPr>
                <w:ins w:id="1301" w:author="John Peng" w:date="2015-03-27T17:24:00Z"/>
                <w:rFonts w:ascii="微软雅黑" w:eastAsia="微软雅黑" w:hAnsi="微软雅黑"/>
              </w:rPr>
            </w:pPr>
            <w:ins w:id="1302" w:author="John Peng" w:date="2015-03-27T17:25:00Z">
              <w:r>
                <w:rPr>
                  <w:rFonts w:ascii="微软雅黑" w:eastAsia="微软雅黑" w:hAnsi="微软雅黑" w:hint="eastAsia"/>
                </w:rPr>
                <w:t>关联到会员表</w:t>
              </w:r>
            </w:ins>
          </w:p>
        </w:tc>
      </w:tr>
      <w:tr w:rsidR="005D03EA" w:rsidRPr="00317A6D" w14:paraId="21584C20" w14:textId="77777777" w:rsidTr="00E819C9">
        <w:trPr>
          <w:trHeight w:hRule="exact" w:val="510"/>
          <w:ins w:id="1303" w:author="John Peng" w:date="2015-03-27T17:24:00Z"/>
        </w:trPr>
        <w:tc>
          <w:tcPr>
            <w:tcW w:w="2660" w:type="dxa"/>
            <w:shd w:val="clear" w:color="auto" w:fill="auto"/>
          </w:tcPr>
          <w:p w14:paraId="6D874ED1" w14:textId="77777777" w:rsidR="005D03EA" w:rsidRPr="00317A6D" w:rsidRDefault="005E5533" w:rsidP="00E819C9">
            <w:pPr>
              <w:spacing w:line="320" w:lineRule="exact"/>
              <w:rPr>
                <w:ins w:id="1304" w:author="John Peng" w:date="2015-03-27T17:24:00Z"/>
                <w:rFonts w:ascii="微软雅黑" w:eastAsia="微软雅黑" w:hAnsi="微软雅黑"/>
              </w:rPr>
            </w:pPr>
            <w:ins w:id="1305" w:author="John Peng" w:date="2015-03-27T21:55:00Z">
              <w:r>
                <w:rPr>
                  <w:rFonts w:ascii="微软雅黑" w:eastAsia="微软雅黑" w:hAnsi="微软雅黑" w:hint="eastAsia"/>
                </w:rPr>
                <w:t>封面标题</w:t>
              </w:r>
            </w:ins>
          </w:p>
        </w:tc>
        <w:tc>
          <w:tcPr>
            <w:tcW w:w="5862" w:type="dxa"/>
            <w:shd w:val="clear" w:color="auto" w:fill="auto"/>
          </w:tcPr>
          <w:p w14:paraId="7AE79551" w14:textId="77777777" w:rsidR="005D03EA" w:rsidRPr="00317A6D" w:rsidRDefault="005D03EA" w:rsidP="00E819C9">
            <w:pPr>
              <w:spacing w:line="320" w:lineRule="exact"/>
              <w:rPr>
                <w:ins w:id="1306" w:author="John Peng" w:date="2015-03-27T17:24:00Z"/>
                <w:rFonts w:ascii="微软雅黑" w:eastAsia="微软雅黑" w:hAnsi="微软雅黑"/>
              </w:rPr>
            </w:pPr>
          </w:p>
        </w:tc>
      </w:tr>
      <w:tr w:rsidR="005D03EA" w14:paraId="474D18E9" w14:textId="77777777" w:rsidTr="00E819C9">
        <w:trPr>
          <w:trHeight w:hRule="exact" w:val="510"/>
          <w:ins w:id="1307" w:author="John Peng" w:date="2015-03-27T17:24:00Z"/>
        </w:trPr>
        <w:tc>
          <w:tcPr>
            <w:tcW w:w="2660" w:type="dxa"/>
            <w:shd w:val="clear" w:color="auto" w:fill="auto"/>
          </w:tcPr>
          <w:p w14:paraId="536D194D" w14:textId="77777777" w:rsidR="005D03EA" w:rsidRDefault="005D03EA" w:rsidP="00E819C9">
            <w:pPr>
              <w:spacing w:line="320" w:lineRule="exact"/>
              <w:rPr>
                <w:ins w:id="1308" w:author="John Peng" w:date="2015-03-27T17:24:00Z"/>
                <w:rFonts w:ascii="微软雅黑" w:eastAsia="微软雅黑" w:hAnsi="微软雅黑"/>
              </w:rPr>
            </w:pPr>
            <w:ins w:id="1309" w:author="John Peng" w:date="2015-03-27T17:25:00Z">
              <w:r>
                <w:rPr>
                  <w:rFonts w:ascii="微软雅黑" w:eastAsia="微软雅黑" w:hAnsi="微软雅黑" w:hint="eastAsia"/>
                </w:rPr>
                <w:t>标签</w:t>
              </w:r>
            </w:ins>
          </w:p>
        </w:tc>
        <w:tc>
          <w:tcPr>
            <w:tcW w:w="5862" w:type="dxa"/>
            <w:shd w:val="clear" w:color="auto" w:fill="auto"/>
          </w:tcPr>
          <w:p w14:paraId="1B708939" w14:textId="77777777" w:rsidR="005D03EA" w:rsidRDefault="005D03EA" w:rsidP="00E819C9">
            <w:pPr>
              <w:spacing w:line="320" w:lineRule="exact"/>
              <w:rPr>
                <w:ins w:id="1310" w:author="John Peng" w:date="2015-03-27T17:24:00Z"/>
                <w:rFonts w:ascii="微软雅黑" w:eastAsia="微软雅黑" w:hAnsi="微软雅黑"/>
              </w:rPr>
            </w:pPr>
            <w:ins w:id="1311" w:author="John Peng" w:date="2015-03-27T17:26:00Z">
              <w:r>
                <w:rPr>
                  <w:rFonts w:ascii="微软雅黑" w:eastAsia="微软雅黑" w:hAnsi="微软雅黑" w:hint="eastAsia"/>
                </w:rPr>
                <w:t>美食、古迹、都市……</w:t>
              </w:r>
            </w:ins>
          </w:p>
        </w:tc>
      </w:tr>
      <w:tr w:rsidR="005D03EA" w14:paraId="755ADE64" w14:textId="77777777" w:rsidTr="00E819C9">
        <w:trPr>
          <w:trHeight w:hRule="exact" w:val="510"/>
          <w:ins w:id="1312" w:author="John Peng" w:date="2015-03-27T17:24:00Z"/>
        </w:trPr>
        <w:tc>
          <w:tcPr>
            <w:tcW w:w="2660" w:type="dxa"/>
            <w:shd w:val="clear" w:color="auto" w:fill="auto"/>
          </w:tcPr>
          <w:p w14:paraId="73C18E3D" w14:textId="77777777" w:rsidR="005D03EA" w:rsidRDefault="005D03EA" w:rsidP="00E819C9">
            <w:pPr>
              <w:spacing w:line="320" w:lineRule="exact"/>
              <w:rPr>
                <w:ins w:id="1313" w:author="John Peng" w:date="2015-03-27T17:24:00Z"/>
                <w:rFonts w:ascii="微软雅黑" w:eastAsia="微软雅黑" w:hAnsi="微软雅黑"/>
              </w:rPr>
            </w:pPr>
            <w:ins w:id="1314" w:author="John Peng" w:date="2015-03-27T17:26:00Z">
              <w:r>
                <w:rPr>
                  <w:rFonts w:ascii="微软雅黑" w:eastAsia="微软雅黑" w:hAnsi="微软雅黑" w:hint="eastAsia"/>
                </w:rPr>
                <w:t>简介</w:t>
              </w:r>
            </w:ins>
          </w:p>
        </w:tc>
        <w:tc>
          <w:tcPr>
            <w:tcW w:w="5862" w:type="dxa"/>
            <w:shd w:val="clear" w:color="auto" w:fill="auto"/>
          </w:tcPr>
          <w:p w14:paraId="637AB411" w14:textId="77777777" w:rsidR="005D03EA" w:rsidRDefault="005D03EA" w:rsidP="00E819C9">
            <w:pPr>
              <w:spacing w:line="320" w:lineRule="exact"/>
              <w:rPr>
                <w:ins w:id="1315" w:author="John Peng" w:date="2015-03-27T17:24:00Z"/>
                <w:rFonts w:ascii="微软雅黑" w:eastAsia="微软雅黑" w:hAnsi="微软雅黑"/>
              </w:rPr>
            </w:pPr>
          </w:p>
        </w:tc>
      </w:tr>
      <w:tr w:rsidR="005E5533" w14:paraId="412D4493" w14:textId="77777777" w:rsidTr="00E819C9">
        <w:trPr>
          <w:trHeight w:hRule="exact" w:val="510"/>
          <w:ins w:id="1316" w:author="John Peng" w:date="2015-03-27T21:55:00Z"/>
        </w:trPr>
        <w:tc>
          <w:tcPr>
            <w:tcW w:w="2660" w:type="dxa"/>
            <w:shd w:val="clear" w:color="auto" w:fill="auto"/>
          </w:tcPr>
          <w:p w14:paraId="3A12A9F3" w14:textId="77777777" w:rsidR="005E5533" w:rsidRDefault="005E5533" w:rsidP="00E819C9">
            <w:pPr>
              <w:spacing w:line="320" w:lineRule="exact"/>
              <w:rPr>
                <w:ins w:id="1317" w:author="John Peng" w:date="2015-03-27T21:55:00Z"/>
                <w:rFonts w:ascii="微软雅黑" w:eastAsia="微软雅黑" w:hAnsi="微软雅黑"/>
              </w:rPr>
            </w:pPr>
            <w:ins w:id="1318" w:author="John Peng" w:date="2015-03-27T21:55:00Z">
              <w:r>
                <w:rPr>
                  <w:rFonts w:ascii="微软雅黑" w:eastAsia="微软雅黑" w:hAnsi="微软雅黑" w:hint="eastAsia"/>
                </w:rPr>
                <w:t>图片</w:t>
              </w:r>
            </w:ins>
          </w:p>
        </w:tc>
        <w:tc>
          <w:tcPr>
            <w:tcW w:w="5862" w:type="dxa"/>
            <w:shd w:val="clear" w:color="auto" w:fill="auto"/>
          </w:tcPr>
          <w:p w14:paraId="790EA06C" w14:textId="77777777" w:rsidR="005E5533" w:rsidRDefault="005E5533" w:rsidP="00E819C9">
            <w:pPr>
              <w:spacing w:line="320" w:lineRule="exact"/>
              <w:rPr>
                <w:ins w:id="1319" w:author="John Peng" w:date="2015-03-27T21:55:00Z"/>
                <w:rFonts w:ascii="微软雅黑" w:eastAsia="微软雅黑" w:hAnsi="微软雅黑"/>
              </w:rPr>
            </w:pPr>
            <w:ins w:id="1320" w:author="John Peng" w:date="2015-03-27T21:55:00Z">
              <w:r>
                <w:rPr>
                  <w:rFonts w:ascii="微软雅黑" w:eastAsia="微软雅黑" w:hAnsi="微软雅黑" w:hint="eastAsia"/>
                </w:rPr>
                <w:t>游记的标志性一张照片</w:t>
              </w:r>
            </w:ins>
          </w:p>
        </w:tc>
      </w:tr>
      <w:tr w:rsidR="005E5533" w14:paraId="39C2AF2B" w14:textId="77777777" w:rsidTr="00E819C9">
        <w:trPr>
          <w:trHeight w:hRule="exact" w:val="510"/>
          <w:ins w:id="1321" w:author="John Peng" w:date="2015-03-27T21:55:00Z"/>
        </w:trPr>
        <w:tc>
          <w:tcPr>
            <w:tcW w:w="2660" w:type="dxa"/>
            <w:shd w:val="clear" w:color="auto" w:fill="auto"/>
          </w:tcPr>
          <w:p w14:paraId="00AC8044" w14:textId="77777777" w:rsidR="005E5533" w:rsidRDefault="005E5533" w:rsidP="00E819C9">
            <w:pPr>
              <w:spacing w:line="320" w:lineRule="exact"/>
              <w:rPr>
                <w:ins w:id="1322" w:author="John Peng" w:date="2015-03-27T21:55:00Z"/>
                <w:rFonts w:ascii="微软雅黑" w:eastAsia="微软雅黑" w:hAnsi="微软雅黑"/>
              </w:rPr>
            </w:pPr>
            <w:ins w:id="1323" w:author="John Peng" w:date="2015-03-27T21:55:00Z">
              <w:r>
                <w:rPr>
                  <w:rFonts w:ascii="微软雅黑" w:eastAsia="微软雅黑" w:hAnsi="微软雅黑" w:hint="eastAsia"/>
                </w:rPr>
                <w:t>心情故事</w:t>
              </w:r>
            </w:ins>
          </w:p>
        </w:tc>
        <w:tc>
          <w:tcPr>
            <w:tcW w:w="5862" w:type="dxa"/>
            <w:shd w:val="clear" w:color="auto" w:fill="auto"/>
          </w:tcPr>
          <w:p w14:paraId="74C16167" w14:textId="77777777" w:rsidR="005E5533" w:rsidRDefault="005E5533" w:rsidP="00E819C9">
            <w:pPr>
              <w:spacing w:line="320" w:lineRule="exact"/>
              <w:rPr>
                <w:ins w:id="1324" w:author="John Peng" w:date="2015-03-27T21:55:00Z"/>
                <w:rFonts w:ascii="微软雅黑" w:eastAsia="微软雅黑" w:hAnsi="微软雅黑"/>
              </w:rPr>
            </w:pPr>
            <w:ins w:id="1325" w:author="John Peng" w:date="2015-03-27T21:55:00Z">
              <w:r>
                <w:rPr>
                  <w:rFonts w:ascii="微软雅黑" w:eastAsia="微软雅黑" w:hAnsi="微软雅黑" w:hint="eastAsia"/>
                </w:rPr>
                <w:t>在封面照片上分享的特色、感想</w:t>
              </w:r>
            </w:ins>
            <w:ins w:id="1326" w:author="John Peng" w:date="2015-03-27T21:56:00Z">
              <w:r>
                <w:rPr>
                  <w:rFonts w:ascii="微软雅黑" w:eastAsia="微软雅黑" w:hAnsi="微软雅黑" w:hint="eastAsia"/>
                </w:rPr>
                <w:t>、心情、推荐……</w:t>
              </w:r>
            </w:ins>
          </w:p>
        </w:tc>
      </w:tr>
      <w:tr w:rsidR="005E5533" w14:paraId="7DA896CD" w14:textId="77777777" w:rsidTr="00E819C9">
        <w:trPr>
          <w:trHeight w:hRule="exact" w:val="510"/>
          <w:ins w:id="1327" w:author="John Peng" w:date="2015-03-27T21:56:00Z"/>
        </w:trPr>
        <w:tc>
          <w:tcPr>
            <w:tcW w:w="2660" w:type="dxa"/>
            <w:shd w:val="clear" w:color="auto" w:fill="auto"/>
          </w:tcPr>
          <w:p w14:paraId="7CC6E8A6" w14:textId="77777777" w:rsidR="005E5533" w:rsidRDefault="005E5533" w:rsidP="00E819C9">
            <w:pPr>
              <w:spacing w:line="320" w:lineRule="exact"/>
              <w:rPr>
                <w:ins w:id="1328" w:author="John Peng" w:date="2015-03-27T21:56:00Z"/>
                <w:rFonts w:ascii="微软雅黑" w:eastAsia="微软雅黑" w:hAnsi="微软雅黑"/>
              </w:rPr>
            </w:pPr>
            <w:ins w:id="1329" w:author="John Peng" w:date="2015-03-27T21:56:00Z">
              <w:r>
                <w:rPr>
                  <w:rFonts w:ascii="微软雅黑" w:eastAsia="微软雅黑" w:hAnsi="微软雅黑" w:hint="eastAsia"/>
                </w:rPr>
                <w:t>旅行时间</w:t>
              </w:r>
            </w:ins>
          </w:p>
        </w:tc>
        <w:tc>
          <w:tcPr>
            <w:tcW w:w="5862" w:type="dxa"/>
            <w:shd w:val="clear" w:color="auto" w:fill="auto"/>
          </w:tcPr>
          <w:p w14:paraId="75D814F3" w14:textId="77777777" w:rsidR="005E5533" w:rsidRDefault="005E5533" w:rsidP="00E819C9">
            <w:pPr>
              <w:spacing w:line="320" w:lineRule="exact"/>
              <w:rPr>
                <w:ins w:id="1330" w:author="John Peng" w:date="2015-03-27T21:56:00Z"/>
                <w:rFonts w:ascii="微软雅黑" w:eastAsia="微软雅黑" w:hAnsi="微软雅黑"/>
              </w:rPr>
            </w:pPr>
          </w:p>
        </w:tc>
      </w:tr>
      <w:tr w:rsidR="005E5533" w:rsidRPr="00317A6D" w14:paraId="7DF384F1" w14:textId="77777777" w:rsidTr="00AF4A05">
        <w:trPr>
          <w:trHeight w:hRule="exact" w:val="510"/>
          <w:ins w:id="1331" w:author="John Peng" w:date="2015-03-27T21:58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47AE1F4C" w14:textId="77777777" w:rsidR="005E5533" w:rsidRPr="00317A6D" w:rsidRDefault="005E5533" w:rsidP="00AF4A05">
            <w:pPr>
              <w:spacing w:line="200" w:lineRule="atLeast"/>
              <w:jc w:val="left"/>
              <w:rPr>
                <w:ins w:id="1332" w:author="John Peng" w:date="2015-03-27T21:58:00Z"/>
                <w:rFonts w:ascii="微软雅黑" w:eastAsia="微软雅黑" w:hAnsi="微软雅黑"/>
                <w:b/>
                <w:sz w:val="24"/>
              </w:rPr>
            </w:pPr>
            <w:ins w:id="1333" w:author="John Peng" w:date="2015-03-27T21:58:00Z">
              <w:r>
                <w:rPr>
                  <w:rFonts w:ascii="微软雅黑" w:eastAsia="微软雅黑" w:hAnsi="微软雅黑" w:hint="eastAsia"/>
                  <w:b/>
                  <w:sz w:val="24"/>
                </w:rPr>
                <w:t>游记明细表</w:t>
              </w:r>
            </w:ins>
          </w:p>
        </w:tc>
      </w:tr>
      <w:tr w:rsidR="005E5533" w:rsidRPr="00317A6D" w14:paraId="10FA21C2" w14:textId="77777777" w:rsidTr="00AF4A05">
        <w:trPr>
          <w:trHeight w:hRule="exact" w:val="510"/>
          <w:ins w:id="1334" w:author="John Peng" w:date="2015-03-27T21:58:00Z"/>
        </w:trPr>
        <w:tc>
          <w:tcPr>
            <w:tcW w:w="2660" w:type="dxa"/>
            <w:shd w:val="clear" w:color="auto" w:fill="C6D9F1" w:themeFill="text2" w:themeFillTint="33"/>
          </w:tcPr>
          <w:p w14:paraId="024005B2" w14:textId="77777777" w:rsidR="005E5533" w:rsidRPr="00317A6D" w:rsidRDefault="005E5533" w:rsidP="00AF4A05">
            <w:pPr>
              <w:spacing w:line="200" w:lineRule="atLeast"/>
              <w:jc w:val="left"/>
              <w:rPr>
                <w:ins w:id="1335" w:author="John Peng" w:date="2015-03-27T21:58:00Z"/>
                <w:rFonts w:ascii="微软雅黑" w:eastAsia="微软雅黑" w:hAnsi="微软雅黑"/>
                <w:b/>
                <w:sz w:val="24"/>
              </w:rPr>
            </w:pPr>
            <w:ins w:id="1336" w:author="John Peng" w:date="2015-03-27T21:58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6D271FC1" w14:textId="77777777" w:rsidR="005E5533" w:rsidRPr="00317A6D" w:rsidRDefault="005E5533" w:rsidP="00AF4A05">
            <w:pPr>
              <w:spacing w:line="200" w:lineRule="atLeast"/>
              <w:jc w:val="left"/>
              <w:rPr>
                <w:ins w:id="1337" w:author="John Peng" w:date="2015-03-27T21:58:00Z"/>
                <w:rFonts w:ascii="微软雅黑" w:eastAsia="微软雅黑" w:hAnsi="微软雅黑"/>
                <w:b/>
                <w:sz w:val="24"/>
              </w:rPr>
            </w:pPr>
            <w:ins w:id="1338" w:author="John Peng" w:date="2015-03-27T21:58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5E5533" w14:paraId="438D21CE" w14:textId="77777777" w:rsidTr="00E819C9">
        <w:trPr>
          <w:trHeight w:hRule="exact" w:val="510"/>
          <w:ins w:id="1339" w:author="John Peng" w:date="2015-03-27T21:56:00Z"/>
        </w:trPr>
        <w:tc>
          <w:tcPr>
            <w:tcW w:w="2660" w:type="dxa"/>
            <w:shd w:val="clear" w:color="auto" w:fill="auto"/>
          </w:tcPr>
          <w:p w14:paraId="66EDD695" w14:textId="77777777" w:rsidR="005E5533" w:rsidRDefault="005E5533" w:rsidP="00E819C9">
            <w:pPr>
              <w:spacing w:line="320" w:lineRule="exact"/>
              <w:rPr>
                <w:ins w:id="1340" w:author="John Peng" w:date="2015-03-27T21:56:00Z"/>
                <w:rFonts w:ascii="微软雅黑" w:eastAsia="微软雅黑" w:hAnsi="微软雅黑"/>
              </w:rPr>
            </w:pPr>
            <w:ins w:id="1341" w:author="John Peng" w:date="2015-03-27T21:58:00Z">
              <w:r>
                <w:rPr>
                  <w:rFonts w:ascii="微软雅黑" w:eastAsia="微软雅黑" w:hAnsi="微软雅黑" w:hint="eastAsia"/>
                </w:rPr>
                <w:t>游记ID</w:t>
              </w:r>
            </w:ins>
          </w:p>
        </w:tc>
        <w:tc>
          <w:tcPr>
            <w:tcW w:w="5862" w:type="dxa"/>
            <w:shd w:val="clear" w:color="auto" w:fill="auto"/>
          </w:tcPr>
          <w:p w14:paraId="4D4DFA6E" w14:textId="77777777" w:rsidR="005E5533" w:rsidRDefault="005E5533" w:rsidP="00E819C9">
            <w:pPr>
              <w:spacing w:line="320" w:lineRule="exact"/>
              <w:rPr>
                <w:ins w:id="1342" w:author="John Peng" w:date="2015-03-27T21:56:00Z"/>
                <w:rFonts w:ascii="微软雅黑" w:eastAsia="微软雅黑" w:hAnsi="微软雅黑"/>
              </w:rPr>
            </w:pPr>
            <w:ins w:id="1343" w:author="John Peng" w:date="2015-03-27T21:58:00Z">
              <w:r>
                <w:rPr>
                  <w:rFonts w:ascii="微软雅黑" w:eastAsia="微软雅黑" w:hAnsi="微软雅黑" w:hint="eastAsia"/>
                </w:rPr>
                <w:t>关联到游记表</w:t>
              </w:r>
            </w:ins>
          </w:p>
        </w:tc>
      </w:tr>
      <w:tr w:rsidR="005E5533" w14:paraId="51251A62" w14:textId="77777777" w:rsidTr="00E819C9">
        <w:trPr>
          <w:trHeight w:hRule="exact" w:val="510"/>
          <w:ins w:id="1344" w:author="John Peng" w:date="2015-03-27T21:57:00Z"/>
        </w:trPr>
        <w:tc>
          <w:tcPr>
            <w:tcW w:w="2660" w:type="dxa"/>
            <w:shd w:val="clear" w:color="auto" w:fill="auto"/>
          </w:tcPr>
          <w:p w14:paraId="1856BF7E" w14:textId="77777777" w:rsidR="005E5533" w:rsidRDefault="005E5533" w:rsidP="00E819C9">
            <w:pPr>
              <w:spacing w:line="320" w:lineRule="exact"/>
              <w:rPr>
                <w:ins w:id="1345" w:author="John Peng" w:date="2015-03-27T21:57:00Z"/>
                <w:rFonts w:ascii="微软雅黑" w:eastAsia="微软雅黑" w:hAnsi="微软雅黑"/>
              </w:rPr>
            </w:pPr>
            <w:ins w:id="1346" w:author="John Peng" w:date="2015-03-27T21:59:00Z">
              <w:r>
                <w:rPr>
                  <w:rFonts w:ascii="微软雅黑" w:eastAsia="微软雅黑" w:hAnsi="微软雅黑" w:hint="eastAsia"/>
                </w:rPr>
                <w:t>Day</w:t>
              </w:r>
            </w:ins>
          </w:p>
        </w:tc>
        <w:tc>
          <w:tcPr>
            <w:tcW w:w="5862" w:type="dxa"/>
            <w:shd w:val="clear" w:color="auto" w:fill="auto"/>
          </w:tcPr>
          <w:p w14:paraId="52FD0E94" w14:textId="77777777" w:rsidR="005E5533" w:rsidRDefault="005E5533" w:rsidP="00E819C9">
            <w:pPr>
              <w:spacing w:line="320" w:lineRule="exact"/>
              <w:rPr>
                <w:ins w:id="1347" w:author="John Peng" w:date="2015-03-27T21:57:00Z"/>
                <w:rFonts w:ascii="微软雅黑" w:eastAsia="微软雅黑" w:hAnsi="微软雅黑"/>
              </w:rPr>
            </w:pPr>
            <w:ins w:id="1348" w:author="John Peng" w:date="2015-03-27T21:59:00Z">
              <w:r>
                <w:rPr>
                  <w:rFonts w:ascii="微软雅黑" w:eastAsia="微软雅黑" w:hAnsi="微软雅黑" w:hint="eastAsia"/>
                </w:rPr>
                <w:t>D1、D2……</w:t>
              </w:r>
            </w:ins>
          </w:p>
        </w:tc>
      </w:tr>
      <w:tr w:rsidR="005E5533" w14:paraId="07F76EEA" w14:textId="77777777" w:rsidTr="00E819C9">
        <w:trPr>
          <w:trHeight w:hRule="exact" w:val="510"/>
          <w:ins w:id="1349" w:author="John Peng" w:date="2015-03-27T21:59:00Z"/>
        </w:trPr>
        <w:tc>
          <w:tcPr>
            <w:tcW w:w="2660" w:type="dxa"/>
            <w:shd w:val="clear" w:color="auto" w:fill="auto"/>
          </w:tcPr>
          <w:p w14:paraId="1771FA8B" w14:textId="77777777" w:rsidR="005E5533" w:rsidRDefault="005E5533" w:rsidP="00E819C9">
            <w:pPr>
              <w:spacing w:line="320" w:lineRule="exact"/>
              <w:rPr>
                <w:ins w:id="1350" w:author="John Peng" w:date="2015-03-27T21:59:00Z"/>
                <w:rFonts w:ascii="微软雅黑" w:eastAsia="微软雅黑" w:hAnsi="微软雅黑"/>
              </w:rPr>
            </w:pPr>
            <w:ins w:id="1351" w:author="John Peng" w:date="2015-03-27T21:59:00Z">
              <w:r>
                <w:rPr>
                  <w:rFonts w:ascii="微软雅黑" w:eastAsia="微软雅黑" w:hAnsi="微软雅黑" w:hint="eastAsia"/>
                </w:rPr>
                <w:t>标题序号</w:t>
              </w:r>
            </w:ins>
          </w:p>
        </w:tc>
        <w:tc>
          <w:tcPr>
            <w:tcW w:w="5862" w:type="dxa"/>
            <w:shd w:val="clear" w:color="auto" w:fill="auto"/>
          </w:tcPr>
          <w:p w14:paraId="0AA57147" w14:textId="77777777" w:rsidR="005E5533" w:rsidRDefault="005E5533" w:rsidP="00E819C9">
            <w:pPr>
              <w:spacing w:line="320" w:lineRule="exact"/>
              <w:rPr>
                <w:ins w:id="1352" w:author="John Peng" w:date="2015-03-27T21:59:00Z"/>
                <w:rFonts w:ascii="微软雅黑" w:eastAsia="微软雅黑" w:hAnsi="微软雅黑"/>
              </w:rPr>
            </w:pPr>
            <w:ins w:id="1353" w:author="John Peng" w:date="2015-03-27T21:59:00Z">
              <w:r>
                <w:rPr>
                  <w:rFonts w:ascii="微软雅黑" w:eastAsia="微软雅黑" w:hAnsi="微软雅黑" w:hint="eastAsia"/>
                </w:rPr>
                <w:t>从1开始编号，标记每个标题内容</w:t>
              </w:r>
            </w:ins>
            <w:ins w:id="1354" w:author="John Peng" w:date="2015-03-27T22:00:00Z">
              <w:r>
                <w:rPr>
                  <w:rFonts w:ascii="微软雅黑" w:eastAsia="微软雅黑" w:hAnsi="微软雅黑" w:hint="eastAsia"/>
                </w:rPr>
                <w:t>的顺序</w:t>
              </w:r>
            </w:ins>
          </w:p>
        </w:tc>
      </w:tr>
      <w:tr w:rsidR="005E5533" w14:paraId="798B95BD" w14:textId="77777777" w:rsidTr="00E819C9">
        <w:trPr>
          <w:trHeight w:hRule="exact" w:val="510"/>
          <w:ins w:id="1355" w:author="John Peng" w:date="2015-03-27T21:57:00Z"/>
        </w:trPr>
        <w:tc>
          <w:tcPr>
            <w:tcW w:w="2660" w:type="dxa"/>
            <w:shd w:val="clear" w:color="auto" w:fill="auto"/>
          </w:tcPr>
          <w:p w14:paraId="3A66AA60" w14:textId="77777777" w:rsidR="005E5533" w:rsidRDefault="005E5533" w:rsidP="00E819C9">
            <w:pPr>
              <w:spacing w:line="320" w:lineRule="exact"/>
              <w:rPr>
                <w:ins w:id="1356" w:author="John Peng" w:date="2015-03-27T21:57:00Z"/>
                <w:rFonts w:ascii="微软雅黑" w:eastAsia="微软雅黑" w:hAnsi="微软雅黑"/>
              </w:rPr>
            </w:pPr>
            <w:ins w:id="1357" w:author="John Peng" w:date="2015-03-27T21:59:00Z">
              <w:r>
                <w:rPr>
                  <w:rFonts w:ascii="微软雅黑" w:eastAsia="微软雅黑" w:hAnsi="微软雅黑" w:hint="eastAsia"/>
                </w:rPr>
                <w:t>标题</w:t>
              </w:r>
            </w:ins>
          </w:p>
        </w:tc>
        <w:tc>
          <w:tcPr>
            <w:tcW w:w="5862" w:type="dxa"/>
            <w:shd w:val="clear" w:color="auto" w:fill="auto"/>
          </w:tcPr>
          <w:p w14:paraId="0FA2F487" w14:textId="77777777" w:rsidR="005E5533" w:rsidRDefault="005E5533" w:rsidP="00E819C9">
            <w:pPr>
              <w:spacing w:line="320" w:lineRule="exact"/>
              <w:rPr>
                <w:ins w:id="1358" w:author="John Peng" w:date="2015-03-27T21:57:00Z"/>
                <w:rFonts w:ascii="微软雅黑" w:eastAsia="微软雅黑" w:hAnsi="微软雅黑"/>
              </w:rPr>
            </w:pPr>
            <w:ins w:id="1359" w:author="John Peng" w:date="2015-03-27T21:59:00Z">
              <w:r>
                <w:rPr>
                  <w:rFonts w:ascii="微软雅黑" w:eastAsia="微软雅黑" w:hAnsi="微软雅黑" w:hint="eastAsia"/>
                </w:rPr>
                <w:t>第一站……</w:t>
              </w:r>
            </w:ins>
          </w:p>
        </w:tc>
      </w:tr>
      <w:tr w:rsidR="005E5533" w14:paraId="4DD258DD" w14:textId="77777777" w:rsidTr="00E819C9">
        <w:trPr>
          <w:trHeight w:hRule="exact" w:val="510"/>
          <w:ins w:id="1360" w:author="John Peng" w:date="2015-03-27T21:57:00Z"/>
        </w:trPr>
        <w:tc>
          <w:tcPr>
            <w:tcW w:w="2660" w:type="dxa"/>
            <w:shd w:val="clear" w:color="auto" w:fill="auto"/>
          </w:tcPr>
          <w:p w14:paraId="7AFC646D" w14:textId="074D64AB" w:rsidR="005E5533" w:rsidRDefault="005E5533" w:rsidP="00E819C9">
            <w:pPr>
              <w:spacing w:line="320" w:lineRule="exact"/>
              <w:rPr>
                <w:ins w:id="1361" w:author="John Peng" w:date="2015-03-27T21:57:00Z"/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3FA591AC" w14:textId="13AA4CB5" w:rsidR="005E5533" w:rsidRDefault="005E5533" w:rsidP="00E819C9">
            <w:pPr>
              <w:spacing w:line="320" w:lineRule="exact"/>
              <w:rPr>
                <w:ins w:id="1362" w:author="John Peng" w:date="2015-03-27T21:57:00Z"/>
                <w:rFonts w:ascii="微软雅黑" w:eastAsia="微软雅黑" w:hAnsi="微软雅黑"/>
              </w:rPr>
            </w:pPr>
          </w:p>
        </w:tc>
      </w:tr>
      <w:tr w:rsidR="005E5533" w14:paraId="4302D573" w14:textId="77777777" w:rsidTr="00E819C9">
        <w:trPr>
          <w:trHeight w:hRule="exact" w:val="510"/>
          <w:ins w:id="1363" w:author="John Peng" w:date="2015-03-27T21:57:00Z"/>
        </w:trPr>
        <w:tc>
          <w:tcPr>
            <w:tcW w:w="2660" w:type="dxa"/>
            <w:shd w:val="clear" w:color="auto" w:fill="auto"/>
          </w:tcPr>
          <w:p w14:paraId="19A7E6E9" w14:textId="77777777" w:rsidR="005E5533" w:rsidRDefault="005E5533" w:rsidP="00E819C9">
            <w:pPr>
              <w:spacing w:line="320" w:lineRule="exact"/>
              <w:rPr>
                <w:ins w:id="1364" w:author="John Peng" w:date="2015-03-27T21:57:00Z"/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59523D34" w14:textId="77777777" w:rsidR="005E5533" w:rsidRDefault="005E5533" w:rsidP="00E819C9">
            <w:pPr>
              <w:spacing w:line="320" w:lineRule="exact"/>
              <w:rPr>
                <w:ins w:id="1365" w:author="John Peng" w:date="2015-03-27T21:57:00Z"/>
                <w:rFonts w:ascii="微软雅黑" w:eastAsia="微软雅黑" w:hAnsi="微软雅黑"/>
              </w:rPr>
            </w:pPr>
          </w:p>
        </w:tc>
      </w:tr>
      <w:tr w:rsidR="005E5533" w14:paraId="7ECA9D22" w14:textId="77777777" w:rsidTr="00E819C9">
        <w:trPr>
          <w:trHeight w:hRule="exact" w:val="510"/>
          <w:ins w:id="1366" w:author="John Peng" w:date="2015-03-27T21:57:00Z"/>
        </w:trPr>
        <w:tc>
          <w:tcPr>
            <w:tcW w:w="2660" w:type="dxa"/>
            <w:shd w:val="clear" w:color="auto" w:fill="auto"/>
          </w:tcPr>
          <w:p w14:paraId="5EC36349" w14:textId="77777777" w:rsidR="005E5533" w:rsidRDefault="005E5533" w:rsidP="00E819C9">
            <w:pPr>
              <w:spacing w:line="320" w:lineRule="exact"/>
              <w:rPr>
                <w:ins w:id="1367" w:author="John Peng" w:date="2015-03-27T21:57:00Z"/>
                <w:rFonts w:ascii="微软雅黑" w:eastAsia="微软雅黑" w:hAnsi="微软雅黑"/>
              </w:rPr>
            </w:pPr>
          </w:p>
        </w:tc>
        <w:tc>
          <w:tcPr>
            <w:tcW w:w="5862" w:type="dxa"/>
            <w:shd w:val="clear" w:color="auto" w:fill="auto"/>
          </w:tcPr>
          <w:p w14:paraId="08C4BE71" w14:textId="77777777" w:rsidR="005E5533" w:rsidRDefault="005E5533" w:rsidP="00E819C9">
            <w:pPr>
              <w:spacing w:line="320" w:lineRule="exact"/>
              <w:rPr>
                <w:ins w:id="1368" w:author="John Peng" w:date="2015-03-27T21:57:00Z"/>
                <w:rFonts w:ascii="微软雅黑" w:eastAsia="微软雅黑" w:hAnsi="微软雅黑"/>
              </w:rPr>
            </w:pPr>
          </w:p>
        </w:tc>
      </w:tr>
      <w:tr w:rsidR="005D03EA" w:rsidRPr="00317A6D" w14:paraId="6748AAA3" w14:textId="77777777" w:rsidTr="00E819C9">
        <w:trPr>
          <w:trHeight w:hRule="exact" w:val="510"/>
          <w:ins w:id="1369" w:author="John Peng" w:date="2015-03-27T17:24:00Z"/>
        </w:trPr>
        <w:tc>
          <w:tcPr>
            <w:tcW w:w="8522" w:type="dxa"/>
            <w:gridSpan w:val="2"/>
            <w:shd w:val="clear" w:color="auto" w:fill="548DD4" w:themeFill="text2" w:themeFillTint="99"/>
          </w:tcPr>
          <w:p w14:paraId="3DFB285F" w14:textId="77777777" w:rsidR="005D03EA" w:rsidRPr="00317A6D" w:rsidRDefault="005E5533" w:rsidP="00E819C9">
            <w:pPr>
              <w:spacing w:line="200" w:lineRule="atLeast"/>
              <w:jc w:val="left"/>
              <w:rPr>
                <w:ins w:id="1370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371" w:author="John Peng" w:date="2015-03-27T17:25:00Z">
              <w:r>
                <w:rPr>
                  <w:rFonts w:ascii="微软雅黑" w:eastAsia="微软雅黑" w:hAnsi="微软雅黑" w:hint="eastAsia"/>
                  <w:b/>
                  <w:sz w:val="24"/>
                </w:rPr>
                <w:t>游记</w:t>
              </w:r>
            </w:ins>
            <w:ins w:id="1372" w:author="John Peng" w:date="2015-03-27T21:58:00Z">
              <w:r>
                <w:rPr>
                  <w:rFonts w:ascii="微软雅黑" w:eastAsia="微软雅黑" w:hAnsi="微软雅黑" w:hint="eastAsia"/>
                  <w:b/>
                  <w:sz w:val="24"/>
                </w:rPr>
                <w:t>内容</w:t>
              </w:r>
            </w:ins>
            <w:ins w:id="1373" w:author="John Peng" w:date="2015-03-27T17:25:00Z">
              <w:r w:rsidR="005D03EA">
                <w:rPr>
                  <w:rFonts w:ascii="微软雅黑" w:eastAsia="微软雅黑" w:hAnsi="微软雅黑" w:hint="eastAsia"/>
                  <w:b/>
                  <w:sz w:val="24"/>
                </w:rPr>
                <w:t>表</w:t>
              </w:r>
            </w:ins>
          </w:p>
        </w:tc>
      </w:tr>
      <w:tr w:rsidR="005D03EA" w:rsidRPr="00317A6D" w14:paraId="6F60049C" w14:textId="77777777" w:rsidTr="00E819C9">
        <w:trPr>
          <w:trHeight w:hRule="exact" w:val="510"/>
          <w:ins w:id="1374" w:author="John Peng" w:date="2015-03-27T17:24:00Z"/>
        </w:trPr>
        <w:tc>
          <w:tcPr>
            <w:tcW w:w="2660" w:type="dxa"/>
            <w:shd w:val="clear" w:color="auto" w:fill="C6D9F1" w:themeFill="text2" w:themeFillTint="33"/>
          </w:tcPr>
          <w:p w14:paraId="69C71F28" w14:textId="77777777" w:rsidR="005D03EA" w:rsidRPr="00317A6D" w:rsidRDefault="005D03EA" w:rsidP="00E819C9">
            <w:pPr>
              <w:spacing w:line="200" w:lineRule="atLeast"/>
              <w:jc w:val="left"/>
              <w:rPr>
                <w:ins w:id="1375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376" w:author="John Peng" w:date="2015-03-27T17:2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属性</w:t>
              </w:r>
            </w:ins>
          </w:p>
        </w:tc>
        <w:tc>
          <w:tcPr>
            <w:tcW w:w="5862" w:type="dxa"/>
            <w:shd w:val="clear" w:color="auto" w:fill="C6D9F1" w:themeFill="text2" w:themeFillTint="33"/>
          </w:tcPr>
          <w:p w14:paraId="1703299C" w14:textId="77777777" w:rsidR="005D03EA" w:rsidRPr="00317A6D" w:rsidRDefault="005D03EA" w:rsidP="00E819C9">
            <w:pPr>
              <w:spacing w:line="200" w:lineRule="atLeast"/>
              <w:jc w:val="left"/>
              <w:rPr>
                <w:ins w:id="1377" w:author="John Peng" w:date="2015-03-27T17:24:00Z"/>
                <w:rFonts w:ascii="微软雅黑" w:eastAsia="微软雅黑" w:hAnsi="微软雅黑"/>
                <w:b/>
                <w:sz w:val="24"/>
              </w:rPr>
            </w:pPr>
            <w:ins w:id="1378" w:author="John Peng" w:date="2015-03-27T17:24:00Z">
              <w:r w:rsidRPr="00317A6D">
                <w:rPr>
                  <w:rFonts w:ascii="微软雅黑" w:eastAsia="微软雅黑" w:hAnsi="微软雅黑" w:hint="eastAsia"/>
                  <w:b/>
                  <w:sz w:val="24"/>
                </w:rPr>
                <w:t>描述</w:t>
              </w:r>
            </w:ins>
          </w:p>
        </w:tc>
      </w:tr>
      <w:tr w:rsidR="005D03EA" w:rsidRPr="00317A6D" w14:paraId="18A3983D" w14:textId="77777777" w:rsidTr="00E819C9">
        <w:trPr>
          <w:trHeight w:hRule="exact" w:val="510"/>
          <w:ins w:id="1379" w:author="John Peng" w:date="2015-03-27T17:24:00Z"/>
        </w:trPr>
        <w:tc>
          <w:tcPr>
            <w:tcW w:w="2660" w:type="dxa"/>
            <w:shd w:val="clear" w:color="auto" w:fill="auto"/>
          </w:tcPr>
          <w:p w14:paraId="519DC4B0" w14:textId="77777777" w:rsidR="005D03EA" w:rsidRPr="00317A6D" w:rsidRDefault="005D03EA" w:rsidP="00E819C9">
            <w:pPr>
              <w:spacing w:line="320" w:lineRule="exact"/>
              <w:rPr>
                <w:ins w:id="1380" w:author="John Peng" w:date="2015-03-27T17:24:00Z"/>
                <w:rFonts w:ascii="微软雅黑" w:eastAsia="微软雅黑" w:hAnsi="微软雅黑"/>
              </w:rPr>
            </w:pPr>
            <w:ins w:id="1381" w:author="John Peng" w:date="2015-03-27T17:26:00Z">
              <w:r>
                <w:rPr>
                  <w:rFonts w:ascii="微软雅黑" w:eastAsia="微软雅黑" w:hAnsi="微软雅黑" w:hint="eastAsia"/>
                </w:rPr>
                <w:t>游记</w:t>
              </w:r>
            </w:ins>
            <w:ins w:id="1382" w:author="John Peng" w:date="2015-03-27T22:00:00Z">
              <w:r w:rsidR="005E5533">
                <w:rPr>
                  <w:rFonts w:ascii="微软雅黑" w:eastAsia="微软雅黑" w:hAnsi="微软雅黑" w:hint="eastAsia"/>
                </w:rPr>
                <w:t>明细</w:t>
              </w:r>
            </w:ins>
            <w:ins w:id="1383" w:author="John Peng" w:date="2015-03-27T17:26:00Z">
              <w:r>
                <w:rPr>
                  <w:rFonts w:ascii="微软雅黑" w:eastAsia="微软雅黑" w:hAnsi="微软雅黑" w:hint="eastAsia"/>
                </w:rPr>
                <w:t>ID</w:t>
              </w:r>
            </w:ins>
          </w:p>
        </w:tc>
        <w:tc>
          <w:tcPr>
            <w:tcW w:w="5862" w:type="dxa"/>
            <w:shd w:val="clear" w:color="auto" w:fill="auto"/>
          </w:tcPr>
          <w:p w14:paraId="2C8F830F" w14:textId="77777777" w:rsidR="005D03EA" w:rsidRPr="00317A6D" w:rsidRDefault="005D03EA" w:rsidP="00E819C9">
            <w:pPr>
              <w:spacing w:line="320" w:lineRule="exact"/>
              <w:rPr>
                <w:ins w:id="1384" w:author="John Peng" w:date="2015-03-27T17:24:00Z"/>
                <w:rFonts w:ascii="微软雅黑" w:eastAsia="微软雅黑" w:hAnsi="微软雅黑"/>
              </w:rPr>
            </w:pPr>
            <w:ins w:id="1385" w:author="John Peng" w:date="2015-03-27T17:26:00Z">
              <w:r>
                <w:rPr>
                  <w:rFonts w:ascii="微软雅黑" w:eastAsia="微软雅黑" w:hAnsi="微软雅黑" w:hint="eastAsia"/>
                </w:rPr>
                <w:t>关联到游记</w:t>
              </w:r>
            </w:ins>
            <w:ins w:id="1386" w:author="John Peng" w:date="2015-03-27T22:00:00Z">
              <w:r w:rsidR="005E5533">
                <w:rPr>
                  <w:rFonts w:ascii="微软雅黑" w:eastAsia="微软雅黑" w:hAnsi="微软雅黑" w:hint="eastAsia"/>
                </w:rPr>
                <w:t>明细</w:t>
              </w:r>
            </w:ins>
            <w:ins w:id="1387" w:author="John Peng" w:date="2015-03-27T17:26:00Z">
              <w:r>
                <w:rPr>
                  <w:rFonts w:ascii="微软雅黑" w:eastAsia="微软雅黑" w:hAnsi="微软雅黑" w:hint="eastAsia"/>
                </w:rPr>
                <w:t>表</w:t>
              </w:r>
            </w:ins>
          </w:p>
        </w:tc>
      </w:tr>
      <w:tr w:rsidR="005E5533" w:rsidRPr="00317A6D" w14:paraId="5566EBF5" w14:textId="77777777" w:rsidTr="00E819C9">
        <w:trPr>
          <w:trHeight w:hRule="exact" w:val="510"/>
          <w:ins w:id="1388" w:author="John Peng" w:date="2015-03-27T22:00:00Z"/>
        </w:trPr>
        <w:tc>
          <w:tcPr>
            <w:tcW w:w="2660" w:type="dxa"/>
            <w:shd w:val="clear" w:color="auto" w:fill="auto"/>
          </w:tcPr>
          <w:p w14:paraId="57142211" w14:textId="77777777" w:rsidR="005E5533" w:rsidRDefault="005E5533" w:rsidP="00E819C9">
            <w:pPr>
              <w:spacing w:line="320" w:lineRule="exact"/>
              <w:rPr>
                <w:ins w:id="1389" w:author="John Peng" w:date="2015-03-27T22:00:00Z"/>
                <w:rFonts w:ascii="微软雅黑" w:eastAsia="微软雅黑" w:hAnsi="微软雅黑"/>
              </w:rPr>
            </w:pPr>
            <w:ins w:id="1390" w:author="John Peng" w:date="2015-03-27T22:00:00Z">
              <w:r>
                <w:rPr>
                  <w:rFonts w:ascii="微软雅黑" w:eastAsia="微软雅黑" w:hAnsi="微软雅黑" w:hint="eastAsia"/>
                </w:rPr>
                <w:t>内容顺序</w:t>
              </w:r>
            </w:ins>
          </w:p>
        </w:tc>
        <w:tc>
          <w:tcPr>
            <w:tcW w:w="5862" w:type="dxa"/>
            <w:shd w:val="clear" w:color="auto" w:fill="auto"/>
          </w:tcPr>
          <w:p w14:paraId="3A6BD213" w14:textId="77777777" w:rsidR="005E5533" w:rsidRDefault="005E5533" w:rsidP="00E819C9">
            <w:pPr>
              <w:spacing w:line="320" w:lineRule="exact"/>
              <w:rPr>
                <w:ins w:id="1391" w:author="John Peng" w:date="2015-03-27T22:00:00Z"/>
                <w:rFonts w:ascii="微软雅黑" w:eastAsia="微软雅黑" w:hAnsi="微软雅黑"/>
              </w:rPr>
            </w:pPr>
            <w:ins w:id="1392" w:author="John Peng" w:date="2015-03-27T22:00:00Z">
              <w:r>
                <w:rPr>
                  <w:rFonts w:ascii="微软雅黑" w:eastAsia="微软雅黑" w:hAnsi="微软雅黑" w:hint="eastAsia"/>
                </w:rPr>
                <w:t>从1开始编号，标记每个内容的顺序</w:t>
              </w:r>
            </w:ins>
          </w:p>
        </w:tc>
      </w:tr>
      <w:tr w:rsidR="005D03EA" w:rsidRPr="00317A6D" w14:paraId="4C786DE4" w14:textId="77777777" w:rsidTr="00E819C9">
        <w:trPr>
          <w:trHeight w:hRule="exact" w:val="510"/>
          <w:ins w:id="1393" w:author="John Peng" w:date="2015-03-27T17:24:00Z"/>
        </w:trPr>
        <w:tc>
          <w:tcPr>
            <w:tcW w:w="2660" w:type="dxa"/>
            <w:shd w:val="clear" w:color="auto" w:fill="auto"/>
          </w:tcPr>
          <w:p w14:paraId="6876F3AA" w14:textId="77777777" w:rsidR="005D03EA" w:rsidRPr="00317A6D" w:rsidRDefault="005D03EA" w:rsidP="00E819C9">
            <w:pPr>
              <w:rPr>
                <w:ins w:id="1394" w:author="John Peng" w:date="2015-03-27T17:24:00Z"/>
                <w:rFonts w:ascii="微软雅黑" w:eastAsia="微软雅黑" w:hAnsi="微软雅黑"/>
              </w:rPr>
            </w:pPr>
            <w:ins w:id="1395" w:author="John Peng" w:date="2015-03-27T17:26:00Z">
              <w:r>
                <w:rPr>
                  <w:rFonts w:ascii="微软雅黑" w:eastAsia="微软雅黑" w:hAnsi="微软雅黑" w:hint="eastAsia"/>
                </w:rPr>
                <w:t>时间</w:t>
              </w:r>
            </w:ins>
          </w:p>
        </w:tc>
        <w:tc>
          <w:tcPr>
            <w:tcW w:w="5862" w:type="dxa"/>
            <w:shd w:val="clear" w:color="auto" w:fill="auto"/>
          </w:tcPr>
          <w:p w14:paraId="366E9C8C" w14:textId="77777777" w:rsidR="005D03EA" w:rsidRPr="00317A6D" w:rsidRDefault="005E5533" w:rsidP="00E819C9">
            <w:pPr>
              <w:spacing w:line="320" w:lineRule="exact"/>
              <w:rPr>
                <w:ins w:id="1396" w:author="John Peng" w:date="2015-03-27T17:24:00Z"/>
                <w:rFonts w:ascii="微软雅黑" w:eastAsia="微软雅黑" w:hAnsi="微软雅黑"/>
              </w:rPr>
            </w:pPr>
            <w:ins w:id="1397" w:author="John Peng" w:date="2015-03-27T22:01:00Z">
              <w:r>
                <w:rPr>
                  <w:rFonts w:ascii="微软雅黑" w:eastAsia="微软雅黑" w:hAnsi="微软雅黑" w:hint="eastAsia"/>
                </w:rPr>
                <w:t>可选</w:t>
              </w:r>
            </w:ins>
          </w:p>
        </w:tc>
      </w:tr>
      <w:tr w:rsidR="005D03EA" w:rsidRPr="00317A6D" w14:paraId="34C9F434" w14:textId="77777777" w:rsidTr="00E819C9">
        <w:trPr>
          <w:trHeight w:hRule="exact" w:val="510"/>
          <w:ins w:id="1398" w:author="John Peng" w:date="2015-03-27T17:24:00Z"/>
        </w:trPr>
        <w:tc>
          <w:tcPr>
            <w:tcW w:w="2660" w:type="dxa"/>
            <w:shd w:val="clear" w:color="auto" w:fill="auto"/>
          </w:tcPr>
          <w:p w14:paraId="431CA529" w14:textId="77777777" w:rsidR="005D03EA" w:rsidRPr="00317A6D" w:rsidRDefault="005D03EA" w:rsidP="00E819C9">
            <w:pPr>
              <w:rPr>
                <w:ins w:id="1399" w:author="John Peng" w:date="2015-03-27T17:24:00Z"/>
                <w:rFonts w:ascii="微软雅黑" w:eastAsia="微软雅黑" w:hAnsi="微软雅黑"/>
              </w:rPr>
            </w:pPr>
            <w:ins w:id="1400" w:author="John Peng" w:date="2015-03-27T17:26:00Z">
              <w:r>
                <w:rPr>
                  <w:rFonts w:ascii="微软雅黑" w:eastAsia="微软雅黑" w:hAnsi="微软雅黑" w:hint="eastAsia"/>
                </w:rPr>
                <w:t>位置</w:t>
              </w:r>
            </w:ins>
          </w:p>
        </w:tc>
        <w:tc>
          <w:tcPr>
            <w:tcW w:w="5862" w:type="dxa"/>
            <w:shd w:val="clear" w:color="auto" w:fill="auto"/>
          </w:tcPr>
          <w:p w14:paraId="3CF8EDDC" w14:textId="77777777" w:rsidR="005D03EA" w:rsidRPr="00317A6D" w:rsidRDefault="005E5533" w:rsidP="00E819C9">
            <w:pPr>
              <w:spacing w:line="320" w:lineRule="exact"/>
              <w:rPr>
                <w:ins w:id="1401" w:author="John Peng" w:date="2015-03-27T17:24:00Z"/>
                <w:rFonts w:ascii="微软雅黑" w:eastAsia="微软雅黑" w:hAnsi="微软雅黑"/>
              </w:rPr>
            </w:pPr>
            <w:ins w:id="1402" w:author="John Peng" w:date="2015-03-27T22:01:00Z">
              <w:r>
                <w:rPr>
                  <w:rFonts w:ascii="微软雅黑" w:eastAsia="微软雅黑" w:hAnsi="微软雅黑" w:hint="eastAsia"/>
                </w:rPr>
                <w:t>可选，</w:t>
              </w:r>
            </w:ins>
            <w:ins w:id="1403" w:author="John Peng" w:date="2015-03-27T17:26:00Z">
              <w:r w:rsidR="005D03EA">
                <w:rPr>
                  <w:rFonts w:ascii="微软雅黑" w:eastAsia="微软雅黑" w:hAnsi="微软雅黑" w:hint="eastAsia"/>
                </w:rPr>
                <w:t>经度/</w:t>
              </w:r>
            </w:ins>
            <w:ins w:id="1404" w:author="John Peng" w:date="2015-03-27T17:27:00Z">
              <w:r w:rsidR="005D03EA">
                <w:rPr>
                  <w:rFonts w:ascii="微软雅黑" w:eastAsia="微软雅黑" w:hAnsi="微软雅黑" w:hint="eastAsia"/>
                </w:rPr>
                <w:t>纬度</w:t>
              </w:r>
            </w:ins>
          </w:p>
        </w:tc>
      </w:tr>
      <w:tr w:rsidR="005E5533" w14:paraId="5FCFA2F5" w14:textId="77777777" w:rsidTr="00E819C9">
        <w:trPr>
          <w:trHeight w:hRule="exact" w:val="510"/>
          <w:ins w:id="1405" w:author="John Peng" w:date="2015-03-27T17:24:00Z"/>
        </w:trPr>
        <w:tc>
          <w:tcPr>
            <w:tcW w:w="2660" w:type="dxa"/>
            <w:shd w:val="clear" w:color="auto" w:fill="auto"/>
          </w:tcPr>
          <w:p w14:paraId="42AA3C37" w14:textId="77777777" w:rsidR="005E5533" w:rsidRDefault="005E5533" w:rsidP="00E819C9">
            <w:pPr>
              <w:rPr>
                <w:ins w:id="1406" w:author="John Peng" w:date="2015-03-27T17:24:00Z"/>
                <w:rFonts w:ascii="微软雅黑" w:eastAsia="微软雅黑" w:hAnsi="微软雅黑"/>
              </w:rPr>
            </w:pPr>
            <w:ins w:id="1407" w:author="John Peng" w:date="2015-03-27T21:02:00Z">
              <w:r>
                <w:rPr>
                  <w:rFonts w:ascii="微软雅黑" w:eastAsia="微软雅黑" w:hAnsi="微软雅黑" w:hint="eastAsia"/>
                </w:rPr>
                <w:t>照片</w:t>
              </w:r>
            </w:ins>
          </w:p>
        </w:tc>
        <w:tc>
          <w:tcPr>
            <w:tcW w:w="5862" w:type="dxa"/>
            <w:vMerge w:val="restart"/>
            <w:shd w:val="clear" w:color="auto" w:fill="auto"/>
          </w:tcPr>
          <w:p w14:paraId="17D4F535" w14:textId="77777777" w:rsidR="005E5533" w:rsidRDefault="005E5533" w:rsidP="00E819C9">
            <w:pPr>
              <w:spacing w:line="320" w:lineRule="exact"/>
              <w:rPr>
                <w:ins w:id="1408" w:author="John Peng" w:date="2015-03-27T17:24:00Z"/>
                <w:rFonts w:ascii="微软雅黑" w:eastAsia="微软雅黑" w:hAnsi="微软雅黑"/>
              </w:rPr>
            </w:pPr>
            <w:ins w:id="1409" w:author="John Peng" w:date="2015-03-27T22:01:00Z">
              <w:r>
                <w:rPr>
                  <w:rFonts w:ascii="微软雅黑" w:eastAsia="微软雅黑" w:hAnsi="微软雅黑" w:hint="eastAsia"/>
                </w:rPr>
                <w:t>三选一</w:t>
              </w:r>
            </w:ins>
          </w:p>
        </w:tc>
      </w:tr>
      <w:tr w:rsidR="005E5533" w14:paraId="51CEF8C0" w14:textId="77777777" w:rsidTr="00E819C9">
        <w:trPr>
          <w:trHeight w:hRule="exact" w:val="510"/>
          <w:ins w:id="1410" w:author="John Peng" w:date="2015-03-27T21:02:00Z"/>
        </w:trPr>
        <w:tc>
          <w:tcPr>
            <w:tcW w:w="2660" w:type="dxa"/>
            <w:shd w:val="clear" w:color="auto" w:fill="auto"/>
          </w:tcPr>
          <w:p w14:paraId="3BAB6D64" w14:textId="77777777" w:rsidR="005E5533" w:rsidRDefault="005E5533" w:rsidP="00E819C9">
            <w:pPr>
              <w:rPr>
                <w:ins w:id="1411" w:author="John Peng" w:date="2015-03-27T21:02:00Z"/>
                <w:rFonts w:ascii="微软雅黑" w:eastAsia="微软雅黑" w:hAnsi="微软雅黑"/>
              </w:rPr>
            </w:pPr>
            <w:ins w:id="1412" w:author="John Peng" w:date="2015-03-27T21:02:00Z">
              <w:r>
                <w:rPr>
                  <w:rFonts w:ascii="微软雅黑" w:eastAsia="微软雅黑" w:hAnsi="微软雅黑" w:hint="eastAsia"/>
                </w:rPr>
                <w:t>小视频</w:t>
              </w:r>
            </w:ins>
          </w:p>
        </w:tc>
        <w:tc>
          <w:tcPr>
            <w:tcW w:w="5862" w:type="dxa"/>
            <w:vMerge/>
            <w:shd w:val="clear" w:color="auto" w:fill="auto"/>
          </w:tcPr>
          <w:p w14:paraId="3A906DBF" w14:textId="77777777" w:rsidR="005E5533" w:rsidRDefault="005E5533" w:rsidP="00E819C9">
            <w:pPr>
              <w:spacing w:line="320" w:lineRule="exact"/>
              <w:rPr>
                <w:ins w:id="1413" w:author="John Peng" w:date="2015-03-27T21:02:00Z"/>
                <w:rFonts w:ascii="微软雅黑" w:eastAsia="微软雅黑" w:hAnsi="微软雅黑"/>
              </w:rPr>
            </w:pPr>
          </w:p>
        </w:tc>
      </w:tr>
      <w:tr w:rsidR="005E5533" w14:paraId="11E961CC" w14:textId="77777777" w:rsidTr="00E819C9">
        <w:trPr>
          <w:trHeight w:hRule="exact" w:val="510"/>
          <w:ins w:id="1414" w:author="John Peng" w:date="2015-03-27T17:24:00Z"/>
        </w:trPr>
        <w:tc>
          <w:tcPr>
            <w:tcW w:w="2660" w:type="dxa"/>
            <w:shd w:val="clear" w:color="auto" w:fill="auto"/>
          </w:tcPr>
          <w:p w14:paraId="0C29B8B7" w14:textId="77777777" w:rsidR="005E5533" w:rsidRDefault="005E5533" w:rsidP="00E819C9">
            <w:pPr>
              <w:rPr>
                <w:ins w:id="1415" w:author="John Peng" w:date="2015-03-27T17:24:00Z"/>
                <w:rFonts w:ascii="微软雅黑" w:eastAsia="微软雅黑" w:hAnsi="微软雅黑"/>
              </w:rPr>
            </w:pPr>
            <w:ins w:id="1416" w:author="John Peng" w:date="2015-03-27T21:02:00Z">
              <w:r>
                <w:rPr>
                  <w:rFonts w:ascii="微软雅黑" w:eastAsia="微软雅黑" w:hAnsi="微软雅黑" w:hint="eastAsia"/>
                </w:rPr>
                <w:t>说明内容</w:t>
              </w:r>
            </w:ins>
            <w:bookmarkStart w:id="1417" w:name="_GoBack"/>
            <w:bookmarkEnd w:id="1417"/>
          </w:p>
        </w:tc>
        <w:tc>
          <w:tcPr>
            <w:tcW w:w="5862" w:type="dxa"/>
            <w:vMerge/>
            <w:shd w:val="clear" w:color="auto" w:fill="auto"/>
          </w:tcPr>
          <w:p w14:paraId="37A00B97" w14:textId="77777777" w:rsidR="005E5533" w:rsidRDefault="005E5533" w:rsidP="00E819C9">
            <w:pPr>
              <w:spacing w:line="320" w:lineRule="exact"/>
              <w:rPr>
                <w:ins w:id="1418" w:author="John Peng" w:date="2015-03-27T17:24:00Z"/>
                <w:rFonts w:ascii="微软雅黑" w:eastAsia="微软雅黑" w:hAnsi="微软雅黑"/>
              </w:rPr>
            </w:pPr>
          </w:p>
        </w:tc>
      </w:tr>
    </w:tbl>
    <w:p w14:paraId="41597C97" w14:textId="77777777" w:rsidR="00750DB8" w:rsidRPr="005D03EA" w:rsidRDefault="00750DB8" w:rsidP="00040310">
      <w:pPr>
        <w:rPr>
          <w:ins w:id="1419" w:author="John Peng" w:date="2015-03-27T17:24:00Z"/>
        </w:rPr>
      </w:pPr>
    </w:p>
    <w:p w14:paraId="210D9083" w14:textId="77777777" w:rsidR="005D03EA" w:rsidRPr="00040310" w:rsidDel="005E5533" w:rsidRDefault="005D03EA" w:rsidP="00040310">
      <w:pPr>
        <w:rPr>
          <w:del w:id="1420" w:author="John Peng" w:date="2015-03-27T22:01:00Z"/>
        </w:rPr>
      </w:pPr>
    </w:p>
    <w:p w14:paraId="206DBB65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421" w:author="John Peng" w:date="2015-03-27T21:04:00Z"/>
          <w:rFonts w:ascii="微软雅黑" w:eastAsia="微软雅黑" w:hAnsi="微软雅黑"/>
        </w:rPr>
      </w:pPr>
      <w:bookmarkStart w:id="1422" w:name="_Toc413080328"/>
      <w:del w:id="1423" w:author="John Peng" w:date="2015-03-27T21:04:00Z">
        <w:r w:rsidRPr="00317A6D" w:rsidDel="006058E8">
          <w:rPr>
            <w:rFonts w:ascii="微软雅黑" w:eastAsia="微软雅黑" w:hAnsi="微软雅黑"/>
          </w:rPr>
          <w:delText>旅行目的地</w:delText>
        </w:r>
        <w:bookmarkEnd w:id="1422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511F195B" w14:textId="77777777" w:rsidTr="00193D82">
        <w:trPr>
          <w:trHeight w:hRule="exact" w:val="510"/>
          <w:del w:id="1424" w:author="John Peng" w:date="2015-03-27T21:04:00Z"/>
        </w:trPr>
        <w:tc>
          <w:tcPr>
            <w:tcW w:w="4261" w:type="dxa"/>
            <w:shd w:val="clear" w:color="auto" w:fill="808080"/>
          </w:tcPr>
          <w:p w14:paraId="2CBAE84F" w14:textId="77777777" w:rsidR="00CE7C04" w:rsidRPr="00317A6D" w:rsidDel="006058E8" w:rsidRDefault="00CE7C04" w:rsidP="00193D82">
            <w:pPr>
              <w:jc w:val="center"/>
              <w:rPr>
                <w:del w:id="1425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426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196EF7A4" w14:textId="77777777" w:rsidR="00CE7C04" w:rsidRPr="00317A6D" w:rsidDel="006058E8" w:rsidRDefault="00CE7C04" w:rsidP="00193D82">
            <w:pPr>
              <w:jc w:val="center"/>
              <w:rPr>
                <w:del w:id="1427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428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00A2A4F0" w14:textId="77777777" w:rsidTr="00193D82">
        <w:trPr>
          <w:trHeight w:hRule="exact" w:val="510"/>
          <w:del w:id="1429" w:author="John Peng" w:date="2015-03-27T21:04:00Z"/>
        </w:trPr>
        <w:tc>
          <w:tcPr>
            <w:tcW w:w="4261" w:type="dxa"/>
            <w:shd w:val="clear" w:color="auto" w:fill="auto"/>
          </w:tcPr>
          <w:p w14:paraId="311C9C8A" w14:textId="77777777" w:rsidR="00CE7C04" w:rsidRPr="00317A6D" w:rsidDel="006058E8" w:rsidRDefault="00CE7C04" w:rsidP="00193D82">
            <w:pPr>
              <w:rPr>
                <w:del w:id="1430" w:author="John Peng" w:date="2015-03-27T21:04:00Z"/>
                <w:rFonts w:ascii="微软雅黑" w:eastAsia="微软雅黑" w:hAnsi="微软雅黑"/>
              </w:rPr>
            </w:pPr>
            <w:del w:id="143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31AE23DD" w14:textId="77777777" w:rsidR="00CE7C04" w:rsidRPr="00317A6D" w:rsidDel="006058E8" w:rsidRDefault="00CE7C04" w:rsidP="00193D82">
            <w:pPr>
              <w:rPr>
                <w:del w:id="143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9011744" w14:textId="77777777" w:rsidTr="00193D82">
        <w:trPr>
          <w:trHeight w:hRule="exact" w:val="510"/>
          <w:del w:id="1433" w:author="John Peng" w:date="2015-03-27T21:04:00Z"/>
        </w:trPr>
        <w:tc>
          <w:tcPr>
            <w:tcW w:w="4261" w:type="dxa"/>
            <w:shd w:val="clear" w:color="auto" w:fill="auto"/>
          </w:tcPr>
          <w:p w14:paraId="7A9E41E2" w14:textId="77777777" w:rsidR="00CE7C04" w:rsidRPr="00317A6D" w:rsidDel="006058E8" w:rsidRDefault="00CE7C04" w:rsidP="00193D82">
            <w:pPr>
              <w:rPr>
                <w:del w:id="1434" w:author="John Peng" w:date="2015-03-27T21:04:00Z"/>
                <w:rFonts w:ascii="微软雅黑" w:eastAsia="微软雅黑" w:hAnsi="微软雅黑"/>
              </w:rPr>
            </w:pPr>
            <w:del w:id="143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所属洲</w:delText>
              </w:r>
            </w:del>
          </w:p>
        </w:tc>
        <w:tc>
          <w:tcPr>
            <w:tcW w:w="4261" w:type="dxa"/>
            <w:shd w:val="clear" w:color="auto" w:fill="auto"/>
          </w:tcPr>
          <w:p w14:paraId="24526BDF" w14:textId="77777777" w:rsidR="00CE7C04" w:rsidRPr="00317A6D" w:rsidDel="006058E8" w:rsidRDefault="00CE7C04" w:rsidP="00193D82">
            <w:pPr>
              <w:rPr>
                <w:del w:id="1436" w:author="John Peng" w:date="2015-03-27T21:04:00Z"/>
                <w:rFonts w:ascii="微软雅黑" w:eastAsia="微软雅黑" w:hAnsi="微软雅黑"/>
              </w:rPr>
            </w:pPr>
            <w:del w:id="143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亚洲、欧洲、美洲、非洲、大洋洲</w:delText>
              </w:r>
            </w:del>
          </w:p>
        </w:tc>
      </w:tr>
      <w:tr w:rsidR="00CE7C04" w:rsidRPr="00317A6D" w:rsidDel="006058E8" w14:paraId="01CE9CCC" w14:textId="77777777" w:rsidTr="00193D82">
        <w:trPr>
          <w:trHeight w:hRule="exact" w:val="510"/>
          <w:del w:id="1438" w:author="John Peng" w:date="2015-03-27T21:04:00Z"/>
        </w:trPr>
        <w:tc>
          <w:tcPr>
            <w:tcW w:w="4261" w:type="dxa"/>
            <w:shd w:val="clear" w:color="auto" w:fill="auto"/>
          </w:tcPr>
          <w:p w14:paraId="09E64999" w14:textId="77777777" w:rsidR="00CE7C04" w:rsidRPr="00317A6D" w:rsidDel="006058E8" w:rsidRDefault="00CE7C04" w:rsidP="00193D82">
            <w:pPr>
              <w:rPr>
                <w:del w:id="1439" w:author="John Peng" w:date="2015-03-27T21:04:00Z"/>
                <w:rFonts w:ascii="微软雅黑" w:eastAsia="微软雅黑" w:hAnsi="微软雅黑"/>
              </w:rPr>
            </w:pPr>
            <w:del w:id="144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所属国</w:delText>
              </w:r>
            </w:del>
          </w:p>
        </w:tc>
        <w:tc>
          <w:tcPr>
            <w:tcW w:w="4261" w:type="dxa"/>
            <w:shd w:val="clear" w:color="auto" w:fill="auto"/>
          </w:tcPr>
          <w:p w14:paraId="62A22768" w14:textId="77777777" w:rsidR="00CE7C04" w:rsidRPr="00317A6D" w:rsidDel="006058E8" w:rsidRDefault="00CE7C04" w:rsidP="00193D82">
            <w:pPr>
              <w:rPr>
                <w:del w:id="144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CB4A5AB" w14:textId="77777777" w:rsidTr="00193D82">
        <w:trPr>
          <w:trHeight w:hRule="exact" w:val="510"/>
          <w:del w:id="1442" w:author="John Peng" w:date="2015-03-27T21:04:00Z"/>
        </w:trPr>
        <w:tc>
          <w:tcPr>
            <w:tcW w:w="4261" w:type="dxa"/>
            <w:shd w:val="clear" w:color="auto" w:fill="auto"/>
          </w:tcPr>
          <w:p w14:paraId="6E61F3AE" w14:textId="77777777" w:rsidR="00CE7C04" w:rsidRPr="00317A6D" w:rsidDel="006058E8" w:rsidRDefault="00CE7C04" w:rsidP="00193D82">
            <w:pPr>
              <w:rPr>
                <w:del w:id="1443" w:author="John Peng" w:date="2015-03-27T21:04:00Z"/>
                <w:rFonts w:ascii="微软雅黑" w:eastAsia="微软雅黑" w:hAnsi="微软雅黑"/>
              </w:rPr>
            </w:pPr>
            <w:del w:id="144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所属州/省/市</w:delText>
              </w:r>
            </w:del>
          </w:p>
        </w:tc>
        <w:tc>
          <w:tcPr>
            <w:tcW w:w="4261" w:type="dxa"/>
            <w:shd w:val="clear" w:color="auto" w:fill="auto"/>
          </w:tcPr>
          <w:p w14:paraId="3ECE558C" w14:textId="77777777" w:rsidR="00CE7C04" w:rsidRPr="00317A6D" w:rsidDel="006058E8" w:rsidRDefault="00CE7C04" w:rsidP="00193D82">
            <w:pPr>
              <w:rPr>
                <w:del w:id="144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86694B5" w14:textId="77777777" w:rsidTr="00193D82">
        <w:trPr>
          <w:trHeight w:hRule="exact" w:val="510"/>
          <w:del w:id="1446" w:author="John Peng" w:date="2015-03-27T21:04:00Z"/>
        </w:trPr>
        <w:tc>
          <w:tcPr>
            <w:tcW w:w="4261" w:type="dxa"/>
            <w:shd w:val="clear" w:color="auto" w:fill="auto"/>
          </w:tcPr>
          <w:p w14:paraId="09444161" w14:textId="77777777" w:rsidR="00CE7C04" w:rsidRPr="00317A6D" w:rsidDel="006058E8" w:rsidRDefault="00CE7C04" w:rsidP="00193D82">
            <w:pPr>
              <w:rPr>
                <w:del w:id="1447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1A8CD8D1" w14:textId="77777777" w:rsidR="00CE7C04" w:rsidRPr="00317A6D" w:rsidDel="006058E8" w:rsidRDefault="00CE7C04" w:rsidP="00193D82">
            <w:pPr>
              <w:rPr>
                <w:del w:id="1448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0263A1E0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449" w:author="John Peng" w:date="2015-03-27T21:04:00Z"/>
          <w:rFonts w:ascii="微软雅黑" w:eastAsia="微软雅黑" w:hAnsi="微软雅黑"/>
        </w:rPr>
      </w:pPr>
      <w:bookmarkStart w:id="1450" w:name="_Toc413080329"/>
      <w:del w:id="1451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景点资源</w:delText>
        </w:r>
        <w:bookmarkEnd w:id="1450"/>
        <w:r w:rsidR="00816BB0" w:rsidDel="006058E8">
          <w:rPr>
            <w:rFonts w:ascii="微软雅黑" w:eastAsia="微软雅黑" w:hAnsi="微软雅黑" w:hint="eastAsia"/>
          </w:rPr>
          <w:delText>（需要采集）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6E3ADB8C" w14:textId="77777777" w:rsidTr="00193D82">
        <w:trPr>
          <w:trHeight w:hRule="exact" w:val="510"/>
          <w:del w:id="1452" w:author="John Peng" w:date="2015-03-27T21:04:00Z"/>
        </w:trPr>
        <w:tc>
          <w:tcPr>
            <w:tcW w:w="4261" w:type="dxa"/>
            <w:shd w:val="clear" w:color="auto" w:fill="808080"/>
          </w:tcPr>
          <w:p w14:paraId="4345B1BE" w14:textId="77777777" w:rsidR="00CE7C04" w:rsidRPr="00317A6D" w:rsidDel="006058E8" w:rsidRDefault="00CE7C04" w:rsidP="00193D82">
            <w:pPr>
              <w:jc w:val="center"/>
              <w:rPr>
                <w:del w:id="1453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454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63C095AC" w14:textId="77777777" w:rsidR="00CE7C04" w:rsidRPr="00317A6D" w:rsidDel="006058E8" w:rsidRDefault="00CE7C04" w:rsidP="00193D82">
            <w:pPr>
              <w:jc w:val="center"/>
              <w:rPr>
                <w:del w:id="1455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456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221A8131" w14:textId="77777777" w:rsidTr="00193D82">
        <w:trPr>
          <w:trHeight w:hRule="exact" w:val="510"/>
          <w:del w:id="1457" w:author="John Peng" w:date="2015-03-27T21:04:00Z"/>
        </w:trPr>
        <w:tc>
          <w:tcPr>
            <w:tcW w:w="4261" w:type="dxa"/>
            <w:shd w:val="clear" w:color="auto" w:fill="auto"/>
          </w:tcPr>
          <w:p w14:paraId="6305718F" w14:textId="77777777" w:rsidR="00CE7C04" w:rsidRPr="00317A6D" w:rsidDel="006058E8" w:rsidRDefault="00CE7C04" w:rsidP="00193D82">
            <w:pPr>
              <w:rPr>
                <w:del w:id="1458" w:author="John Peng" w:date="2015-03-27T21:04:00Z"/>
                <w:rFonts w:ascii="微软雅黑" w:eastAsia="微软雅黑" w:hAnsi="微软雅黑"/>
              </w:rPr>
            </w:pPr>
            <w:del w:id="145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62E263C6" w14:textId="77777777" w:rsidR="00CE7C04" w:rsidRPr="00317A6D" w:rsidDel="006058E8" w:rsidRDefault="00CE7C04" w:rsidP="00193D82">
            <w:pPr>
              <w:rPr>
                <w:del w:id="146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7210F6A" w14:textId="77777777" w:rsidTr="00193D82">
        <w:trPr>
          <w:trHeight w:hRule="exact" w:val="510"/>
          <w:del w:id="1461" w:author="John Peng" w:date="2015-03-27T21:04:00Z"/>
        </w:trPr>
        <w:tc>
          <w:tcPr>
            <w:tcW w:w="4261" w:type="dxa"/>
            <w:shd w:val="clear" w:color="auto" w:fill="auto"/>
          </w:tcPr>
          <w:p w14:paraId="6DDAFB9B" w14:textId="77777777" w:rsidR="00CE7C04" w:rsidRPr="00317A6D" w:rsidDel="006058E8" w:rsidRDefault="00CE7C04" w:rsidP="00193D82">
            <w:pPr>
              <w:rPr>
                <w:del w:id="1462" w:author="John Peng" w:date="2015-03-27T21:04:00Z"/>
                <w:rFonts w:ascii="微软雅黑" w:eastAsia="微软雅黑" w:hAnsi="微软雅黑"/>
              </w:rPr>
            </w:pPr>
            <w:del w:id="146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04F35C1A" w14:textId="77777777" w:rsidR="00CE7C04" w:rsidRPr="00317A6D" w:rsidDel="006058E8" w:rsidRDefault="00CE7C04" w:rsidP="00193D82">
            <w:pPr>
              <w:rPr>
                <w:del w:id="146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1EA9099" w14:textId="77777777" w:rsidTr="00193D82">
        <w:trPr>
          <w:trHeight w:hRule="exact" w:val="510"/>
          <w:del w:id="1465" w:author="John Peng" w:date="2015-03-27T21:04:00Z"/>
        </w:trPr>
        <w:tc>
          <w:tcPr>
            <w:tcW w:w="4261" w:type="dxa"/>
            <w:shd w:val="clear" w:color="auto" w:fill="auto"/>
          </w:tcPr>
          <w:p w14:paraId="1A59114E" w14:textId="77777777" w:rsidR="00CE7C04" w:rsidRPr="00317A6D" w:rsidDel="006058E8" w:rsidRDefault="00CE7C04" w:rsidP="00193D82">
            <w:pPr>
              <w:rPr>
                <w:del w:id="1466" w:author="John Peng" w:date="2015-03-27T21:04:00Z"/>
                <w:rFonts w:ascii="微软雅黑" w:eastAsia="微软雅黑" w:hAnsi="微软雅黑"/>
              </w:rPr>
            </w:pPr>
            <w:del w:id="146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简介</w:delText>
              </w:r>
            </w:del>
          </w:p>
        </w:tc>
        <w:tc>
          <w:tcPr>
            <w:tcW w:w="4261" w:type="dxa"/>
            <w:shd w:val="clear" w:color="auto" w:fill="auto"/>
          </w:tcPr>
          <w:p w14:paraId="65F98EDD" w14:textId="77777777" w:rsidR="00CE7C04" w:rsidRPr="00317A6D" w:rsidDel="006058E8" w:rsidRDefault="00CE7C04" w:rsidP="00193D82">
            <w:pPr>
              <w:rPr>
                <w:del w:id="146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00158EB" w14:textId="77777777" w:rsidTr="00193D82">
        <w:trPr>
          <w:trHeight w:hRule="exact" w:val="510"/>
          <w:del w:id="1469" w:author="John Peng" w:date="2015-03-27T21:04:00Z"/>
        </w:trPr>
        <w:tc>
          <w:tcPr>
            <w:tcW w:w="4261" w:type="dxa"/>
            <w:shd w:val="clear" w:color="auto" w:fill="auto"/>
          </w:tcPr>
          <w:p w14:paraId="0EBA0F08" w14:textId="77777777" w:rsidR="00CE7C04" w:rsidRPr="00317A6D" w:rsidDel="006058E8" w:rsidRDefault="00CE7C04" w:rsidP="00193D82">
            <w:pPr>
              <w:rPr>
                <w:del w:id="1470" w:author="John Peng" w:date="2015-03-27T21:04:00Z"/>
                <w:rFonts w:ascii="微软雅黑" w:eastAsia="微软雅黑" w:hAnsi="微软雅黑"/>
              </w:rPr>
            </w:pPr>
            <w:del w:id="147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12DF6A65" w14:textId="77777777" w:rsidR="00CE7C04" w:rsidRPr="00317A6D" w:rsidDel="006058E8" w:rsidRDefault="00CE7C04" w:rsidP="00193D82">
            <w:pPr>
              <w:rPr>
                <w:del w:id="147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381AE8B" w14:textId="77777777" w:rsidTr="00193D82">
        <w:trPr>
          <w:trHeight w:hRule="exact" w:val="510"/>
          <w:del w:id="1473" w:author="John Peng" w:date="2015-03-27T21:04:00Z"/>
        </w:trPr>
        <w:tc>
          <w:tcPr>
            <w:tcW w:w="4261" w:type="dxa"/>
            <w:shd w:val="clear" w:color="auto" w:fill="auto"/>
          </w:tcPr>
          <w:p w14:paraId="6EBCF9FF" w14:textId="77777777" w:rsidR="00CE7C04" w:rsidRPr="00317A6D" w:rsidDel="006058E8" w:rsidRDefault="00CE7C04" w:rsidP="00193D82">
            <w:pPr>
              <w:rPr>
                <w:del w:id="1474" w:author="John Peng" w:date="2015-03-27T21:04:00Z"/>
                <w:rFonts w:ascii="微软雅黑" w:eastAsia="微软雅黑" w:hAnsi="微软雅黑"/>
              </w:rPr>
            </w:pPr>
            <w:del w:id="147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位置信息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62CFA88A" w14:textId="77777777" w:rsidR="00CE7C04" w:rsidRPr="00317A6D" w:rsidDel="006058E8" w:rsidRDefault="00CE7C04" w:rsidP="00193D82">
            <w:pPr>
              <w:rPr>
                <w:del w:id="1476" w:author="John Peng" w:date="2015-03-27T21:04:00Z"/>
                <w:rFonts w:ascii="微软雅黑" w:eastAsia="微软雅黑" w:hAnsi="微软雅黑"/>
              </w:rPr>
            </w:pPr>
            <w:del w:id="147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经纬度</w:delText>
              </w:r>
            </w:del>
          </w:p>
        </w:tc>
      </w:tr>
      <w:tr w:rsidR="00CE7C04" w:rsidRPr="00317A6D" w:rsidDel="006058E8" w14:paraId="480A6631" w14:textId="77777777" w:rsidTr="00193D82">
        <w:trPr>
          <w:trHeight w:hRule="exact" w:val="1116"/>
          <w:del w:id="1478" w:author="John Peng" w:date="2015-03-27T21:04:00Z"/>
        </w:trPr>
        <w:tc>
          <w:tcPr>
            <w:tcW w:w="4261" w:type="dxa"/>
            <w:shd w:val="clear" w:color="auto" w:fill="auto"/>
          </w:tcPr>
          <w:p w14:paraId="3111E05D" w14:textId="77777777" w:rsidR="00CE7C04" w:rsidRPr="00317A6D" w:rsidDel="006058E8" w:rsidRDefault="00CE7C04" w:rsidP="00193D82">
            <w:pPr>
              <w:rPr>
                <w:del w:id="1479" w:author="John Peng" w:date="2015-03-27T21:04:00Z"/>
                <w:rFonts w:ascii="微软雅黑" w:eastAsia="微软雅黑" w:hAnsi="微软雅黑"/>
              </w:rPr>
            </w:pPr>
            <w:del w:id="148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交通信息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15D92FC5" w14:textId="77777777" w:rsidR="00CE7C04" w:rsidRPr="00317A6D" w:rsidDel="006058E8" w:rsidRDefault="00CE7C04" w:rsidP="00193D82">
            <w:pPr>
              <w:spacing w:line="240" w:lineRule="atLeast"/>
              <w:rPr>
                <w:del w:id="1481" w:author="John Peng" w:date="2015-03-27T21:04:00Z"/>
                <w:rFonts w:ascii="微软雅黑" w:eastAsia="微软雅黑" w:hAnsi="微软雅黑"/>
              </w:rPr>
            </w:pPr>
            <w:del w:id="148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描述能够到达的附近交通信息,比如地铁二号线4号出口，公交993路陆家嘴站</w:delText>
              </w:r>
            </w:del>
          </w:p>
        </w:tc>
      </w:tr>
      <w:tr w:rsidR="00CE7C04" w:rsidRPr="00317A6D" w:rsidDel="006058E8" w14:paraId="79E3A694" w14:textId="77777777" w:rsidTr="00193D82">
        <w:trPr>
          <w:trHeight w:hRule="exact" w:val="510"/>
          <w:del w:id="1483" w:author="John Peng" w:date="2015-03-27T21:04:00Z"/>
        </w:trPr>
        <w:tc>
          <w:tcPr>
            <w:tcW w:w="4261" w:type="dxa"/>
            <w:shd w:val="clear" w:color="auto" w:fill="auto"/>
          </w:tcPr>
          <w:p w14:paraId="51FF4688" w14:textId="77777777" w:rsidR="00CE7C04" w:rsidRPr="00317A6D" w:rsidDel="006058E8" w:rsidRDefault="00CE7C04" w:rsidP="00193D82">
            <w:pPr>
              <w:rPr>
                <w:del w:id="1484" w:author="John Peng" w:date="2015-03-27T21:04:00Z"/>
                <w:rFonts w:ascii="微软雅黑" w:eastAsia="微软雅黑" w:hAnsi="微软雅黑"/>
              </w:rPr>
            </w:pPr>
            <w:del w:id="148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星级</w:delText>
              </w:r>
            </w:del>
          </w:p>
        </w:tc>
        <w:tc>
          <w:tcPr>
            <w:tcW w:w="4261" w:type="dxa"/>
            <w:shd w:val="clear" w:color="auto" w:fill="auto"/>
          </w:tcPr>
          <w:p w14:paraId="4941BC5A" w14:textId="77777777" w:rsidR="00CE7C04" w:rsidRPr="00317A6D" w:rsidDel="006058E8" w:rsidRDefault="00CE7C04" w:rsidP="00193D82">
            <w:pPr>
              <w:rPr>
                <w:del w:id="148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39E5B3A" w14:textId="77777777" w:rsidTr="00193D82">
        <w:trPr>
          <w:trHeight w:hRule="exact" w:val="510"/>
          <w:del w:id="1487" w:author="John Peng" w:date="2015-03-27T21:04:00Z"/>
        </w:trPr>
        <w:tc>
          <w:tcPr>
            <w:tcW w:w="4261" w:type="dxa"/>
            <w:shd w:val="clear" w:color="auto" w:fill="auto"/>
          </w:tcPr>
          <w:p w14:paraId="2D7A6C76" w14:textId="77777777" w:rsidR="00CE7C04" w:rsidRPr="00317A6D" w:rsidDel="006058E8" w:rsidRDefault="00CE7C04" w:rsidP="00193D82">
            <w:pPr>
              <w:rPr>
                <w:del w:id="1488" w:author="John Peng" w:date="2015-03-27T21:04:00Z"/>
                <w:rFonts w:ascii="微软雅黑" w:eastAsia="微软雅黑" w:hAnsi="微软雅黑"/>
              </w:rPr>
            </w:pPr>
            <w:del w:id="148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电话</w:delText>
              </w:r>
            </w:del>
          </w:p>
        </w:tc>
        <w:tc>
          <w:tcPr>
            <w:tcW w:w="4261" w:type="dxa"/>
            <w:shd w:val="clear" w:color="auto" w:fill="auto"/>
          </w:tcPr>
          <w:p w14:paraId="4C9FA589" w14:textId="77777777" w:rsidR="00CE7C04" w:rsidRPr="00317A6D" w:rsidDel="006058E8" w:rsidRDefault="00CE7C04" w:rsidP="00193D82">
            <w:pPr>
              <w:rPr>
                <w:del w:id="149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AAABFF8" w14:textId="77777777" w:rsidTr="00193D82">
        <w:trPr>
          <w:trHeight w:hRule="exact" w:val="510"/>
          <w:del w:id="1491" w:author="John Peng" w:date="2015-03-27T21:04:00Z"/>
        </w:trPr>
        <w:tc>
          <w:tcPr>
            <w:tcW w:w="4261" w:type="dxa"/>
            <w:shd w:val="clear" w:color="auto" w:fill="auto"/>
          </w:tcPr>
          <w:p w14:paraId="0D1E8D7A" w14:textId="77777777" w:rsidR="00CE7C04" w:rsidRPr="00317A6D" w:rsidDel="006058E8" w:rsidRDefault="00CE7C04" w:rsidP="00193D82">
            <w:pPr>
              <w:rPr>
                <w:del w:id="1492" w:author="John Peng" w:date="2015-03-27T21:04:00Z"/>
                <w:rFonts w:ascii="微软雅黑" w:eastAsia="微软雅黑" w:hAnsi="微软雅黑"/>
              </w:rPr>
            </w:pPr>
            <w:del w:id="149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网址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682626C8" w14:textId="77777777" w:rsidR="00CE7C04" w:rsidRPr="00317A6D" w:rsidDel="006058E8" w:rsidRDefault="00CE7C04" w:rsidP="00193D82">
            <w:pPr>
              <w:rPr>
                <w:del w:id="149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EC62B3E" w14:textId="77777777" w:rsidTr="00193D82">
        <w:trPr>
          <w:trHeight w:hRule="exact" w:val="510"/>
          <w:del w:id="1495" w:author="John Peng" w:date="2015-03-27T21:04:00Z"/>
        </w:trPr>
        <w:tc>
          <w:tcPr>
            <w:tcW w:w="4261" w:type="dxa"/>
            <w:shd w:val="clear" w:color="auto" w:fill="auto"/>
          </w:tcPr>
          <w:p w14:paraId="2393437E" w14:textId="77777777" w:rsidR="00CE7C04" w:rsidRPr="00317A6D" w:rsidDel="006058E8" w:rsidRDefault="00CE7C04" w:rsidP="00193D82">
            <w:pPr>
              <w:rPr>
                <w:del w:id="1496" w:author="John Peng" w:date="2015-03-27T21:04:00Z"/>
                <w:rFonts w:ascii="微软雅黑" w:eastAsia="微软雅黑" w:hAnsi="微软雅黑"/>
              </w:rPr>
            </w:pPr>
            <w:del w:id="149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官方票价</w:delText>
              </w:r>
            </w:del>
          </w:p>
        </w:tc>
        <w:tc>
          <w:tcPr>
            <w:tcW w:w="4261" w:type="dxa"/>
            <w:shd w:val="clear" w:color="auto" w:fill="auto"/>
          </w:tcPr>
          <w:p w14:paraId="63910DAA" w14:textId="77777777" w:rsidR="00CE7C04" w:rsidRPr="00317A6D" w:rsidDel="006058E8" w:rsidRDefault="00CE7C04" w:rsidP="00193D82">
            <w:pPr>
              <w:rPr>
                <w:del w:id="149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CEA2584" w14:textId="77777777" w:rsidTr="00193D82">
        <w:trPr>
          <w:trHeight w:hRule="exact" w:val="510"/>
          <w:del w:id="1499" w:author="John Peng" w:date="2015-03-27T21:04:00Z"/>
        </w:trPr>
        <w:tc>
          <w:tcPr>
            <w:tcW w:w="4261" w:type="dxa"/>
            <w:shd w:val="clear" w:color="auto" w:fill="auto"/>
          </w:tcPr>
          <w:p w14:paraId="2375C65D" w14:textId="77777777" w:rsidR="00CE7C04" w:rsidRPr="00317A6D" w:rsidDel="006058E8" w:rsidRDefault="00CE7C04" w:rsidP="00193D82">
            <w:pPr>
              <w:rPr>
                <w:del w:id="1500" w:author="John Peng" w:date="2015-03-27T21:04:00Z"/>
                <w:rFonts w:ascii="微软雅黑" w:eastAsia="微软雅黑" w:hAnsi="微软雅黑"/>
              </w:rPr>
            </w:pPr>
            <w:del w:id="150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推荐线路</w:delText>
              </w:r>
            </w:del>
          </w:p>
        </w:tc>
        <w:tc>
          <w:tcPr>
            <w:tcW w:w="4261" w:type="dxa"/>
            <w:shd w:val="clear" w:color="auto" w:fill="auto"/>
          </w:tcPr>
          <w:p w14:paraId="78479348" w14:textId="77777777" w:rsidR="00CE7C04" w:rsidRPr="00317A6D" w:rsidDel="006058E8" w:rsidRDefault="00CE7C04" w:rsidP="00193D82">
            <w:pPr>
              <w:rPr>
                <w:del w:id="150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153DC32" w14:textId="77777777" w:rsidTr="00193D82">
        <w:trPr>
          <w:trHeight w:hRule="exact" w:val="510"/>
          <w:del w:id="1503" w:author="John Peng" w:date="2015-03-27T21:04:00Z"/>
        </w:trPr>
        <w:tc>
          <w:tcPr>
            <w:tcW w:w="4261" w:type="dxa"/>
            <w:shd w:val="clear" w:color="auto" w:fill="auto"/>
          </w:tcPr>
          <w:p w14:paraId="6DAE3C9A" w14:textId="77777777" w:rsidR="00CE7C04" w:rsidRPr="00317A6D" w:rsidDel="006058E8" w:rsidRDefault="00CE7C04" w:rsidP="00193D82">
            <w:pPr>
              <w:rPr>
                <w:del w:id="1504" w:author="John Peng" w:date="2015-03-27T21:04:00Z"/>
                <w:rFonts w:ascii="微软雅黑" w:eastAsia="微软雅黑" w:hAnsi="微软雅黑"/>
              </w:rPr>
            </w:pPr>
            <w:del w:id="150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游玩时间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5057BF54" w14:textId="77777777" w:rsidR="00CE7C04" w:rsidRPr="00317A6D" w:rsidDel="006058E8" w:rsidRDefault="00CE7C04" w:rsidP="00193D82">
            <w:pPr>
              <w:rPr>
                <w:del w:id="150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71D6C4D" w14:textId="77777777" w:rsidTr="00193D82">
        <w:trPr>
          <w:trHeight w:hRule="exact" w:val="510"/>
          <w:del w:id="1507" w:author="John Peng" w:date="2015-03-27T21:04:00Z"/>
        </w:trPr>
        <w:tc>
          <w:tcPr>
            <w:tcW w:w="4261" w:type="dxa"/>
            <w:shd w:val="clear" w:color="auto" w:fill="auto"/>
          </w:tcPr>
          <w:p w14:paraId="19334C79" w14:textId="77777777" w:rsidR="00CE7C04" w:rsidRPr="00317A6D" w:rsidDel="006058E8" w:rsidRDefault="00CE7C04" w:rsidP="00193D82">
            <w:pPr>
              <w:rPr>
                <w:del w:id="1508" w:author="John Peng" w:date="2015-03-27T21:04:00Z"/>
                <w:rFonts w:ascii="微软雅黑" w:eastAsia="微软雅黑" w:hAnsi="微软雅黑"/>
              </w:rPr>
            </w:pPr>
            <w:del w:id="150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60097D6B" w14:textId="77777777" w:rsidR="00CE7C04" w:rsidRPr="00317A6D" w:rsidDel="006058E8" w:rsidRDefault="00CE7C04" w:rsidP="00193D82">
            <w:pPr>
              <w:rPr>
                <w:del w:id="151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6942E5C" w14:textId="77777777" w:rsidTr="00193D82">
        <w:trPr>
          <w:trHeight w:hRule="exact" w:val="510"/>
          <w:del w:id="1511" w:author="John Peng" w:date="2015-03-27T21:04:00Z"/>
        </w:trPr>
        <w:tc>
          <w:tcPr>
            <w:tcW w:w="4261" w:type="dxa"/>
            <w:shd w:val="clear" w:color="auto" w:fill="auto"/>
          </w:tcPr>
          <w:p w14:paraId="6ED0BE88" w14:textId="77777777" w:rsidR="00CE7C04" w:rsidRPr="00317A6D" w:rsidDel="006058E8" w:rsidRDefault="00CE7C04" w:rsidP="00193D82">
            <w:pPr>
              <w:rPr>
                <w:del w:id="1512" w:author="John Peng" w:date="2015-03-27T21:04:00Z"/>
                <w:rFonts w:ascii="微软雅黑" w:eastAsia="微软雅黑" w:hAnsi="微软雅黑"/>
              </w:rPr>
            </w:pPr>
            <w:del w:id="151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标签</w:delText>
              </w:r>
            </w:del>
          </w:p>
        </w:tc>
        <w:tc>
          <w:tcPr>
            <w:tcW w:w="4261" w:type="dxa"/>
            <w:shd w:val="clear" w:color="auto" w:fill="auto"/>
          </w:tcPr>
          <w:p w14:paraId="592A4B36" w14:textId="77777777" w:rsidR="00CE7C04" w:rsidRPr="00317A6D" w:rsidDel="006058E8" w:rsidRDefault="00CE7C04" w:rsidP="00193D82">
            <w:pPr>
              <w:rPr>
                <w:del w:id="151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D03D036" w14:textId="77777777" w:rsidTr="00193D82">
        <w:trPr>
          <w:trHeight w:hRule="exact" w:val="510"/>
          <w:del w:id="1515" w:author="John Peng" w:date="2015-03-27T21:04:00Z"/>
        </w:trPr>
        <w:tc>
          <w:tcPr>
            <w:tcW w:w="4261" w:type="dxa"/>
            <w:shd w:val="clear" w:color="auto" w:fill="auto"/>
          </w:tcPr>
          <w:p w14:paraId="3DC34DCC" w14:textId="77777777" w:rsidR="00CE7C04" w:rsidRPr="00317A6D" w:rsidDel="006058E8" w:rsidRDefault="00CE7C04" w:rsidP="00193D82">
            <w:pPr>
              <w:rPr>
                <w:del w:id="1516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088C64CD" w14:textId="77777777" w:rsidR="00CE7C04" w:rsidRPr="00317A6D" w:rsidDel="006058E8" w:rsidRDefault="00CE7C04" w:rsidP="00193D82">
            <w:pPr>
              <w:rPr>
                <w:del w:id="151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A2ECF58" w14:textId="77777777" w:rsidTr="00193D82">
        <w:trPr>
          <w:trHeight w:hRule="exact" w:val="510"/>
          <w:del w:id="1518" w:author="John Peng" w:date="2015-03-27T21:04:00Z"/>
        </w:trPr>
        <w:tc>
          <w:tcPr>
            <w:tcW w:w="4261" w:type="dxa"/>
            <w:shd w:val="clear" w:color="auto" w:fill="auto"/>
          </w:tcPr>
          <w:p w14:paraId="665762E2" w14:textId="77777777" w:rsidR="00CE7C04" w:rsidRPr="00317A6D" w:rsidDel="006058E8" w:rsidRDefault="00CE7C04" w:rsidP="00193D82">
            <w:pPr>
              <w:rPr>
                <w:del w:id="1519" w:author="John Peng" w:date="2015-03-27T21:04:00Z"/>
                <w:rFonts w:ascii="微软雅黑" w:eastAsia="微软雅黑" w:hAnsi="微软雅黑"/>
              </w:rPr>
            </w:pPr>
            <w:del w:id="152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推荐理由</w:delText>
              </w:r>
            </w:del>
          </w:p>
        </w:tc>
        <w:tc>
          <w:tcPr>
            <w:tcW w:w="4261" w:type="dxa"/>
            <w:shd w:val="clear" w:color="auto" w:fill="auto"/>
          </w:tcPr>
          <w:p w14:paraId="41796BF1" w14:textId="77777777" w:rsidR="00CE7C04" w:rsidRPr="00317A6D" w:rsidDel="006058E8" w:rsidRDefault="00CE7C04" w:rsidP="00193D82">
            <w:pPr>
              <w:rPr>
                <w:del w:id="152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EFC187F" w14:textId="77777777" w:rsidTr="00193D82">
        <w:trPr>
          <w:trHeight w:hRule="exact" w:val="510"/>
          <w:del w:id="1522" w:author="John Peng" w:date="2015-03-27T21:04:00Z"/>
        </w:trPr>
        <w:tc>
          <w:tcPr>
            <w:tcW w:w="4261" w:type="dxa"/>
            <w:shd w:val="clear" w:color="auto" w:fill="auto"/>
          </w:tcPr>
          <w:p w14:paraId="20D55829" w14:textId="77777777" w:rsidR="00CE7C04" w:rsidRPr="00317A6D" w:rsidDel="006058E8" w:rsidRDefault="00CE7C04" w:rsidP="00193D82">
            <w:pPr>
              <w:rPr>
                <w:del w:id="1523" w:author="John Peng" w:date="2015-03-27T21:04:00Z"/>
                <w:rFonts w:ascii="微软雅黑" w:eastAsia="微软雅黑" w:hAnsi="微软雅黑"/>
              </w:rPr>
            </w:pPr>
            <w:del w:id="152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推荐星级</w:delText>
              </w:r>
            </w:del>
          </w:p>
        </w:tc>
        <w:tc>
          <w:tcPr>
            <w:tcW w:w="4261" w:type="dxa"/>
            <w:shd w:val="clear" w:color="auto" w:fill="auto"/>
          </w:tcPr>
          <w:p w14:paraId="33A3D3AB" w14:textId="77777777" w:rsidR="00CE7C04" w:rsidRPr="00317A6D" w:rsidDel="006058E8" w:rsidRDefault="00CE7C04" w:rsidP="00193D82">
            <w:pPr>
              <w:rPr>
                <w:del w:id="1525" w:author="John Peng" w:date="2015-03-27T21:04:00Z"/>
                <w:rFonts w:ascii="微软雅黑" w:eastAsia="微软雅黑" w:hAnsi="微软雅黑"/>
              </w:rPr>
            </w:pPr>
            <w:del w:id="152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系统数据分析后获取</w:delText>
              </w:r>
            </w:del>
          </w:p>
        </w:tc>
      </w:tr>
      <w:tr w:rsidR="00CE7C04" w:rsidRPr="00317A6D" w:rsidDel="006058E8" w14:paraId="78ECA97D" w14:textId="77777777" w:rsidTr="00193D82">
        <w:trPr>
          <w:trHeight w:hRule="exact" w:val="510"/>
          <w:del w:id="1527" w:author="John Peng" w:date="2015-03-27T21:04:00Z"/>
        </w:trPr>
        <w:tc>
          <w:tcPr>
            <w:tcW w:w="4261" w:type="dxa"/>
            <w:shd w:val="clear" w:color="auto" w:fill="auto"/>
          </w:tcPr>
          <w:p w14:paraId="18447DA8" w14:textId="77777777" w:rsidR="00CE7C04" w:rsidRPr="00317A6D" w:rsidDel="006058E8" w:rsidRDefault="00CE7C04" w:rsidP="00193D82">
            <w:pPr>
              <w:rPr>
                <w:del w:id="1528" w:author="John Peng" w:date="2015-03-27T21:04:00Z"/>
                <w:rFonts w:ascii="微软雅黑" w:eastAsia="微软雅黑" w:hAnsi="微软雅黑"/>
              </w:rPr>
            </w:pPr>
            <w:del w:id="152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评分</w:delText>
              </w:r>
            </w:del>
          </w:p>
        </w:tc>
        <w:tc>
          <w:tcPr>
            <w:tcW w:w="4261" w:type="dxa"/>
            <w:shd w:val="clear" w:color="auto" w:fill="auto"/>
          </w:tcPr>
          <w:p w14:paraId="16954E61" w14:textId="77777777" w:rsidR="00CE7C04" w:rsidRPr="00317A6D" w:rsidDel="006058E8" w:rsidRDefault="00CE7C04" w:rsidP="00193D82">
            <w:pPr>
              <w:rPr>
                <w:del w:id="1530" w:author="John Peng" w:date="2015-03-27T21:04:00Z"/>
                <w:rFonts w:ascii="微软雅黑" w:eastAsia="微软雅黑" w:hAnsi="微软雅黑"/>
              </w:rPr>
            </w:pPr>
            <w:del w:id="153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系统数据分析后获取</w:delText>
              </w:r>
            </w:del>
          </w:p>
        </w:tc>
      </w:tr>
      <w:tr w:rsidR="00CE7C04" w:rsidRPr="00317A6D" w:rsidDel="006058E8" w14:paraId="70E50E8E" w14:textId="77777777" w:rsidTr="00193D82">
        <w:trPr>
          <w:trHeight w:hRule="exact" w:val="510"/>
          <w:del w:id="1532" w:author="John Peng" w:date="2015-03-27T21:04:00Z"/>
        </w:trPr>
        <w:tc>
          <w:tcPr>
            <w:tcW w:w="4261" w:type="dxa"/>
            <w:shd w:val="clear" w:color="auto" w:fill="auto"/>
          </w:tcPr>
          <w:p w14:paraId="2A2F20D7" w14:textId="77777777" w:rsidR="00CE7C04" w:rsidRPr="00317A6D" w:rsidDel="006058E8" w:rsidRDefault="00CE7C04" w:rsidP="00193D82">
            <w:pPr>
              <w:rPr>
                <w:del w:id="1533" w:author="John Peng" w:date="2015-03-27T21:04:00Z"/>
                <w:rFonts w:ascii="微软雅黑" w:eastAsia="微软雅黑" w:hAnsi="微软雅黑"/>
              </w:rPr>
            </w:pPr>
            <w:del w:id="153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排名</w:delText>
              </w:r>
            </w:del>
          </w:p>
        </w:tc>
        <w:tc>
          <w:tcPr>
            <w:tcW w:w="4261" w:type="dxa"/>
            <w:shd w:val="clear" w:color="auto" w:fill="auto"/>
          </w:tcPr>
          <w:p w14:paraId="6D0B9877" w14:textId="77777777" w:rsidR="00CE7C04" w:rsidRPr="00317A6D" w:rsidDel="006058E8" w:rsidRDefault="00CE7C04" w:rsidP="00193D82">
            <w:pPr>
              <w:rPr>
                <w:del w:id="1535" w:author="John Peng" w:date="2015-03-27T21:04:00Z"/>
                <w:rFonts w:ascii="微软雅黑" w:eastAsia="微软雅黑" w:hAnsi="微软雅黑"/>
              </w:rPr>
            </w:pPr>
            <w:del w:id="153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地区排名，系统数据分析后获取</w:delText>
              </w:r>
            </w:del>
          </w:p>
        </w:tc>
      </w:tr>
      <w:tr w:rsidR="00CE7C04" w:rsidRPr="00317A6D" w:rsidDel="006058E8" w14:paraId="51AA9D76" w14:textId="77777777" w:rsidTr="00193D82">
        <w:trPr>
          <w:trHeight w:hRule="exact" w:val="510"/>
          <w:del w:id="1537" w:author="John Peng" w:date="2015-03-27T21:04:00Z"/>
        </w:trPr>
        <w:tc>
          <w:tcPr>
            <w:tcW w:w="4261" w:type="dxa"/>
            <w:shd w:val="clear" w:color="auto" w:fill="auto"/>
          </w:tcPr>
          <w:p w14:paraId="1E6C4B35" w14:textId="77777777" w:rsidR="00CE7C04" w:rsidRPr="00317A6D" w:rsidDel="006058E8" w:rsidRDefault="00CE7C04" w:rsidP="00193D82">
            <w:pPr>
              <w:rPr>
                <w:del w:id="1538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3B8E0034" w14:textId="77777777" w:rsidR="00CE7C04" w:rsidRPr="00317A6D" w:rsidDel="006058E8" w:rsidRDefault="00CE7C04" w:rsidP="00193D82">
            <w:pPr>
              <w:rPr>
                <w:del w:id="153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96B2796" w14:textId="77777777" w:rsidTr="00193D82">
        <w:trPr>
          <w:trHeight w:hRule="exact" w:val="510"/>
          <w:del w:id="1540" w:author="John Peng" w:date="2015-03-27T21:04:00Z"/>
        </w:trPr>
        <w:tc>
          <w:tcPr>
            <w:tcW w:w="4261" w:type="dxa"/>
            <w:shd w:val="clear" w:color="auto" w:fill="auto"/>
          </w:tcPr>
          <w:p w14:paraId="19679827" w14:textId="77777777" w:rsidR="00CE7C04" w:rsidRPr="00317A6D" w:rsidDel="006058E8" w:rsidRDefault="00CE7C04" w:rsidP="00193D82">
            <w:pPr>
              <w:rPr>
                <w:del w:id="1541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3644D34E" w14:textId="77777777" w:rsidR="00CE7C04" w:rsidRPr="00317A6D" w:rsidDel="006058E8" w:rsidRDefault="00CE7C04" w:rsidP="00193D82">
            <w:pPr>
              <w:rPr>
                <w:del w:id="154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19F3F9A" w14:textId="77777777" w:rsidTr="00193D82">
        <w:trPr>
          <w:trHeight w:hRule="exact" w:val="510"/>
          <w:del w:id="1543" w:author="John Peng" w:date="2015-03-27T21:04:00Z"/>
        </w:trPr>
        <w:tc>
          <w:tcPr>
            <w:tcW w:w="4261" w:type="dxa"/>
            <w:shd w:val="clear" w:color="auto" w:fill="auto"/>
          </w:tcPr>
          <w:p w14:paraId="6EDA6D92" w14:textId="77777777" w:rsidR="00CE7C04" w:rsidRPr="00317A6D" w:rsidDel="006058E8" w:rsidRDefault="00CE7C04" w:rsidP="00193D82">
            <w:pPr>
              <w:rPr>
                <w:del w:id="1544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CAA7033" w14:textId="77777777" w:rsidR="00CE7C04" w:rsidRPr="00317A6D" w:rsidDel="006058E8" w:rsidRDefault="00CE7C04" w:rsidP="00193D82">
            <w:pPr>
              <w:rPr>
                <w:del w:id="154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08CA213" w14:textId="77777777" w:rsidTr="00193D82">
        <w:trPr>
          <w:trHeight w:hRule="exact" w:val="510"/>
          <w:del w:id="1546" w:author="John Peng" w:date="2015-03-27T21:04:00Z"/>
        </w:trPr>
        <w:tc>
          <w:tcPr>
            <w:tcW w:w="4261" w:type="dxa"/>
            <w:shd w:val="clear" w:color="auto" w:fill="auto"/>
          </w:tcPr>
          <w:p w14:paraId="1557C014" w14:textId="77777777" w:rsidR="00CE7C04" w:rsidRPr="00317A6D" w:rsidDel="006058E8" w:rsidRDefault="00CE7C04" w:rsidP="00193D82">
            <w:pPr>
              <w:rPr>
                <w:del w:id="1547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62707D87" w14:textId="77777777" w:rsidR="00CE7C04" w:rsidRPr="00317A6D" w:rsidDel="006058E8" w:rsidRDefault="00CE7C04" w:rsidP="00193D82">
            <w:pPr>
              <w:rPr>
                <w:del w:id="1548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7E327A4E" w14:textId="77777777" w:rsidR="00CE7C04" w:rsidDel="006058E8" w:rsidRDefault="00CE7C04" w:rsidP="00CE7C04">
      <w:pPr>
        <w:pStyle w:val="2"/>
        <w:numPr>
          <w:ilvl w:val="1"/>
          <w:numId w:val="2"/>
        </w:numPr>
        <w:rPr>
          <w:del w:id="1549" w:author="John Peng" w:date="2015-03-27T21:04:00Z"/>
          <w:rFonts w:ascii="微软雅黑" w:eastAsia="微软雅黑" w:hAnsi="微软雅黑"/>
        </w:rPr>
      </w:pPr>
      <w:bookmarkStart w:id="1550" w:name="_Toc413080330"/>
      <w:del w:id="1551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景点地图</w:delText>
        </w:r>
        <w:bookmarkEnd w:id="1550"/>
        <w:r w:rsidR="00A32188" w:rsidDel="006058E8">
          <w:rPr>
            <w:rFonts w:ascii="微软雅黑" w:eastAsia="微软雅黑" w:hAnsi="微软雅黑" w:hint="eastAsia"/>
          </w:rPr>
          <w:delText>（需要采集）</w:delText>
        </w:r>
      </w:del>
    </w:p>
    <w:p w14:paraId="718B0682" w14:textId="77777777" w:rsidR="00325684" w:rsidRPr="00F445A6" w:rsidDel="006058E8" w:rsidRDefault="00193D82" w:rsidP="00325684">
      <w:pPr>
        <w:rPr>
          <w:del w:id="1552" w:author="John Peng" w:date="2015-03-27T21:04:00Z"/>
        </w:rPr>
      </w:pPr>
      <w:del w:id="1553" w:author="John Peng" w:date="2015-03-27T21:04:00Z">
        <w:r w:rsidRPr="00E85490" w:rsidDel="006058E8">
          <w:rPr>
            <w:rFonts w:ascii="微软雅黑" w:eastAsia="微软雅黑" w:hAnsi="微软雅黑" w:hint="eastAsia"/>
            <w:i/>
            <w:color w:val="C00000"/>
          </w:rPr>
          <w:delText>先要搜集到</w:delText>
        </w:r>
        <w:r w:rsidR="00E85490" w:rsidDel="006058E8">
          <w:rPr>
            <w:rFonts w:ascii="微软雅黑" w:eastAsia="微软雅黑" w:hAnsi="微软雅黑" w:hint="eastAsia"/>
            <w:i/>
            <w:color w:val="C00000"/>
          </w:rPr>
          <w:delText>景区内的景点信息，然后通过地图技术获取其地理位置信息</w:delText>
        </w:r>
        <w:r w:rsidR="00F445A6" w:rsidRPr="00422C84" w:rsidDel="006058E8">
          <w:rPr>
            <w:rFonts w:ascii="微软雅黑" w:eastAsia="微软雅黑" w:hAnsi="微软雅黑" w:hint="eastAsia"/>
            <w:i/>
            <w:color w:val="C00000"/>
          </w:rPr>
          <w:delText>。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666D92FC" w14:textId="77777777" w:rsidTr="00193D82">
        <w:trPr>
          <w:trHeight w:hRule="exact" w:val="510"/>
          <w:del w:id="1554" w:author="John Peng" w:date="2015-03-27T21:04:00Z"/>
        </w:trPr>
        <w:tc>
          <w:tcPr>
            <w:tcW w:w="4261" w:type="dxa"/>
            <w:shd w:val="clear" w:color="auto" w:fill="808080"/>
          </w:tcPr>
          <w:p w14:paraId="7D8592F2" w14:textId="77777777" w:rsidR="00CE7C04" w:rsidRPr="00317A6D" w:rsidDel="006058E8" w:rsidRDefault="00CE7C04" w:rsidP="00193D82">
            <w:pPr>
              <w:jc w:val="center"/>
              <w:rPr>
                <w:del w:id="1555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556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08635982" w14:textId="77777777" w:rsidR="00CE7C04" w:rsidRPr="00317A6D" w:rsidDel="006058E8" w:rsidRDefault="00CE7C04" w:rsidP="00193D82">
            <w:pPr>
              <w:jc w:val="center"/>
              <w:rPr>
                <w:del w:id="1557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558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0361577C" w14:textId="77777777" w:rsidTr="00193D82">
        <w:trPr>
          <w:trHeight w:hRule="exact" w:val="510"/>
          <w:del w:id="1559" w:author="John Peng" w:date="2015-03-27T21:04:00Z"/>
        </w:trPr>
        <w:tc>
          <w:tcPr>
            <w:tcW w:w="4261" w:type="dxa"/>
            <w:shd w:val="clear" w:color="auto" w:fill="auto"/>
          </w:tcPr>
          <w:p w14:paraId="14ACC7AF" w14:textId="77777777" w:rsidR="00CE7C04" w:rsidRPr="00317A6D" w:rsidDel="006058E8" w:rsidRDefault="00CE7C04" w:rsidP="00193D82">
            <w:pPr>
              <w:rPr>
                <w:del w:id="1560" w:author="John Peng" w:date="2015-03-27T21:04:00Z"/>
                <w:rFonts w:ascii="微软雅黑" w:eastAsia="微软雅黑" w:hAnsi="微软雅黑"/>
              </w:rPr>
            </w:pPr>
            <w:del w:id="156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景点资源</w:delText>
              </w:r>
            </w:del>
          </w:p>
        </w:tc>
        <w:tc>
          <w:tcPr>
            <w:tcW w:w="4261" w:type="dxa"/>
            <w:shd w:val="clear" w:color="auto" w:fill="auto"/>
          </w:tcPr>
          <w:p w14:paraId="43753AE6" w14:textId="77777777" w:rsidR="00CE7C04" w:rsidRPr="00317A6D" w:rsidDel="006058E8" w:rsidRDefault="00CE7C04" w:rsidP="00193D82">
            <w:pPr>
              <w:rPr>
                <w:del w:id="156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8944456" w14:textId="77777777" w:rsidTr="00193D82">
        <w:trPr>
          <w:trHeight w:hRule="exact" w:val="510"/>
          <w:del w:id="1563" w:author="John Peng" w:date="2015-03-27T21:04:00Z"/>
        </w:trPr>
        <w:tc>
          <w:tcPr>
            <w:tcW w:w="4261" w:type="dxa"/>
            <w:shd w:val="clear" w:color="auto" w:fill="auto"/>
          </w:tcPr>
          <w:p w14:paraId="4865DFED" w14:textId="77777777" w:rsidR="00CE7C04" w:rsidRPr="00317A6D" w:rsidDel="006058E8" w:rsidRDefault="0047399B" w:rsidP="00193D82">
            <w:pPr>
              <w:rPr>
                <w:del w:id="1564" w:author="John Peng" w:date="2015-03-27T21:04:00Z"/>
                <w:rFonts w:ascii="微软雅黑" w:eastAsia="微软雅黑" w:hAnsi="微软雅黑"/>
              </w:rPr>
            </w:pPr>
            <w:del w:id="1565" w:author="John Peng" w:date="2015-03-27T21:04:00Z">
              <w:r w:rsidDel="006058E8">
                <w:rPr>
                  <w:rFonts w:ascii="微软雅黑" w:eastAsia="微软雅黑" w:hAnsi="微软雅黑" w:hint="eastAsia"/>
                </w:rPr>
                <w:delText>景点</w:delText>
              </w:r>
              <w:r w:rsidR="00CE7C04" w:rsidRPr="00317A6D" w:rsidDel="006058E8">
                <w:rPr>
                  <w:rFonts w:ascii="微软雅黑" w:eastAsia="微软雅黑" w:hAnsi="微软雅黑" w:hint="eastAsia"/>
                </w:rPr>
                <w:delText>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074C6390" w14:textId="77777777" w:rsidR="00CE7C04" w:rsidRPr="00317A6D" w:rsidDel="006058E8" w:rsidRDefault="0047399B" w:rsidP="00193D82">
            <w:pPr>
              <w:rPr>
                <w:del w:id="1566" w:author="John Peng" w:date="2015-03-27T21:04:00Z"/>
                <w:rFonts w:ascii="微软雅黑" w:eastAsia="微软雅黑" w:hAnsi="微软雅黑"/>
              </w:rPr>
            </w:pPr>
            <w:del w:id="1567" w:author="John Peng" w:date="2015-03-27T21:04:00Z">
              <w:r w:rsidDel="006058E8">
                <w:rPr>
                  <w:rFonts w:ascii="微软雅黑" w:eastAsia="微软雅黑" w:hAnsi="微软雅黑" w:hint="eastAsia"/>
                </w:rPr>
                <w:delText>景区内的景点名称</w:delText>
              </w:r>
            </w:del>
          </w:p>
        </w:tc>
      </w:tr>
      <w:tr w:rsidR="00CE7C04" w:rsidRPr="00317A6D" w:rsidDel="006058E8" w14:paraId="4EAD748D" w14:textId="77777777" w:rsidTr="00193D82">
        <w:trPr>
          <w:trHeight w:hRule="exact" w:val="510"/>
          <w:del w:id="1568" w:author="John Peng" w:date="2015-03-27T21:04:00Z"/>
        </w:trPr>
        <w:tc>
          <w:tcPr>
            <w:tcW w:w="4261" w:type="dxa"/>
            <w:shd w:val="clear" w:color="auto" w:fill="auto"/>
          </w:tcPr>
          <w:p w14:paraId="0B0E537D" w14:textId="77777777" w:rsidR="00CE7C04" w:rsidRPr="00317A6D" w:rsidDel="006058E8" w:rsidRDefault="00CE7C04" w:rsidP="00193D82">
            <w:pPr>
              <w:rPr>
                <w:del w:id="1569" w:author="John Peng" w:date="2015-03-27T21:04:00Z"/>
                <w:rFonts w:ascii="微软雅黑" w:eastAsia="微软雅黑" w:hAnsi="微软雅黑"/>
              </w:rPr>
            </w:pPr>
            <w:del w:id="157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地理位置</w:delText>
              </w:r>
            </w:del>
          </w:p>
        </w:tc>
        <w:tc>
          <w:tcPr>
            <w:tcW w:w="4261" w:type="dxa"/>
            <w:shd w:val="clear" w:color="auto" w:fill="auto"/>
          </w:tcPr>
          <w:p w14:paraId="3FA59763" w14:textId="77777777" w:rsidR="00CE7C04" w:rsidRPr="00317A6D" w:rsidDel="006058E8" w:rsidRDefault="00CE7C04" w:rsidP="00193D82">
            <w:pPr>
              <w:rPr>
                <w:del w:id="157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042D567" w14:textId="77777777" w:rsidTr="00193D82">
        <w:trPr>
          <w:trHeight w:hRule="exact" w:val="510"/>
          <w:del w:id="1572" w:author="John Peng" w:date="2015-03-27T21:04:00Z"/>
        </w:trPr>
        <w:tc>
          <w:tcPr>
            <w:tcW w:w="4261" w:type="dxa"/>
            <w:shd w:val="clear" w:color="auto" w:fill="auto"/>
          </w:tcPr>
          <w:p w14:paraId="6F5D18EA" w14:textId="77777777" w:rsidR="00CE7C04" w:rsidRPr="00317A6D" w:rsidDel="006058E8" w:rsidRDefault="00CE7C04" w:rsidP="00193D82">
            <w:pPr>
              <w:rPr>
                <w:del w:id="1573" w:author="John Peng" w:date="2015-03-27T21:04:00Z"/>
                <w:rFonts w:ascii="微软雅黑" w:eastAsia="微软雅黑" w:hAnsi="微软雅黑"/>
              </w:rPr>
            </w:pPr>
            <w:del w:id="157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图片</w:delText>
              </w:r>
            </w:del>
          </w:p>
        </w:tc>
        <w:tc>
          <w:tcPr>
            <w:tcW w:w="4261" w:type="dxa"/>
            <w:shd w:val="clear" w:color="auto" w:fill="auto"/>
          </w:tcPr>
          <w:p w14:paraId="6191C516" w14:textId="77777777" w:rsidR="00CE7C04" w:rsidRPr="00317A6D" w:rsidDel="006058E8" w:rsidRDefault="00CE7C04" w:rsidP="00193D82">
            <w:pPr>
              <w:rPr>
                <w:del w:id="157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580087D" w14:textId="77777777" w:rsidTr="00193D82">
        <w:trPr>
          <w:trHeight w:hRule="exact" w:val="510"/>
          <w:del w:id="1576" w:author="John Peng" w:date="2015-03-27T21:04:00Z"/>
        </w:trPr>
        <w:tc>
          <w:tcPr>
            <w:tcW w:w="4261" w:type="dxa"/>
            <w:shd w:val="clear" w:color="auto" w:fill="auto"/>
          </w:tcPr>
          <w:p w14:paraId="0F01A64A" w14:textId="77777777" w:rsidR="00CE7C04" w:rsidRPr="00317A6D" w:rsidDel="006058E8" w:rsidRDefault="00832F29" w:rsidP="00193D82">
            <w:pPr>
              <w:rPr>
                <w:del w:id="1577" w:author="John Peng" w:date="2015-03-27T21:04:00Z"/>
                <w:rFonts w:ascii="微软雅黑" w:eastAsia="微软雅黑" w:hAnsi="微软雅黑"/>
              </w:rPr>
            </w:pPr>
            <w:del w:id="1578" w:author="John Peng" w:date="2015-03-27T21:04:00Z">
              <w:r w:rsidDel="006058E8">
                <w:rPr>
                  <w:rFonts w:ascii="微软雅黑" w:eastAsia="微软雅黑" w:hAnsi="微软雅黑"/>
                </w:rPr>
                <w:delText>景点介绍</w:delText>
              </w:r>
            </w:del>
          </w:p>
        </w:tc>
        <w:tc>
          <w:tcPr>
            <w:tcW w:w="4261" w:type="dxa"/>
            <w:shd w:val="clear" w:color="auto" w:fill="auto"/>
          </w:tcPr>
          <w:p w14:paraId="4D551E81" w14:textId="77777777" w:rsidR="00CE7C04" w:rsidRPr="00317A6D" w:rsidDel="006058E8" w:rsidRDefault="00CE7C04" w:rsidP="00193D82">
            <w:pPr>
              <w:rPr>
                <w:del w:id="157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89F3210" w14:textId="77777777" w:rsidTr="00193D82">
        <w:trPr>
          <w:trHeight w:hRule="exact" w:val="510"/>
          <w:del w:id="1580" w:author="John Peng" w:date="2015-03-27T21:04:00Z"/>
        </w:trPr>
        <w:tc>
          <w:tcPr>
            <w:tcW w:w="4261" w:type="dxa"/>
            <w:shd w:val="clear" w:color="auto" w:fill="auto"/>
          </w:tcPr>
          <w:p w14:paraId="2BD28425" w14:textId="77777777" w:rsidR="00CE7C04" w:rsidRPr="00317A6D" w:rsidDel="006058E8" w:rsidRDefault="00CE7C04" w:rsidP="00193D82">
            <w:pPr>
              <w:rPr>
                <w:del w:id="1581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6244606" w14:textId="77777777" w:rsidR="00CE7C04" w:rsidRPr="00317A6D" w:rsidDel="006058E8" w:rsidRDefault="00CE7C04" w:rsidP="00193D82">
            <w:pPr>
              <w:rPr>
                <w:del w:id="158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974F4A5" w14:textId="77777777" w:rsidTr="00193D82">
        <w:trPr>
          <w:trHeight w:hRule="exact" w:val="510"/>
          <w:del w:id="1583" w:author="John Peng" w:date="2015-03-27T21:04:00Z"/>
        </w:trPr>
        <w:tc>
          <w:tcPr>
            <w:tcW w:w="4261" w:type="dxa"/>
            <w:shd w:val="clear" w:color="auto" w:fill="auto"/>
          </w:tcPr>
          <w:p w14:paraId="0E508082" w14:textId="77777777" w:rsidR="00CE7C04" w:rsidRPr="00317A6D" w:rsidDel="006058E8" w:rsidRDefault="00CE7C04" w:rsidP="00193D82">
            <w:pPr>
              <w:rPr>
                <w:del w:id="1584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15EB5E5" w14:textId="77777777" w:rsidR="00CE7C04" w:rsidRPr="00317A6D" w:rsidDel="006058E8" w:rsidRDefault="00CE7C04" w:rsidP="00193D82">
            <w:pPr>
              <w:rPr>
                <w:del w:id="1585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46DA51B5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586" w:author="John Peng" w:date="2015-03-27T21:04:00Z"/>
          <w:rFonts w:ascii="微软雅黑" w:eastAsia="微软雅黑" w:hAnsi="微软雅黑"/>
        </w:rPr>
      </w:pPr>
      <w:bookmarkStart w:id="1587" w:name="_Toc413080331"/>
      <w:del w:id="1588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美食资源</w:delText>
        </w:r>
        <w:bookmarkEnd w:id="1587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0300F8AB" w14:textId="77777777" w:rsidTr="00193D82">
        <w:trPr>
          <w:trHeight w:hRule="exact" w:val="510"/>
          <w:del w:id="1589" w:author="John Peng" w:date="2015-03-27T21:04:00Z"/>
        </w:trPr>
        <w:tc>
          <w:tcPr>
            <w:tcW w:w="4261" w:type="dxa"/>
            <w:shd w:val="clear" w:color="auto" w:fill="808080"/>
          </w:tcPr>
          <w:p w14:paraId="407D5895" w14:textId="77777777" w:rsidR="00CE7C04" w:rsidRPr="00317A6D" w:rsidDel="006058E8" w:rsidRDefault="00CE7C04" w:rsidP="00193D82">
            <w:pPr>
              <w:jc w:val="center"/>
              <w:rPr>
                <w:del w:id="1590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591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23BC1F14" w14:textId="77777777" w:rsidR="00CE7C04" w:rsidRPr="00317A6D" w:rsidDel="006058E8" w:rsidRDefault="00CE7C04" w:rsidP="00193D82">
            <w:pPr>
              <w:jc w:val="center"/>
              <w:rPr>
                <w:del w:id="1592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593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1968C73A" w14:textId="77777777" w:rsidTr="00193D82">
        <w:trPr>
          <w:trHeight w:hRule="exact" w:val="510"/>
          <w:del w:id="1594" w:author="John Peng" w:date="2015-03-27T21:04:00Z"/>
        </w:trPr>
        <w:tc>
          <w:tcPr>
            <w:tcW w:w="4261" w:type="dxa"/>
            <w:shd w:val="clear" w:color="auto" w:fill="auto"/>
          </w:tcPr>
          <w:p w14:paraId="575066A7" w14:textId="77777777" w:rsidR="00CE7C04" w:rsidRPr="00317A6D" w:rsidDel="006058E8" w:rsidRDefault="00CE7C04" w:rsidP="00193D82">
            <w:pPr>
              <w:rPr>
                <w:del w:id="1595" w:author="John Peng" w:date="2015-03-27T21:04:00Z"/>
                <w:rFonts w:ascii="微软雅黑" w:eastAsia="微软雅黑" w:hAnsi="微软雅黑"/>
              </w:rPr>
            </w:pPr>
            <w:del w:id="159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427EE6CB" w14:textId="77777777" w:rsidR="00CE7C04" w:rsidRPr="00317A6D" w:rsidDel="006058E8" w:rsidRDefault="00CE7C04" w:rsidP="00193D82">
            <w:pPr>
              <w:rPr>
                <w:del w:id="159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6F8DC14" w14:textId="77777777" w:rsidTr="00193D82">
        <w:trPr>
          <w:trHeight w:hRule="exact" w:val="510"/>
          <w:del w:id="1598" w:author="John Peng" w:date="2015-03-27T21:04:00Z"/>
        </w:trPr>
        <w:tc>
          <w:tcPr>
            <w:tcW w:w="4261" w:type="dxa"/>
            <w:shd w:val="clear" w:color="auto" w:fill="auto"/>
          </w:tcPr>
          <w:p w14:paraId="63AFA880" w14:textId="77777777" w:rsidR="00CE7C04" w:rsidRPr="00317A6D" w:rsidDel="006058E8" w:rsidRDefault="00CE7C04" w:rsidP="00193D82">
            <w:pPr>
              <w:rPr>
                <w:del w:id="1599" w:author="John Peng" w:date="2015-03-27T21:04:00Z"/>
                <w:rFonts w:ascii="微软雅黑" w:eastAsia="微软雅黑" w:hAnsi="微软雅黑"/>
              </w:rPr>
            </w:pPr>
            <w:del w:id="160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64E02BB0" w14:textId="77777777" w:rsidR="00CE7C04" w:rsidRPr="00317A6D" w:rsidDel="006058E8" w:rsidRDefault="00CE7C04" w:rsidP="00193D82">
            <w:pPr>
              <w:rPr>
                <w:del w:id="160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387B868" w14:textId="77777777" w:rsidTr="00193D82">
        <w:trPr>
          <w:trHeight w:hRule="exact" w:val="510"/>
          <w:del w:id="1602" w:author="John Peng" w:date="2015-03-27T21:04:00Z"/>
        </w:trPr>
        <w:tc>
          <w:tcPr>
            <w:tcW w:w="4261" w:type="dxa"/>
            <w:shd w:val="clear" w:color="auto" w:fill="auto"/>
          </w:tcPr>
          <w:p w14:paraId="141F9647" w14:textId="77777777" w:rsidR="00CE7C04" w:rsidRPr="00317A6D" w:rsidDel="006058E8" w:rsidRDefault="00CE7C04" w:rsidP="00193D82">
            <w:pPr>
              <w:rPr>
                <w:del w:id="1603" w:author="John Peng" w:date="2015-03-27T21:04:00Z"/>
                <w:rFonts w:ascii="微软雅黑" w:eastAsia="微软雅黑" w:hAnsi="微软雅黑"/>
              </w:rPr>
            </w:pPr>
            <w:del w:id="160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简介</w:delText>
              </w:r>
            </w:del>
          </w:p>
        </w:tc>
        <w:tc>
          <w:tcPr>
            <w:tcW w:w="4261" w:type="dxa"/>
            <w:shd w:val="clear" w:color="auto" w:fill="auto"/>
          </w:tcPr>
          <w:p w14:paraId="1AD4DF50" w14:textId="77777777" w:rsidR="00CE7C04" w:rsidRPr="00317A6D" w:rsidDel="006058E8" w:rsidRDefault="00CE7C04" w:rsidP="00193D82">
            <w:pPr>
              <w:rPr>
                <w:del w:id="160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538CA58" w14:textId="77777777" w:rsidTr="00193D82">
        <w:trPr>
          <w:trHeight w:hRule="exact" w:val="510"/>
          <w:del w:id="1606" w:author="John Peng" w:date="2015-03-27T21:04:00Z"/>
        </w:trPr>
        <w:tc>
          <w:tcPr>
            <w:tcW w:w="4261" w:type="dxa"/>
            <w:shd w:val="clear" w:color="auto" w:fill="auto"/>
          </w:tcPr>
          <w:p w14:paraId="38BA5E66" w14:textId="77777777" w:rsidR="00CE7C04" w:rsidRPr="00317A6D" w:rsidDel="006058E8" w:rsidRDefault="00CE7C04" w:rsidP="00193D82">
            <w:pPr>
              <w:rPr>
                <w:del w:id="1607" w:author="John Peng" w:date="2015-03-27T21:04:00Z"/>
                <w:rFonts w:ascii="微软雅黑" w:eastAsia="微软雅黑" w:hAnsi="微软雅黑"/>
              </w:rPr>
            </w:pPr>
            <w:del w:id="160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相册或视频</w:delText>
              </w:r>
            </w:del>
          </w:p>
        </w:tc>
        <w:tc>
          <w:tcPr>
            <w:tcW w:w="4261" w:type="dxa"/>
            <w:shd w:val="clear" w:color="auto" w:fill="auto"/>
          </w:tcPr>
          <w:p w14:paraId="60C44931" w14:textId="77777777" w:rsidR="00CE7C04" w:rsidRPr="00317A6D" w:rsidDel="006058E8" w:rsidRDefault="00CE7C04" w:rsidP="00193D82">
            <w:pPr>
              <w:rPr>
                <w:del w:id="160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B8B5222" w14:textId="77777777" w:rsidTr="00193D82">
        <w:trPr>
          <w:trHeight w:hRule="exact" w:val="510"/>
          <w:del w:id="1610" w:author="John Peng" w:date="2015-03-27T21:04:00Z"/>
        </w:trPr>
        <w:tc>
          <w:tcPr>
            <w:tcW w:w="4261" w:type="dxa"/>
            <w:shd w:val="clear" w:color="auto" w:fill="auto"/>
          </w:tcPr>
          <w:p w14:paraId="4EB7813D" w14:textId="77777777" w:rsidR="00CE7C04" w:rsidRPr="00317A6D" w:rsidDel="006058E8" w:rsidRDefault="00CE7C04" w:rsidP="00193D82">
            <w:pPr>
              <w:rPr>
                <w:del w:id="1611" w:author="John Peng" w:date="2015-03-27T21:04:00Z"/>
                <w:rFonts w:ascii="微软雅黑" w:eastAsia="微软雅黑" w:hAnsi="微软雅黑"/>
              </w:rPr>
            </w:pPr>
            <w:del w:id="161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70E5D0E2" w14:textId="77777777" w:rsidR="00CE7C04" w:rsidRPr="00317A6D" w:rsidDel="006058E8" w:rsidRDefault="00CE7C04" w:rsidP="00193D82">
            <w:pPr>
              <w:rPr>
                <w:del w:id="161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68DF0ED" w14:textId="77777777" w:rsidTr="00193D82">
        <w:trPr>
          <w:trHeight w:hRule="exact" w:val="510"/>
          <w:del w:id="1614" w:author="John Peng" w:date="2015-03-27T21:04:00Z"/>
        </w:trPr>
        <w:tc>
          <w:tcPr>
            <w:tcW w:w="4261" w:type="dxa"/>
            <w:shd w:val="clear" w:color="auto" w:fill="auto"/>
          </w:tcPr>
          <w:p w14:paraId="6ADAA8B5" w14:textId="77777777" w:rsidR="00CE7C04" w:rsidRPr="00317A6D" w:rsidDel="006058E8" w:rsidRDefault="00CE7C04" w:rsidP="00193D82">
            <w:pPr>
              <w:rPr>
                <w:del w:id="1615" w:author="John Peng" w:date="2015-03-27T21:04:00Z"/>
                <w:rFonts w:ascii="微软雅黑" w:eastAsia="微软雅黑" w:hAnsi="微软雅黑"/>
              </w:rPr>
            </w:pPr>
            <w:del w:id="161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位置信息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61871718" w14:textId="77777777" w:rsidR="00CE7C04" w:rsidRPr="00317A6D" w:rsidDel="006058E8" w:rsidRDefault="00CE7C04" w:rsidP="00193D82">
            <w:pPr>
              <w:rPr>
                <w:del w:id="1617" w:author="John Peng" w:date="2015-03-27T21:04:00Z"/>
                <w:rFonts w:ascii="微软雅黑" w:eastAsia="微软雅黑" w:hAnsi="微软雅黑"/>
              </w:rPr>
            </w:pPr>
            <w:del w:id="161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经纬度</w:delText>
              </w:r>
            </w:del>
          </w:p>
        </w:tc>
      </w:tr>
      <w:tr w:rsidR="00CE7C04" w:rsidRPr="00317A6D" w:rsidDel="006058E8" w14:paraId="451AD719" w14:textId="77777777" w:rsidTr="00193D82">
        <w:trPr>
          <w:trHeight w:hRule="exact" w:val="1085"/>
          <w:del w:id="1619" w:author="John Peng" w:date="2015-03-27T21:04:00Z"/>
        </w:trPr>
        <w:tc>
          <w:tcPr>
            <w:tcW w:w="4261" w:type="dxa"/>
            <w:shd w:val="clear" w:color="auto" w:fill="auto"/>
          </w:tcPr>
          <w:p w14:paraId="5E607B94" w14:textId="77777777" w:rsidR="00CE7C04" w:rsidRPr="00317A6D" w:rsidDel="006058E8" w:rsidRDefault="00CE7C04" w:rsidP="00193D82">
            <w:pPr>
              <w:rPr>
                <w:del w:id="1620" w:author="John Peng" w:date="2015-03-27T21:04:00Z"/>
                <w:rFonts w:ascii="微软雅黑" w:eastAsia="微软雅黑" w:hAnsi="微软雅黑"/>
              </w:rPr>
            </w:pPr>
            <w:del w:id="162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交通信息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3671C18C" w14:textId="77777777" w:rsidR="00CE7C04" w:rsidRPr="00317A6D" w:rsidDel="006058E8" w:rsidRDefault="00CE7C04" w:rsidP="00193D82">
            <w:pPr>
              <w:rPr>
                <w:del w:id="1622" w:author="John Peng" w:date="2015-03-27T21:04:00Z"/>
                <w:rFonts w:ascii="微软雅黑" w:eastAsia="微软雅黑" w:hAnsi="微软雅黑"/>
              </w:rPr>
            </w:pPr>
            <w:del w:id="162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描述能够到达的附近交通信息,比如地铁二号线4号出口，公交993路陆家嘴站</w:delText>
              </w:r>
            </w:del>
          </w:p>
        </w:tc>
      </w:tr>
      <w:tr w:rsidR="00CE7C04" w:rsidRPr="00317A6D" w:rsidDel="006058E8" w14:paraId="443D941D" w14:textId="77777777" w:rsidTr="00193D82">
        <w:trPr>
          <w:trHeight w:hRule="exact" w:val="510"/>
          <w:del w:id="1624" w:author="John Peng" w:date="2015-03-27T21:04:00Z"/>
        </w:trPr>
        <w:tc>
          <w:tcPr>
            <w:tcW w:w="4261" w:type="dxa"/>
            <w:shd w:val="clear" w:color="auto" w:fill="auto"/>
          </w:tcPr>
          <w:p w14:paraId="31BABF9C" w14:textId="77777777" w:rsidR="00CE7C04" w:rsidRPr="00317A6D" w:rsidDel="006058E8" w:rsidRDefault="00CE7C04" w:rsidP="00193D82">
            <w:pPr>
              <w:rPr>
                <w:del w:id="1625" w:author="John Peng" w:date="2015-03-27T21:04:00Z"/>
                <w:rFonts w:ascii="微软雅黑" w:eastAsia="微软雅黑" w:hAnsi="微软雅黑"/>
              </w:rPr>
            </w:pPr>
            <w:del w:id="162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电话</w:delText>
              </w:r>
            </w:del>
          </w:p>
        </w:tc>
        <w:tc>
          <w:tcPr>
            <w:tcW w:w="4261" w:type="dxa"/>
            <w:shd w:val="clear" w:color="auto" w:fill="auto"/>
          </w:tcPr>
          <w:p w14:paraId="6455A23B" w14:textId="77777777" w:rsidR="00CE7C04" w:rsidRPr="00317A6D" w:rsidDel="006058E8" w:rsidRDefault="00CE7C04" w:rsidP="00193D82">
            <w:pPr>
              <w:rPr>
                <w:del w:id="162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80E9BE5" w14:textId="77777777" w:rsidTr="00193D82">
        <w:trPr>
          <w:trHeight w:hRule="exact" w:val="510"/>
          <w:del w:id="1628" w:author="John Peng" w:date="2015-03-27T21:04:00Z"/>
        </w:trPr>
        <w:tc>
          <w:tcPr>
            <w:tcW w:w="4261" w:type="dxa"/>
            <w:shd w:val="clear" w:color="auto" w:fill="auto"/>
          </w:tcPr>
          <w:p w14:paraId="0967FED8" w14:textId="77777777" w:rsidR="00CE7C04" w:rsidRPr="00317A6D" w:rsidDel="006058E8" w:rsidRDefault="00CE7C04" w:rsidP="00193D82">
            <w:pPr>
              <w:rPr>
                <w:del w:id="1629" w:author="John Peng" w:date="2015-03-27T21:04:00Z"/>
                <w:rFonts w:ascii="微软雅黑" w:eastAsia="微软雅黑" w:hAnsi="微软雅黑"/>
              </w:rPr>
            </w:pPr>
            <w:del w:id="163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网址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75A863EE" w14:textId="77777777" w:rsidR="00CE7C04" w:rsidRPr="00317A6D" w:rsidDel="006058E8" w:rsidRDefault="00CE7C04" w:rsidP="00193D82">
            <w:pPr>
              <w:rPr>
                <w:del w:id="163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279E818" w14:textId="77777777" w:rsidTr="00193D82">
        <w:trPr>
          <w:trHeight w:hRule="exact" w:val="510"/>
          <w:del w:id="1632" w:author="John Peng" w:date="2015-03-27T21:04:00Z"/>
        </w:trPr>
        <w:tc>
          <w:tcPr>
            <w:tcW w:w="4261" w:type="dxa"/>
            <w:shd w:val="clear" w:color="auto" w:fill="auto"/>
          </w:tcPr>
          <w:p w14:paraId="437F728A" w14:textId="77777777" w:rsidR="00CE7C04" w:rsidRPr="00317A6D" w:rsidDel="006058E8" w:rsidRDefault="00CE7C04" w:rsidP="00193D82">
            <w:pPr>
              <w:rPr>
                <w:del w:id="1633" w:author="John Peng" w:date="2015-03-27T21:04:00Z"/>
                <w:rFonts w:ascii="微软雅黑" w:eastAsia="微软雅黑" w:hAnsi="微软雅黑"/>
              </w:rPr>
            </w:pPr>
            <w:del w:id="163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人均费用</w:delText>
              </w:r>
            </w:del>
          </w:p>
        </w:tc>
        <w:tc>
          <w:tcPr>
            <w:tcW w:w="4261" w:type="dxa"/>
            <w:shd w:val="clear" w:color="auto" w:fill="auto"/>
          </w:tcPr>
          <w:p w14:paraId="0B59E384" w14:textId="77777777" w:rsidR="00CE7C04" w:rsidRPr="00317A6D" w:rsidDel="006058E8" w:rsidRDefault="00CE7C04" w:rsidP="00193D82">
            <w:pPr>
              <w:rPr>
                <w:del w:id="163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97BABC5" w14:textId="77777777" w:rsidTr="00193D82">
        <w:trPr>
          <w:trHeight w:hRule="exact" w:val="510"/>
          <w:del w:id="1636" w:author="John Peng" w:date="2015-03-27T21:04:00Z"/>
        </w:trPr>
        <w:tc>
          <w:tcPr>
            <w:tcW w:w="4261" w:type="dxa"/>
            <w:shd w:val="clear" w:color="auto" w:fill="auto"/>
          </w:tcPr>
          <w:p w14:paraId="69C9897A" w14:textId="77777777" w:rsidR="00CE7C04" w:rsidRPr="00317A6D" w:rsidDel="006058E8" w:rsidRDefault="00CE7C04" w:rsidP="00193D82">
            <w:pPr>
              <w:rPr>
                <w:del w:id="1637" w:author="John Peng" w:date="2015-03-27T21:04:00Z"/>
                <w:rFonts w:ascii="微软雅黑" w:eastAsia="微软雅黑" w:hAnsi="微软雅黑"/>
              </w:rPr>
            </w:pPr>
            <w:del w:id="163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标签</w:delText>
              </w:r>
            </w:del>
          </w:p>
        </w:tc>
        <w:tc>
          <w:tcPr>
            <w:tcW w:w="4261" w:type="dxa"/>
            <w:shd w:val="clear" w:color="auto" w:fill="auto"/>
          </w:tcPr>
          <w:p w14:paraId="73AC0654" w14:textId="77777777" w:rsidR="00CE7C04" w:rsidRPr="00317A6D" w:rsidDel="006058E8" w:rsidRDefault="00CE7C04" w:rsidP="00193D82">
            <w:pPr>
              <w:rPr>
                <w:del w:id="163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D385375" w14:textId="77777777" w:rsidTr="00193D82">
        <w:trPr>
          <w:trHeight w:hRule="exact" w:val="510"/>
          <w:del w:id="1640" w:author="John Peng" w:date="2015-03-27T21:04:00Z"/>
        </w:trPr>
        <w:tc>
          <w:tcPr>
            <w:tcW w:w="4261" w:type="dxa"/>
            <w:shd w:val="clear" w:color="auto" w:fill="auto"/>
          </w:tcPr>
          <w:p w14:paraId="087963BC" w14:textId="77777777" w:rsidR="00CE7C04" w:rsidRPr="00317A6D" w:rsidDel="006058E8" w:rsidRDefault="00CE7C04" w:rsidP="00193D82">
            <w:pPr>
              <w:rPr>
                <w:del w:id="1641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33F3DB7F" w14:textId="77777777" w:rsidR="00CE7C04" w:rsidRPr="00317A6D" w:rsidDel="006058E8" w:rsidRDefault="00CE7C04" w:rsidP="00193D82">
            <w:pPr>
              <w:rPr>
                <w:del w:id="164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3255099" w14:textId="77777777" w:rsidTr="00193D82">
        <w:trPr>
          <w:trHeight w:hRule="exact" w:val="510"/>
          <w:del w:id="1643" w:author="John Peng" w:date="2015-03-27T21:04:00Z"/>
        </w:trPr>
        <w:tc>
          <w:tcPr>
            <w:tcW w:w="4261" w:type="dxa"/>
            <w:shd w:val="clear" w:color="auto" w:fill="auto"/>
          </w:tcPr>
          <w:p w14:paraId="64E66B72" w14:textId="77777777" w:rsidR="00CE7C04" w:rsidRPr="00317A6D" w:rsidDel="006058E8" w:rsidRDefault="00CE7C04" w:rsidP="00193D82">
            <w:pPr>
              <w:rPr>
                <w:del w:id="1644" w:author="John Peng" w:date="2015-03-27T21:04:00Z"/>
                <w:rFonts w:ascii="微软雅黑" w:eastAsia="微软雅黑" w:hAnsi="微软雅黑"/>
              </w:rPr>
            </w:pPr>
            <w:del w:id="164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推荐理由</w:delText>
              </w:r>
            </w:del>
          </w:p>
        </w:tc>
        <w:tc>
          <w:tcPr>
            <w:tcW w:w="4261" w:type="dxa"/>
            <w:shd w:val="clear" w:color="auto" w:fill="auto"/>
          </w:tcPr>
          <w:p w14:paraId="76B4DA3D" w14:textId="77777777" w:rsidR="00CE7C04" w:rsidRPr="00317A6D" w:rsidDel="006058E8" w:rsidRDefault="00CE7C04" w:rsidP="00193D82">
            <w:pPr>
              <w:rPr>
                <w:del w:id="164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AA04796" w14:textId="77777777" w:rsidTr="00193D82">
        <w:trPr>
          <w:trHeight w:hRule="exact" w:val="510"/>
          <w:del w:id="1647" w:author="John Peng" w:date="2015-03-27T21:04:00Z"/>
        </w:trPr>
        <w:tc>
          <w:tcPr>
            <w:tcW w:w="4261" w:type="dxa"/>
            <w:shd w:val="clear" w:color="auto" w:fill="auto"/>
          </w:tcPr>
          <w:p w14:paraId="1991A991" w14:textId="77777777" w:rsidR="00CE7C04" w:rsidRPr="00317A6D" w:rsidDel="006058E8" w:rsidRDefault="00CE7C04" w:rsidP="00193D82">
            <w:pPr>
              <w:rPr>
                <w:del w:id="1648" w:author="John Peng" w:date="2015-03-27T21:04:00Z"/>
                <w:rFonts w:ascii="微软雅黑" w:eastAsia="微软雅黑" w:hAnsi="微软雅黑"/>
              </w:rPr>
            </w:pPr>
            <w:del w:id="164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推荐星级</w:delText>
              </w:r>
            </w:del>
          </w:p>
        </w:tc>
        <w:tc>
          <w:tcPr>
            <w:tcW w:w="4261" w:type="dxa"/>
            <w:shd w:val="clear" w:color="auto" w:fill="auto"/>
          </w:tcPr>
          <w:p w14:paraId="0422EB0F" w14:textId="77777777" w:rsidR="00CE7C04" w:rsidRPr="00317A6D" w:rsidDel="006058E8" w:rsidRDefault="00CE7C04" w:rsidP="00193D82">
            <w:pPr>
              <w:rPr>
                <w:del w:id="1650" w:author="John Peng" w:date="2015-03-27T21:04:00Z"/>
                <w:rFonts w:ascii="微软雅黑" w:eastAsia="微软雅黑" w:hAnsi="微软雅黑"/>
              </w:rPr>
            </w:pPr>
            <w:del w:id="165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系统数据分析后获取</w:delText>
              </w:r>
            </w:del>
          </w:p>
        </w:tc>
      </w:tr>
      <w:tr w:rsidR="00CE7C04" w:rsidRPr="00317A6D" w:rsidDel="006058E8" w14:paraId="6683C13F" w14:textId="77777777" w:rsidTr="00193D82">
        <w:trPr>
          <w:trHeight w:hRule="exact" w:val="510"/>
          <w:del w:id="1652" w:author="John Peng" w:date="2015-03-27T21:04:00Z"/>
        </w:trPr>
        <w:tc>
          <w:tcPr>
            <w:tcW w:w="4261" w:type="dxa"/>
            <w:shd w:val="clear" w:color="auto" w:fill="auto"/>
          </w:tcPr>
          <w:p w14:paraId="01E7149F" w14:textId="77777777" w:rsidR="00CE7C04" w:rsidRPr="00317A6D" w:rsidDel="006058E8" w:rsidRDefault="00CE7C04" w:rsidP="00193D82">
            <w:pPr>
              <w:rPr>
                <w:del w:id="1653" w:author="John Peng" w:date="2015-03-27T21:04:00Z"/>
                <w:rFonts w:ascii="微软雅黑" w:eastAsia="微软雅黑" w:hAnsi="微软雅黑"/>
              </w:rPr>
            </w:pPr>
            <w:del w:id="165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评分</w:delText>
              </w:r>
            </w:del>
          </w:p>
        </w:tc>
        <w:tc>
          <w:tcPr>
            <w:tcW w:w="4261" w:type="dxa"/>
            <w:shd w:val="clear" w:color="auto" w:fill="auto"/>
          </w:tcPr>
          <w:p w14:paraId="190EC40C" w14:textId="77777777" w:rsidR="00CE7C04" w:rsidRPr="00317A6D" w:rsidDel="006058E8" w:rsidRDefault="00CE7C04" w:rsidP="00193D82">
            <w:pPr>
              <w:rPr>
                <w:del w:id="1655" w:author="John Peng" w:date="2015-03-27T21:04:00Z"/>
                <w:rFonts w:ascii="微软雅黑" w:eastAsia="微软雅黑" w:hAnsi="微软雅黑"/>
              </w:rPr>
            </w:pPr>
            <w:del w:id="165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系统数据分析后获取</w:delText>
              </w:r>
            </w:del>
          </w:p>
        </w:tc>
      </w:tr>
      <w:tr w:rsidR="00CE7C04" w:rsidRPr="00317A6D" w:rsidDel="006058E8" w14:paraId="096DFF83" w14:textId="77777777" w:rsidTr="00193D82">
        <w:trPr>
          <w:trHeight w:hRule="exact" w:val="510"/>
          <w:del w:id="1657" w:author="John Peng" w:date="2015-03-27T21:04:00Z"/>
        </w:trPr>
        <w:tc>
          <w:tcPr>
            <w:tcW w:w="4261" w:type="dxa"/>
            <w:shd w:val="clear" w:color="auto" w:fill="auto"/>
          </w:tcPr>
          <w:p w14:paraId="67998A44" w14:textId="77777777" w:rsidR="00CE7C04" w:rsidRPr="00317A6D" w:rsidDel="006058E8" w:rsidRDefault="00CE7C04" w:rsidP="00193D82">
            <w:pPr>
              <w:rPr>
                <w:del w:id="1658" w:author="John Peng" w:date="2015-03-27T21:04:00Z"/>
                <w:rFonts w:ascii="微软雅黑" w:eastAsia="微软雅黑" w:hAnsi="微软雅黑"/>
              </w:rPr>
            </w:pPr>
            <w:del w:id="165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排名</w:delText>
              </w:r>
            </w:del>
          </w:p>
        </w:tc>
        <w:tc>
          <w:tcPr>
            <w:tcW w:w="4261" w:type="dxa"/>
            <w:shd w:val="clear" w:color="auto" w:fill="auto"/>
          </w:tcPr>
          <w:p w14:paraId="085A40A0" w14:textId="77777777" w:rsidR="00CE7C04" w:rsidRPr="00317A6D" w:rsidDel="006058E8" w:rsidRDefault="00CE7C04" w:rsidP="00193D82">
            <w:pPr>
              <w:rPr>
                <w:del w:id="1660" w:author="John Peng" w:date="2015-03-27T21:04:00Z"/>
                <w:rFonts w:ascii="微软雅黑" w:eastAsia="微软雅黑" w:hAnsi="微软雅黑"/>
              </w:rPr>
            </w:pPr>
            <w:del w:id="166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地区排名，系统数据分析后获取</w:delText>
              </w:r>
            </w:del>
          </w:p>
        </w:tc>
      </w:tr>
      <w:tr w:rsidR="00CE7C04" w:rsidRPr="00317A6D" w:rsidDel="006058E8" w14:paraId="09201013" w14:textId="77777777" w:rsidTr="00193D82">
        <w:trPr>
          <w:trHeight w:hRule="exact" w:val="510"/>
          <w:del w:id="1662" w:author="John Peng" w:date="2015-03-27T21:04:00Z"/>
        </w:trPr>
        <w:tc>
          <w:tcPr>
            <w:tcW w:w="4261" w:type="dxa"/>
            <w:shd w:val="clear" w:color="auto" w:fill="auto"/>
          </w:tcPr>
          <w:p w14:paraId="5BEFFFB5" w14:textId="77777777" w:rsidR="00CE7C04" w:rsidRPr="00317A6D" w:rsidDel="006058E8" w:rsidRDefault="00CE7C04" w:rsidP="00193D82">
            <w:pPr>
              <w:rPr>
                <w:del w:id="1663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131A8A9" w14:textId="77777777" w:rsidR="00CE7C04" w:rsidRPr="00317A6D" w:rsidDel="006058E8" w:rsidRDefault="00CE7C04" w:rsidP="00193D82">
            <w:pPr>
              <w:rPr>
                <w:del w:id="166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9FDC132" w14:textId="77777777" w:rsidTr="00193D82">
        <w:trPr>
          <w:trHeight w:hRule="exact" w:val="510"/>
          <w:del w:id="1665" w:author="John Peng" w:date="2015-03-27T21:04:00Z"/>
        </w:trPr>
        <w:tc>
          <w:tcPr>
            <w:tcW w:w="4261" w:type="dxa"/>
            <w:shd w:val="clear" w:color="auto" w:fill="auto"/>
          </w:tcPr>
          <w:p w14:paraId="2E15509E" w14:textId="77777777" w:rsidR="00CE7C04" w:rsidRPr="00317A6D" w:rsidDel="006058E8" w:rsidRDefault="00CE7C04" w:rsidP="00193D82">
            <w:pPr>
              <w:rPr>
                <w:del w:id="1666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02C27B38" w14:textId="77777777" w:rsidR="00CE7C04" w:rsidRPr="00317A6D" w:rsidDel="006058E8" w:rsidRDefault="00CE7C04" w:rsidP="00193D82">
            <w:pPr>
              <w:rPr>
                <w:del w:id="1667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16E9A1AA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668" w:author="John Peng" w:date="2015-03-27T21:04:00Z"/>
          <w:rFonts w:ascii="微软雅黑" w:eastAsia="微软雅黑" w:hAnsi="微软雅黑"/>
        </w:rPr>
      </w:pPr>
      <w:bookmarkStart w:id="1669" w:name="_Toc413080332"/>
      <w:del w:id="1670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住宿资源</w:delText>
        </w:r>
        <w:bookmarkEnd w:id="1669"/>
        <w:r w:rsidR="00EA3357" w:rsidDel="006058E8">
          <w:rPr>
            <w:rFonts w:ascii="微软雅黑" w:eastAsia="微软雅黑" w:hAnsi="微软雅黑" w:hint="eastAsia"/>
          </w:rPr>
          <w:delText>（需要采集）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141401E8" w14:textId="77777777" w:rsidTr="00193D82">
        <w:trPr>
          <w:trHeight w:hRule="exact" w:val="510"/>
          <w:del w:id="1671" w:author="John Peng" w:date="2015-03-27T21:04:00Z"/>
        </w:trPr>
        <w:tc>
          <w:tcPr>
            <w:tcW w:w="4261" w:type="dxa"/>
            <w:shd w:val="clear" w:color="auto" w:fill="808080"/>
          </w:tcPr>
          <w:p w14:paraId="1BEBC2F6" w14:textId="77777777" w:rsidR="00CE7C04" w:rsidRPr="00317A6D" w:rsidDel="006058E8" w:rsidRDefault="00CE7C04" w:rsidP="00193D82">
            <w:pPr>
              <w:jc w:val="center"/>
              <w:rPr>
                <w:del w:id="1672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673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3EA326CB" w14:textId="77777777" w:rsidR="00CE7C04" w:rsidRPr="00317A6D" w:rsidDel="006058E8" w:rsidRDefault="00CE7C04" w:rsidP="00193D82">
            <w:pPr>
              <w:jc w:val="center"/>
              <w:rPr>
                <w:del w:id="1674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675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0C26DDAE" w14:textId="77777777" w:rsidTr="00193D82">
        <w:trPr>
          <w:trHeight w:hRule="exact" w:val="510"/>
          <w:del w:id="1676" w:author="John Peng" w:date="2015-03-27T21:04:00Z"/>
        </w:trPr>
        <w:tc>
          <w:tcPr>
            <w:tcW w:w="4261" w:type="dxa"/>
            <w:shd w:val="clear" w:color="auto" w:fill="auto"/>
          </w:tcPr>
          <w:p w14:paraId="5E99D1AF" w14:textId="77777777" w:rsidR="00CE7C04" w:rsidRPr="00317A6D" w:rsidDel="006058E8" w:rsidRDefault="00CE7C04" w:rsidP="00193D82">
            <w:pPr>
              <w:rPr>
                <w:del w:id="1677" w:author="John Peng" w:date="2015-03-27T21:04:00Z"/>
                <w:rFonts w:ascii="微软雅黑" w:eastAsia="微软雅黑" w:hAnsi="微软雅黑"/>
              </w:rPr>
            </w:pPr>
            <w:del w:id="167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4E0E0D73" w14:textId="77777777" w:rsidR="00CE7C04" w:rsidRPr="00317A6D" w:rsidDel="006058E8" w:rsidRDefault="00CE7C04" w:rsidP="00193D82">
            <w:pPr>
              <w:rPr>
                <w:del w:id="167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F7FAD72" w14:textId="77777777" w:rsidTr="00193D82">
        <w:trPr>
          <w:trHeight w:hRule="exact" w:val="510"/>
          <w:del w:id="1680" w:author="John Peng" w:date="2015-03-27T21:04:00Z"/>
        </w:trPr>
        <w:tc>
          <w:tcPr>
            <w:tcW w:w="4261" w:type="dxa"/>
            <w:shd w:val="clear" w:color="auto" w:fill="auto"/>
          </w:tcPr>
          <w:p w14:paraId="4A131B13" w14:textId="77777777" w:rsidR="00CE7C04" w:rsidRPr="00317A6D" w:rsidDel="006058E8" w:rsidRDefault="00CE7C04" w:rsidP="00193D82">
            <w:pPr>
              <w:rPr>
                <w:del w:id="1681" w:author="John Peng" w:date="2015-03-27T21:04:00Z"/>
                <w:rFonts w:ascii="微软雅黑" w:eastAsia="微软雅黑" w:hAnsi="微软雅黑"/>
              </w:rPr>
            </w:pPr>
            <w:del w:id="168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5A0290F3" w14:textId="77777777" w:rsidR="00CE7C04" w:rsidRPr="00317A6D" w:rsidDel="006058E8" w:rsidRDefault="00CE7C04" w:rsidP="00193D82">
            <w:pPr>
              <w:rPr>
                <w:del w:id="168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6DE74B9" w14:textId="77777777" w:rsidTr="00193D82">
        <w:trPr>
          <w:trHeight w:hRule="exact" w:val="510"/>
          <w:del w:id="1684" w:author="John Peng" w:date="2015-03-27T21:04:00Z"/>
        </w:trPr>
        <w:tc>
          <w:tcPr>
            <w:tcW w:w="4261" w:type="dxa"/>
            <w:shd w:val="clear" w:color="auto" w:fill="auto"/>
          </w:tcPr>
          <w:p w14:paraId="502DA8DC" w14:textId="77777777" w:rsidR="00CE7C04" w:rsidRPr="00317A6D" w:rsidDel="006058E8" w:rsidRDefault="00CE7C04" w:rsidP="00193D82">
            <w:pPr>
              <w:rPr>
                <w:del w:id="1685" w:author="John Peng" w:date="2015-03-27T21:04:00Z"/>
                <w:rFonts w:ascii="微软雅黑" w:eastAsia="微软雅黑" w:hAnsi="微软雅黑"/>
              </w:rPr>
            </w:pPr>
            <w:del w:id="168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简介</w:delText>
              </w:r>
            </w:del>
          </w:p>
        </w:tc>
        <w:tc>
          <w:tcPr>
            <w:tcW w:w="4261" w:type="dxa"/>
            <w:shd w:val="clear" w:color="auto" w:fill="auto"/>
          </w:tcPr>
          <w:p w14:paraId="02B3CD7A" w14:textId="77777777" w:rsidR="00CE7C04" w:rsidRPr="00317A6D" w:rsidDel="006058E8" w:rsidRDefault="00CE7C04" w:rsidP="00193D82">
            <w:pPr>
              <w:rPr>
                <w:del w:id="168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80F0BAD" w14:textId="77777777" w:rsidTr="00193D82">
        <w:trPr>
          <w:trHeight w:hRule="exact" w:val="510"/>
          <w:del w:id="1688" w:author="John Peng" w:date="2015-03-27T21:04:00Z"/>
        </w:trPr>
        <w:tc>
          <w:tcPr>
            <w:tcW w:w="4261" w:type="dxa"/>
            <w:shd w:val="clear" w:color="auto" w:fill="auto"/>
          </w:tcPr>
          <w:p w14:paraId="5F30A7E9" w14:textId="77777777" w:rsidR="00CE7C04" w:rsidRPr="00317A6D" w:rsidDel="006058E8" w:rsidRDefault="00CE7C04" w:rsidP="00193D82">
            <w:pPr>
              <w:rPr>
                <w:del w:id="1689" w:author="John Peng" w:date="2015-03-27T21:04:00Z"/>
                <w:rFonts w:ascii="微软雅黑" w:eastAsia="微软雅黑" w:hAnsi="微软雅黑"/>
              </w:rPr>
            </w:pPr>
            <w:del w:id="169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68A68A28" w14:textId="77777777" w:rsidR="00CE7C04" w:rsidRPr="00317A6D" w:rsidDel="006058E8" w:rsidRDefault="00CE7C04" w:rsidP="00193D82">
            <w:pPr>
              <w:rPr>
                <w:del w:id="169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C3BB64C" w14:textId="77777777" w:rsidTr="00193D82">
        <w:trPr>
          <w:trHeight w:hRule="exact" w:val="510"/>
          <w:del w:id="1692" w:author="John Peng" w:date="2015-03-27T21:04:00Z"/>
        </w:trPr>
        <w:tc>
          <w:tcPr>
            <w:tcW w:w="4261" w:type="dxa"/>
            <w:shd w:val="clear" w:color="auto" w:fill="auto"/>
          </w:tcPr>
          <w:p w14:paraId="543FE24F" w14:textId="77777777" w:rsidR="00CE7C04" w:rsidRPr="00317A6D" w:rsidDel="006058E8" w:rsidRDefault="00CE7C04" w:rsidP="00193D82">
            <w:pPr>
              <w:rPr>
                <w:del w:id="1693" w:author="John Peng" w:date="2015-03-27T21:04:00Z"/>
                <w:rFonts w:ascii="微软雅黑" w:eastAsia="微软雅黑" w:hAnsi="微软雅黑"/>
              </w:rPr>
            </w:pPr>
            <w:del w:id="169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位置信息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31D9D135" w14:textId="77777777" w:rsidR="00CE7C04" w:rsidRPr="00317A6D" w:rsidDel="006058E8" w:rsidRDefault="00CE7C04" w:rsidP="00193D82">
            <w:pPr>
              <w:rPr>
                <w:del w:id="1695" w:author="John Peng" w:date="2015-03-27T21:04:00Z"/>
                <w:rFonts w:ascii="微软雅黑" w:eastAsia="微软雅黑" w:hAnsi="微软雅黑"/>
              </w:rPr>
            </w:pPr>
            <w:del w:id="169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经纬度</w:delText>
              </w:r>
            </w:del>
          </w:p>
        </w:tc>
      </w:tr>
      <w:tr w:rsidR="00CE7C04" w:rsidRPr="00317A6D" w:rsidDel="006058E8" w14:paraId="47CB0F34" w14:textId="77777777" w:rsidTr="00193D82">
        <w:trPr>
          <w:trHeight w:hRule="exact" w:val="1085"/>
          <w:del w:id="1697" w:author="John Peng" w:date="2015-03-27T21:04:00Z"/>
        </w:trPr>
        <w:tc>
          <w:tcPr>
            <w:tcW w:w="4261" w:type="dxa"/>
            <w:shd w:val="clear" w:color="auto" w:fill="auto"/>
          </w:tcPr>
          <w:p w14:paraId="69CD457E" w14:textId="77777777" w:rsidR="00CE7C04" w:rsidRPr="00317A6D" w:rsidDel="006058E8" w:rsidRDefault="00CE7C04" w:rsidP="00193D82">
            <w:pPr>
              <w:rPr>
                <w:del w:id="1698" w:author="John Peng" w:date="2015-03-27T21:04:00Z"/>
                <w:rFonts w:ascii="微软雅黑" w:eastAsia="微软雅黑" w:hAnsi="微软雅黑"/>
              </w:rPr>
            </w:pPr>
            <w:del w:id="169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交通信息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02EFE259" w14:textId="77777777" w:rsidR="00CE7C04" w:rsidRPr="00317A6D" w:rsidDel="006058E8" w:rsidRDefault="00CE7C04" w:rsidP="00193D82">
            <w:pPr>
              <w:rPr>
                <w:del w:id="1700" w:author="John Peng" w:date="2015-03-27T21:04:00Z"/>
                <w:rFonts w:ascii="微软雅黑" w:eastAsia="微软雅黑" w:hAnsi="微软雅黑"/>
              </w:rPr>
            </w:pPr>
            <w:del w:id="170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描述能够到达的附近交通信息,比如地铁二号线4号出口，公交993路陆家嘴站</w:delText>
              </w:r>
            </w:del>
          </w:p>
        </w:tc>
      </w:tr>
      <w:tr w:rsidR="00CE7C04" w:rsidRPr="00317A6D" w:rsidDel="006058E8" w14:paraId="2133F72E" w14:textId="77777777" w:rsidTr="00193D82">
        <w:trPr>
          <w:trHeight w:hRule="exact" w:val="510"/>
          <w:del w:id="1702" w:author="John Peng" w:date="2015-03-27T21:04:00Z"/>
        </w:trPr>
        <w:tc>
          <w:tcPr>
            <w:tcW w:w="4261" w:type="dxa"/>
            <w:shd w:val="clear" w:color="auto" w:fill="auto"/>
          </w:tcPr>
          <w:p w14:paraId="54131170" w14:textId="77777777" w:rsidR="00CE7C04" w:rsidRPr="00317A6D" w:rsidDel="006058E8" w:rsidRDefault="00CE7C04" w:rsidP="00193D82">
            <w:pPr>
              <w:rPr>
                <w:del w:id="1703" w:author="John Peng" w:date="2015-03-27T21:04:00Z"/>
                <w:rFonts w:ascii="微软雅黑" w:eastAsia="微软雅黑" w:hAnsi="微软雅黑"/>
              </w:rPr>
            </w:pPr>
            <w:del w:id="170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星级</w:delText>
              </w:r>
            </w:del>
          </w:p>
        </w:tc>
        <w:tc>
          <w:tcPr>
            <w:tcW w:w="4261" w:type="dxa"/>
            <w:shd w:val="clear" w:color="auto" w:fill="auto"/>
          </w:tcPr>
          <w:p w14:paraId="7A90D478" w14:textId="77777777" w:rsidR="00CE7C04" w:rsidRPr="00317A6D" w:rsidDel="006058E8" w:rsidRDefault="00CE7C04" w:rsidP="00193D82">
            <w:pPr>
              <w:rPr>
                <w:del w:id="170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5E49345" w14:textId="77777777" w:rsidTr="00193D82">
        <w:trPr>
          <w:trHeight w:hRule="exact" w:val="510"/>
          <w:del w:id="1706" w:author="John Peng" w:date="2015-03-27T21:04:00Z"/>
        </w:trPr>
        <w:tc>
          <w:tcPr>
            <w:tcW w:w="4261" w:type="dxa"/>
            <w:shd w:val="clear" w:color="auto" w:fill="auto"/>
          </w:tcPr>
          <w:p w14:paraId="619E75A7" w14:textId="77777777" w:rsidR="00CE7C04" w:rsidRPr="00317A6D" w:rsidDel="006058E8" w:rsidRDefault="00CE7C04" w:rsidP="00193D82">
            <w:pPr>
              <w:rPr>
                <w:del w:id="1707" w:author="John Peng" w:date="2015-03-27T21:04:00Z"/>
                <w:rFonts w:ascii="微软雅黑" w:eastAsia="微软雅黑" w:hAnsi="微软雅黑"/>
              </w:rPr>
            </w:pPr>
            <w:del w:id="170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电话</w:delText>
              </w:r>
            </w:del>
          </w:p>
        </w:tc>
        <w:tc>
          <w:tcPr>
            <w:tcW w:w="4261" w:type="dxa"/>
            <w:shd w:val="clear" w:color="auto" w:fill="auto"/>
          </w:tcPr>
          <w:p w14:paraId="17146E9F" w14:textId="77777777" w:rsidR="00CE7C04" w:rsidRPr="00317A6D" w:rsidDel="006058E8" w:rsidRDefault="00CE7C04" w:rsidP="00193D82">
            <w:pPr>
              <w:rPr>
                <w:del w:id="170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4667167" w14:textId="77777777" w:rsidTr="00193D82">
        <w:trPr>
          <w:trHeight w:hRule="exact" w:val="510"/>
          <w:del w:id="1710" w:author="John Peng" w:date="2015-03-27T21:04:00Z"/>
        </w:trPr>
        <w:tc>
          <w:tcPr>
            <w:tcW w:w="4261" w:type="dxa"/>
            <w:shd w:val="clear" w:color="auto" w:fill="auto"/>
          </w:tcPr>
          <w:p w14:paraId="2CF278D0" w14:textId="77777777" w:rsidR="00CE7C04" w:rsidRPr="00317A6D" w:rsidDel="006058E8" w:rsidRDefault="00CE7C04" w:rsidP="00193D82">
            <w:pPr>
              <w:rPr>
                <w:del w:id="1711" w:author="John Peng" w:date="2015-03-27T21:04:00Z"/>
                <w:rFonts w:ascii="微软雅黑" w:eastAsia="微软雅黑" w:hAnsi="微软雅黑"/>
              </w:rPr>
            </w:pPr>
            <w:del w:id="171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网址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6D11869F" w14:textId="77777777" w:rsidR="00CE7C04" w:rsidRPr="00317A6D" w:rsidDel="006058E8" w:rsidRDefault="00CE7C04" w:rsidP="00193D82">
            <w:pPr>
              <w:rPr>
                <w:del w:id="171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7F7548B" w14:textId="77777777" w:rsidTr="00193D82">
        <w:trPr>
          <w:trHeight w:hRule="exact" w:val="510"/>
          <w:del w:id="1714" w:author="John Peng" w:date="2015-03-27T21:04:00Z"/>
        </w:trPr>
        <w:tc>
          <w:tcPr>
            <w:tcW w:w="4261" w:type="dxa"/>
            <w:shd w:val="clear" w:color="auto" w:fill="auto"/>
          </w:tcPr>
          <w:p w14:paraId="79196F21" w14:textId="77777777" w:rsidR="00CE7C04" w:rsidRPr="00317A6D" w:rsidDel="006058E8" w:rsidRDefault="00CE7C04" w:rsidP="00193D82">
            <w:pPr>
              <w:rPr>
                <w:del w:id="1715" w:author="John Peng" w:date="2015-03-27T21:04:00Z"/>
                <w:rFonts w:ascii="微软雅黑" w:eastAsia="微软雅黑" w:hAnsi="微软雅黑"/>
              </w:rPr>
            </w:pPr>
            <w:del w:id="171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人均费用</w:delText>
              </w:r>
            </w:del>
          </w:p>
        </w:tc>
        <w:tc>
          <w:tcPr>
            <w:tcW w:w="4261" w:type="dxa"/>
            <w:shd w:val="clear" w:color="auto" w:fill="auto"/>
          </w:tcPr>
          <w:p w14:paraId="5FC948B6" w14:textId="77777777" w:rsidR="00CE7C04" w:rsidRPr="00317A6D" w:rsidDel="006058E8" w:rsidRDefault="00CE7C04" w:rsidP="00193D82">
            <w:pPr>
              <w:rPr>
                <w:del w:id="171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33CAD86" w14:textId="77777777" w:rsidTr="00193D82">
        <w:trPr>
          <w:trHeight w:hRule="exact" w:val="510"/>
          <w:del w:id="1718" w:author="John Peng" w:date="2015-03-27T21:04:00Z"/>
        </w:trPr>
        <w:tc>
          <w:tcPr>
            <w:tcW w:w="4261" w:type="dxa"/>
            <w:shd w:val="clear" w:color="auto" w:fill="auto"/>
          </w:tcPr>
          <w:p w14:paraId="76733DF2" w14:textId="77777777" w:rsidR="00CE7C04" w:rsidRPr="00317A6D" w:rsidDel="006058E8" w:rsidRDefault="00CE7C04" w:rsidP="00193D82">
            <w:pPr>
              <w:rPr>
                <w:del w:id="1719" w:author="John Peng" w:date="2015-03-27T21:04:00Z"/>
                <w:rFonts w:ascii="微软雅黑" w:eastAsia="微软雅黑" w:hAnsi="微软雅黑"/>
              </w:rPr>
            </w:pPr>
            <w:del w:id="172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标签</w:delText>
              </w:r>
            </w:del>
          </w:p>
        </w:tc>
        <w:tc>
          <w:tcPr>
            <w:tcW w:w="4261" w:type="dxa"/>
            <w:shd w:val="clear" w:color="auto" w:fill="auto"/>
          </w:tcPr>
          <w:p w14:paraId="3E1C6ADE" w14:textId="77777777" w:rsidR="00CE7C04" w:rsidRPr="00317A6D" w:rsidDel="006058E8" w:rsidRDefault="00CE7C04" w:rsidP="00193D82">
            <w:pPr>
              <w:rPr>
                <w:del w:id="172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4A38954" w14:textId="77777777" w:rsidTr="00193D82">
        <w:trPr>
          <w:trHeight w:hRule="exact" w:val="510"/>
          <w:del w:id="1722" w:author="John Peng" w:date="2015-03-27T21:04:00Z"/>
        </w:trPr>
        <w:tc>
          <w:tcPr>
            <w:tcW w:w="4261" w:type="dxa"/>
            <w:shd w:val="clear" w:color="auto" w:fill="auto"/>
          </w:tcPr>
          <w:p w14:paraId="29D9D695" w14:textId="77777777" w:rsidR="00CE7C04" w:rsidRPr="00317A6D" w:rsidDel="006058E8" w:rsidRDefault="00CE7C04" w:rsidP="00193D82">
            <w:pPr>
              <w:rPr>
                <w:del w:id="1723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509D0FF" w14:textId="77777777" w:rsidR="00CE7C04" w:rsidRPr="00317A6D" w:rsidDel="006058E8" w:rsidRDefault="00CE7C04" w:rsidP="00193D82">
            <w:pPr>
              <w:rPr>
                <w:del w:id="172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42FDF54" w14:textId="77777777" w:rsidTr="00193D82">
        <w:trPr>
          <w:trHeight w:hRule="exact" w:val="510"/>
          <w:del w:id="1725" w:author="John Peng" w:date="2015-03-27T21:04:00Z"/>
        </w:trPr>
        <w:tc>
          <w:tcPr>
            <w:tcW w:w="4261" w:type="dxa"/>
            <w:shd w:val="clear" w:color="auto" w:fill="auto"/>
          </w:tcPr>
          <w:p w14:paraId="10D801F5" w14:textId="77777777" w:rsidR="00CE7C04" w:rsidRPr="00317A6D" w:rsidDel="006058E8" w:rsidRDefault="00CE7C04" w:rsidP="00193D82">
            <w:pPr>
              <w:rPr>
                <w:del w:id="1726" w:author="John Peng" w:date="2015-03-27T21:04:00Z"/>
                <w:rFonts w:ascii="微软雅黑" w:eastAsia="微软雅黑" w:hAnsi="微软雅黑"/>
              </w:rPr>
            </w:pPr>
            <w:del w:id="172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推荐理由</w:delText>
              </w:r>
            </w:del>
          </w:p>
        </w:tc>
        <w:tc>
          <w:tcPr>
            <w:tcW w:w="4261" w:type="dxa"/>
            <w:shd w:val="clear" w:color="auto" w:fill="auto"/>
          </w:tcPr>
          <w:p w14:paraId="49CFCE73" w14:textId="77777777" w:rsidR="00CE7C04" w:rsidRPr="00317A6D" w:rsidDel="006058E8" w:rsidRDefault="00CE7C04" w:rsidP="00193D82">
            <w:pPr>
              <w:rPr>
                <w:del w:id="172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986E483" w14:textId="77777777" w:rsidTr="00193D82">
        <w:trPr>
          <w:trHeight w:hRule="exact" w:val="510"/>
          <w:del w:id="1729" w:author="John Peng" w:date="2015-03-27T21:04:00Z"/>
        </w:trPr>
        <w:tc>
          <w:tcPr>
            <w:tcW w:w="4261" w:type="dxa"/>
            <w:shd w:val="clear" w:color="auto" w:fill="auto"/>
          </w:tcPr>
          <w:p w14:paraId="7B977347" w14:textId="77777777" w:rsidR="00CE7C04" w:rsidRPr="00317A6D" w:rsidDel="006058E8" w:rsidRDefault="00CE7C04" w:rsidP="00193D82">
            <w:pPr>
              <w:rPr>
                <w:del w:id="1730" w:author="John Peng" w:date="2015-03-27T21:04:00Z"/>
                <w:rFonts w:ascii="微软雅黑" w:eastAsia="微软雅黑" w:hAnsi="微软雅黑"/>
              </w:rPr>
            </w:pPr>
            <w:del w:id="173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推荐星级</w:delText>
              </w:r>
            </w:del>
          </w:p>
        </w:tc>
        <w:tc>
          <w:tcPr>
            <w:tcW w:w="4261" w:type="dxa"/>
            <w:shd w:val="clear" w:color="auto" w:fill="auto"/>
          </w:tcPr>
          <w:p w14:paraId="7C2E5BDB" w14:textId="77777777" w:rsidR="00CE7C04" w:rsidRPr="00317A6D" w:rsidDel="006058E8" w:rsidRDefault="00CE7C04" w:rsidP="00193D82">
            <w:pPr>
              <w:rPr>
                <w:del w:id="1732" w:author="John Peng" w:date="2015-03-27T21:04:00Z"/>
                <w:rFonts w:ascii="微软雅黑" w:eastAsia="微软雅黑" w:hAnsi="微软雅黑"/>
              </w:rPr>
            </w:pPr>
            <w:del w:id="173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系统数据分析后获取</w:delText>
              </w:r>
            </w:del>
          </w:p>
        </w:tc>
      </w:tr>
      <w:tr w:rsidR="00CE7C04" w:rsidRPr="00317A6D" w:rsidDel="006058E8" w14:paraId="2D4F0B70" w14:textId="77777777" w:rsidTr="00193D82">
        <w:trPr>
          <w:trHeight w:hRule="exact" w:val="510"/>
          <w:del w:id="1734" w:author="John Peng" w:date="2015-03-27T21:04:00Z"/>
        </w:trPr>
        <w:tc>
          <w:tcPr>
            <w:tcW w:w="4261" w:type="dxa"/>
            <w:shd w:val="clear" w:color="auto" w:fill="auto"/>
          </w:tcPr>
          <w:p w14:paraId="66F9241E" w14:textId="77777777" w:rsidR="00CE7C04" w:rsidRPr="00317A6D" w:rsidDel="006058E8" w:rsidRDefault="00CE7C04" w:rsidP="00193D82">
            <w:pPr>
              <w:rPr>
                <w:del w:id="1735" w:author="John Peng" w:date="2015-03-27T21:04:00Z"/>
                <w:rFonts w:ascii="微软雅黑" w:eastAsia="微软雅黑" w:hAnsi="微软雅黑"/>
              </w:rPr>
            </w:pPr>
            <w:del w:id="173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评分</w:delText>
              </w:r>
            </w:del>
          </w:p>
        </w:tc>
        <w:tc>
          <w:tcPr>
            <w:tcW w:w="4261" w:type="dxa"/>
            <w:shd w:val="clear" w:color="auto" w:fill="auto"/>
          </w:tcPr>
          <w:p w14:paraId="7EEB8B61" w14:textId="77777777" w:rsidR="00CE7C04" w:rsidRPr="00317A6D" w:rsidDel="006058E8" w:rsidRDefault="00CE7C04" w:rsidP="00193D82">
            <w:pPr>
              <w:rPr>
                <w:del w:id="1737" w:author="John Peng" w:date="2015-03-27T21:04:00Z"/>
                <w:rFonts w:ascii="微软雅黑" w:eastAsia="微软雅黑" w:hAnsi="微软雅黑"/>
              </w:rPr>
            </w:pPr>
            <w:del w:id="173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系统数据分析后获取</w:delText>
              </w:r>
            </w:del>
          </w:p>
        </w:tc>
      </w:tr>
      <w:tr w:rsidR="00CE7C04" w:rsidRPr="00317A6D" w:rsidDel="006058E8" w14:paraId="2AA69FCF" w14:textId="77777777" w:rsidTr="00193D82">
        <w:trPr>
          <w:trHeight w:hRule="exact" w:val="510"/>
          <w:del w:id="1739" w:author="John Peng" w:date="2015-03-27T21:04:00Z"/>
        </w:trPr>
        <w:tc>
          <w:tcPr>
            <w:tcW w:w="4261" w:type="dxa"/>
            <w:shd w:val="clear" w:color="auto" w:fill="auto"/>
          </w:tcPr>
          <w:p w14:paraId="4C76A3A0" w14:textId="77777777" w:rsidR="00CE7C04" w:rsidRPr="00317A6D" w:rsidDel="006058E8" w:rsidRDefault="00CE7C04" w:rsidP="00193D82">
            <w:pPr>
              <w:rPr>
                <w:del w:id="1740" w:author="John Peng" w:date="2015-03-27T21:04:00Z"/>
                <w:rFonts w:ascii="微软雅黑" w:eastAsia="微软雅黑" w:hAnsi="微软雅黑"/>
              </w:rPr>
            </w:pPr>
            <w:del w:id="174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排名</w:delText>
              </w:r>
            </w:del>
          </w:p>
        </w:tc>
        <w:tc>
          <w:tcPr>
            <w:tcW w:w="4261" w:type="dxa"/>
            <w:shd w:val="clear" w:color="auto" w:fill="auto"/>
          </w:tcPr>
          <w:p w14:paraId="7E700617" w14:textId="77777777" w:rsidR="00CE7C04" w:rsidRPr="00317A6D" w:rsidDel="006058E8" w:rsidRDefault="00CE7C04" w:rsidP="00193D82">
            <w:pPr>
              <w:rPr>
                <w:del w:id="1742" w:author="John Peng" w:date="2015-03-27T21:04:00Z"/>
                <w:rFonts w:ascii="微软雅黑" w:eastAsia="微软雅黑" w:hAnsi="微软雅黑"/>
              </w:rPr>
            </w:pPr>
            <w:del w:id="174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地区排名，系统数据分析后获取</w:delText>
              </w:r>
            </w:del>
          </w:p>
        </w:tc>
      </w:tr>
      <w:tr w:rsidR="00CE7C04" w:rsidRPr="00317A6D" w:rsidDel="006058E8" w14:paraId="30065E42" w14:textId="77777777" w:rsidTr="00193D82">
        <w:trPr>
          <w:trHeight w:hRule="exact" w:val="510"/>
          <w:del w:id="1744" w:author="John Peng" w:date="2015-03-27T21:04:00Z"/>
        </w:trPr>
        <w:tc>
          <w:tcPr>
            <w:tcW w:w="4261" w:type="dxa"/>
            <w:shd w:val="clear" w:color="auto" w:fill="auto"/>
          </w:tcPr>
          <w:p w14:paraId="554DA0FD" w14:textId="77777777" w:rsidR="00CE7C04" w:rsidRPr="00317A6D" w:rsidDel="006058E8" w:rsidRDefault="00CE7C04" w:rsidP="00193D82">
            <w:pPr>
              <w:rPr>
                <w:del w:id="1745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1E25ED1E" w14:textId="77777777" w:rsidR="00CE7C04" w:rsidRPr="00317A6D" w:rsidDel="006058E8" w:rsidRDefault="00CE7C04" w:rsidP="00193D82">
            <w:pPr>
              <w:rPr>
                <w:del w:id="174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06EA7A7" w14:textId="77777777" w:rsidTr="00193D82">
        <w:trPr>
          <w:trHeight w:hRule="exact" w:val="510"/>
          <w:del w:id="1747" w:author="John Peng" w:date="2015-03-27T21:04:00Z"/>
        </w:trPr>
        <w:tc>
          <w:tcPr>
            <w:tcW w:w="4261" w:type="dxa"/>
            <w:shd w:val="clear" w:color="auto" w:fill="auto"/>
          </w:tcPr>
          <w:p w14:paraId="7F5AD2F4" w14:textId="77777777" w:rsidR="00CE7C04" w:rsidRPr="00317A6D" w:rsidDel="006058E8" w:rsidRDefault="00CE7C04" w:rsidP="00193D82">
            <w:pPr>
              <w:rPr>
                <w:del w:id="1748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5A5BD7B2" w14:textId="77777777" w:rsidR="00CE7C04" w:rsidRPr="00317A6D" w:rsidDel="006058E8" w:rsidRDefault="00CE7C04" w:rsidP="00193D82">
            <w:pPr>
              <w:rPr>
                <w:del w:id="1749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002258EF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750" w:author="John Peng" w:date="2015-03-27T21:04:00Z"/>
          <w:rFonts w:ascii="微软雅黑" w:eastAsia="微软雅黑" w:hAnsi="微软雅黑"/>
        </w:rPr>
      </w:pPr>
      <w:bookmarkStart w:id="1751" w:name="_Toc413080333"/>
      <w:del w:id="1752" w:author="John Peng" w:date="2015-03-27T21:04:00Z">
        <w:r w:rsidRPr="00317A6D" w:rsidDel="006058E8">
          <w:rPr>
            <w:rFonts w:ascii="微软雅黑" w:eastAsia="微软雅黑" w:hAnsi="微软雅黑" w:hint="eastAsia"/>
          </w:rPr>
          <w:lastRenderedPageBreak/>
          <w:delText>资源</w:delText>
        </w:r>
        <w:r w:rsidR="002E0DAC" w:rsidDel="006058E8">
          <w:rPr>
            <w:rFonts w:ascii="微软雅黑" w:eastAsia="微软雅黑" w:hAnsi="微软雅黑" w:hint="eastAsia"/>
          </w:rPr>
          <w:delText>图片</w:delText>
        </w:r>
        <w:bookmarkEnd w:id="1751"/>
        <w:r w:rsidR="00524704" w:rsidDel="006058E8">
          <w:rPr>
            <w:rFonts w:ascii="微软雅黑" w:eastAsia="微软雅黑" w:hAnsi="微软雅黑" w:hint="eastAsia"/>
          </w:rPr>
          <w:delText>（需要采集）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35C61AA9" w14:textId="77777777" w:rsidTr="00193D82">
        <w:trPr>
          <w:trHeight w:hRule="exact" w:val="510"/>
          <w:del w:id="1753" w:author="John Peng" w:date="2015-03-27T21:04:00Z"/>
        </w:trPr>
        <w:tc>
          <w:tcPr>
            <w:tcW w:w="4261" w:type="dxa"/>
            <w:shd w:val="clear" w:color="auto" w:fill="808080"/>
          </w:tcPr>
          <w:p w14:paraId="40BA8332" w14:textId="77777777" w:rsidR="00CE7C04" w:rsidRPr="00317A6D" w:rsidDel="006058E8" w:rsidRDefault="00CE7C04" w:rsidP="00193D82">
            <w:pPr>
              <w:jc w:val="center"/>
              <w:rPr>
                <w:del w:id="1754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755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4E47DBBF" w14:textId="77777777" w:rsidR="00CE7C04" w:rsidRPr="00317A6D" w:rsidDel="006058E8" w:rsidRDefault="00CE7C04" w:rsidP="00193D82">
            <w:pPr>
              <w:jc w:val="center"/>
              <w:rPr>
                <w:del w:id="175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75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449BC69D" w14:textId="77777777" w:rsidTr="00193D82">
        <w:trPr>
          <w:trHeight w:hRule="exact" w:val="510"/>
          <w:del w:id="1758" w:author="John Peng" w:date="2015-03-27T21:04:00Z"/>
        </w:trPr>
        <w:tc>
          <w:tcPr>
            <w:tcW w:w="4261" w:type="dxa"/>
            <w:shd w:val="clear" w:color="auto" w:fill="auto"/>
          </w:tcPr>
          <w:p w14:paraId="0BF98AEE" w14:textId="77777777" w:rsidR="00CE7C04" w:rsidRPr="00317A6D" w:rsidDel="006058E8" w:rsidRDefault="00D2230E" w:rsidP="00193D82">
            <w:pPr>
              <w:rPr>
                <w:del w:id="1759" w:author="John Peng" w:date="2015-03-27T21:04:00Z"/>
                <w:rFonts w:ascii="微软雅黑" w:eastAsia="微软雅黑" w:hAnsi="微软雅黑"/>
              </w:rPr>
            </w:pPr>
            <w:del w:id="1760" w:author="John Peng" w:date="2015-03-27T21:04:00Z">
              <w:r w:rsidDel="006058E8">
                <w:rPr>
                  <w:rFonts w:ascii="微软雅黑" w:eastAsia="微软雅黑" w:hAnsi="微软雅黑" w:hint="eastAsia"/>
                </w:rPr>
                <w:delText>资源名称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7F539583" w14:textId="77777777" w:rsidR="00CE7C04" w:rsidRPr="00317A6D" w:rsidDel="006058E8" w:rsidRDefault="00CE7C04" w:rsidP="00193D82">
            <w:pPr>
              <w:rPr>
                <w:del w:id="176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3786FAF" w14:textId="77777777" w:rsidTr="00193D82">
        <w:trPr>
          <w:trHeight w:hRule="exact" w:val="510"/>
          <w:del w:id="1762" w:author="John Peng" w:date="2015-03-27T21:04:00Z"/>
        </w:trPr>
        <w:tc>
          <w:tcPr>
            <w:tcW w:w="4261" w:type="dxa"/>
            <w:shd w:val="clear" w:color="auto" w:fill="auto"/>
          </w:tcPr>
          <w:p w14:paraId="271F50F9" w14:textId="77777777" w:rsidR="00CE7C04" w:rsidRPr="00317A6D" w:rsidDel="006058E8" w:rsidRDefault="00D2230E" w:rsidP="00193D82">
            <w:pPr>
              <w:rPr>
                <w:del w:id="1763" w:author="John Peng" w:date="2015-03-27T21:04:00Z"/>
                <w:rFonts w:ascii="微软雅黑" w:eastAsia="微软雅黑" w:hAnsi="微软雅黑"/>
              </w:rPr>
            </w:pPr>
            <w:del w:id="1764" w:author="John Peng" w:date="2015-03-27T21:04:00Z">
              <w:r w:rsidDel="006058E8">
                <w:rPr>
                  <w:rFonts w:ascii="微软雅黑" w:eastAsia="微软雅黑" w:hAnsi="微软雅黑" w:hint="eastAsia"/>
                </w:rPr>
                <w:delText>图片</w:delText>
              </w:r>
            </w:del>
          </w:p>
        </w:tc>
        <w:tc>
          <w:tcPr>
            <w:tcW w:w="4261" w:type="dxa"/>
            <w:shd w:val="clear" w:color="auto" w:fill="auto"/>
          </w:tcPr>
          <w:p w14:paraId="7772356C" w14:textId="77777777" w:rsidR="00CE7C04" w:rsidRPr="00317A6D" w:rsidDel="006058E8" w:rsidRDefault="00CE7C04" w:rsidP="00193D82">
            <w:pPr>
              <w:rPr>
                <w:del w:id="176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8FD1598" w14:textId="77777777" w:rsidTr="00193D82">
        <w:trPr>
          <w:trHeight w:hRule="exact" w:val="510"/>
          <w:del w:id="1766" w:author="John Peng" w:date="2015-03-27T21:04:00Z"/>
        </w:trPr>
        <w:tc>
          <w:tcPr>
            <w:tcW w:w="4261" w:type="dxa"/>
            <w:shd w:val="clear" w:color="auto" w:fill="auto"/>
          </w:tcPr>
          <w:p w14:paraId="6E618BBA" w14:textId="77777777" w:rsidR="00CE7C04" w:rsidRPr="00317A6D" w:rsidDel="006058E8" w:rsidRDefault="00CE7C04" w:rsidP="00193D82">
            <w:pPr>
              <w:rPr>
                <w:del w:id="1767" w:author="John Peng" w:date="2015-03-27T21:04:00Z"/>
                <w:rFonts w:ascii="微软雅黑" w:eastAsia="微软雅黑" w:hAnsi="微软雅黑"/>
              </w:rPr>
            </w:pPr>
            <w:del w:id="176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类别</w:delText>
              </w:r>
            </w:del>
          </w:p>
        </w:tc>
        <w:tc>
          <w:tcPr>
            <w:tcW w:w="4261" w:type="dxa"/>
            <w:shd w:val="clear" w:color="auto" w:fill="auto"/>
          </w:tcPr>
          <w:p w14:paraId="2F3A41DA" w14:textId="77777777" w:rsidR="00CE7C04" w:rsidRPr="00317A6D" w:rsidDel="006058E8" w:rsidRDefault="00ED1C65" w:rsidP="00193D82">
            <w:pPr>
              <w:rPr>
                <w:del w:id="1769" w:author="John Peng" w:date="2015-03-27T21:04:00Z"/>
                <w:rFonts w:ascii="微软雅黑" w:eastAsia="微软雅黑" w:hAnsi="微软雅黑"/>
              </w:rPr>
            </w:pPr>
            <w:del w:id="1770" w:author="John Peng" w:date="2015-03-27T21:04:00Z">
              <w:r w:rsidDel="006058E8">
                <w:rPr>
                  <w:rFonts w:ascii="微软雅黑" w:eastAsia="微软雅黑" w:hAnsi="微软雅黑" w:hint="eastAsia"/>
                </w:rPr>
                <w:delText>LOGO/相册</w:delText>
              </w:r>
              <w:r w:rsidR="00922FFD" w:rsidDel="006058E8">
                <w:rPr>
                  <w:rFonts w:ascii="微软雅黑" w:eastAsia="微软雅黑" w:hAnsi="微软雅黑" w:hint="eastAsia"/>
                </w:rPr>
                <w:delText>/封面</w:delText>
              </w:r>
            </w:del>
          </w:p>
        </w:tc>
      </w:tr>
      <w:tr w:rsidR="00CE7C04" w:rsidRPr="00317A6D" w:rsidDel="006058E8" w14:paraId="7BA4EC1D" w14:textId="77777777" w:rsidTr="00193D82">
        <w:trPr>
          <w:trHeight w:hRule="exact" w:val="510"/>
          <w:del w:id="1771" w:author="John Peng" w:date="2015-03-27T21:04:00Z"/>
        </w:trPr>
        <w:tc>
          <w:tcPr>
            <w:tcW w:w="4261" w:type="dxa"/>
            <w:shd w:val="clear" w:color="auto" w:fill="auto"/>
          </w:tcPr>
          <w:p w14:paraId="50325A69" w14:textId="77777777" w:rsidR="00CE7C04" w:rsidRPr="00317A6D" w:rsidDel="006058E8" w:rsidRDefault="00CE7C04" w:rsidP="00193D82">
            <w:pPr>
              <w:rPr>
                <w:del w:id="1772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36C34117" w14:textId="77777777" w:rsidR="00CE7C04" w:rsidRPr="00317A6D" w:rsidDel="006058E8" w:rsidRDefault="00CE7C04" w:rsidP="00193D82">
            <w:pPr>
              <w:rPr>
                <w:del w:id="177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36DF15C" w14:textId="77777777" w:rsidTr="00193D82">
        <w:trPr>
          <w:trHeight w:hRule="exact" w:val="510"/>
          <w:del w:id="1774" w:author="John Peng" w:date="2015-03-27T21:04:00Z"/>
        </w:trPr>
        <w:tc>
          <w:tcPr>
            <w:tcW w:w="4261" w:type="dxa"/>
            <w:shd w:val="clear" w:color="auto" w:fill="auto"/>
          </w:tcPr>
          <w:p w14:paraId="01030FCC" w14:textId="77777777" w:rsidR="00CE7C04" w:rsidRPr="00317A6D" w:rsidDel="006058E8" w:rsidRDefault="00CE7C04" w:rsidP="00193D82">
            <w:pPr>
              <w:rPr>
                <w:del w:id="1775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6D81B0F1" w14:textId="77777777" w:rsidR="00CE7C04" w:rsidRPr="00317A6D" w:rsidDel="006058E8" w:rsidRDefault="00CE7C04" w:rsidP="00193D82">
            <w:pPr>
              <w:rPr>
                <w:del w:id="177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8863EAF" w14:textId="77777777" w:rsidTr="00193D82">
        <w:trPr>
          <w:trHeight w:hRule="exact" w:val="510"/>
          <w:del w:id="1777" w:author="John Peng" w:date="2015-03-27T21:04:00Z"/>
        </w:trPr>
        <w:tc>
          <w:tcPr>
            <w:tcW w:w="4261" w:type="dxa"/>
            <w:shd w:val="clear" w:color="auto" w:fill="auto"/>
          </w:tcPr>
          <w:p w14:paraId="4BD11357" w14:textId="77777777" w:rsidR="00CE7C04" w:rsidRPr="00317A6D" w:rsidDel="006058E8" w:rsidRDefault="00CE7C04" w:rsidP="00193D82">
            <w:pPr>
              <w:rPr>
                <w:del w:id="1778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EDFBDEF" w14:textId="77777777" w:rsidR="00CE7C04" w:rsidRPr="00317A6D" w:rsidDel="006058E8" w:rsidRDefault="00CE7C04" w:rsidP="00193D82">
            <w:pPr>
              <w:rPr>
                <w:del w:id="177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3CFF525" w14:textId="77777777" w:rsidTr="00193D82">
        <w:trPr>
          <w:trHeight w:hRule="exact" w:val="510"/>
          <w:del w:id="1780" w:author="John Peng" w:date="2015-03-27T21:04:00Z"/>
        </w:trPr>
        <w:tc>
          <w:tcPr>
            <w:tcW w:w="4261" w:type="dxa"/>
            <w:shd w:val="clear" w:color="auto" w:fill="auto"/>
          </w:tcPr>
          <w:p w14:paraId="311F96A4" w14:textId="77777777" w:rsidR="00CE7C04" w:rsidRPr="00317A6D" w:rsidDel="006058E8" w:rsidRDefault="00CE7C04" w:rsidP="00193D82">
            <w:pPr>
              <w:rPr>
                <w:del w:id="1781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3E2EDF7" w14:textId="77777777" w:rsidR="00CE7C04" w:rsidRPr="00317A6D" w:rsidDel="006058E8" w:rsidRDefault="00CE7C04" w:rsidP="00193D82">
            <w:pPr>
              <w:rPr>
                <w:del w:id="178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58B28C0" w14:textId="77777777" w:rsidTr="00193D82">
        <w:trPr>
          <w:trHeight w:hRule="exact" w:val="510"/>
          <w:del w:id="1783" w:author="John Peng" w:date="2015-03-27T21:04:00Z"/>
        </w:trPr>
        <w:tc>
          <w:tcPr>
            <w:tcW w:w="4261" w:type="dxa"/>
            <w:shd w:val="clear" w:color="auto" w:fill="auto"/>
          </w:tcPr>
          <w:p w14:paraId="6BFC732A" w14:textId="77777777" w:rsidR="00CE7C04" w:rsidRPr="00317A6D" w:rsidDel="006058E8" w:rsidRDefault="00CE7C04" w:rsidP="00193D82">
            <w:pPr>
              <w:rPr>
                <w:del w:id="1784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EDB1395" w14:textId="77777777" w:rsidR="00CE7C04" w:rsidRPr="00317A6D" w:rsidDel="006058E8" w:rsidRDefault="00CE7C04" w:rsidP="00193D82">
            <w:pPr>
              <w:rPr>
                <w:del w:id="178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96119FA" w14:textId="77777777" w:rsidTr="00193D82">
        <w:trPr>
          <w:trHeight w:hRule="exact" w:val="510"/>
          <w:del w:id="1786" w:author="John Peng" w:date="2015-03-27T21:04:00Z"/>
        </w:trPr>
        <w:tc>
          <w:tcPr>
            <w:tcW w:w="4261" w:type="dxa"/>
            <w:shd w:val="clear" w:color="auto" w:fill="auto"/>
          </w:tcPr>
          <w:p w14:paraId="06A71DA1" w14:textId="77777777" w:rsidR="00CE7C04" w:rsidRPr="00317A6D" w:rsidDel="006058E8" w:rsidRDefault="00CE7C04" w:rsidP="00193D82">
            <w:pPr>
              <w:rPr>
                <w:del w:id="1787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54284EBA" w14:textId="77777777" w:rsidR="00CE7C04" w:rsidRPr="00317A6D" w:rsidDel="006058E8" w:rsidRDefault="00CE7C04" w:rsidP="00193D82">
            <w:pPr>
              <w:rPr>
                <w:del w:id="1788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0D2E4E96" w14:textId="77777777" w:rsidR="00820D41" w:rsidRPr="00317A6D" w:rsidDel="006058E8" w:rsidRDefault="00820D41" w:rsidP="00820D41">
      <w:pPr>
        <w:pStyle w:val="2"/>
        <w:numPr>
          <w:ilvl w:val="1"/>
          <w:numId w:val="2"/>
        </w:numPr>
        <w:rPr>
          <w:del w:id="1789" w:author="John Peng" w:date="2015-03-27T21:04:00Z"/>
          <w:rFonts w:ascii="微软雅黑" w:eastAsia="微软雅黑" w:hAnsi="微软雅黑"/>
        </w:rPr>
      </w:pPr>
      <w:bookmarkStart w:id="1790" w:name="_Toc413080334"/>
      <w:del w:id="1791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交通资源（待定）</w:delText>
        </w:r>
        <w:r w:rsidDel="006058E8">
          <w:rPr>
            <w:rFonts w:ascii="微软雅黑" w:eastAsia="微软雅黑" w:hAnsi="微软雅黑" w:hint="eastAsia"/>
          </w:rPr>
          <w:delText>（需要采集）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20D41" w:rsidRPr="00317A6D" w:rsidDel="006058E8" w14:paraId="15FBC174" w14:textId="77777777" w:rsidTr="00193D82">
        <w:trPr>
          <w:trHeight w:hRule="exact" w:val="510"/>
          <w:del w:id="1792" w:author="John Peng" w:date="2015-03-27T21:04:00Z"/>
        </w:trPr>
        <w:tc>
          <w:tcPr>
            <w:tcW w:w="4261" w:type="dxa"/>
            <w:shd w:val="clear" w:color="auto" w:fill="808080"/>
          </w:tcPr>
          <w:p w14:paraId="44897DE6" w14:textId="77777777" w:rsidR="00820D41" w:rsidRPr="00317A6D" w:rsidDel="006058E8" w:rsidRDefault="00820D41" w:rsidP="00193D82">
            <w:pPr>
              <w:jc w:val="center"/>
              <w:rPr>
                <w:del w:id="1793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794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69AFBD3D" w14:textId="77777777" w:rsidR="00820D41" w:rsidRPr="00317A6D" w:rsidDel="006058E8" w:rsidRDefault="00820D41" w:rsidP="00193D82">
            <w:pPr>
              <w:jc w:val="center"/>
              <w:rPr>
                <w:del w:id="1795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796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820D41" w:rsidRPr="00317A6D" w:rsidDel="006058E8" w14:paraId="0FCA1654" w14:textId="77777777" w:rsidTr="00193D82">
        <w:trPr>
          <w:trHeight w:hRule="exact" w:val="510"/>
          <w:del w:id="1797" w:author="John Peng" w:date="2015-03-27T21:04:00Z"/>
        </w:trPr>
        <w:tc>
          <w:tcPr>
            <w:tcW w:w="4261" w:type="dxa"/>
            <w:shd w:val="clear" w:color="auto" w:fill="auto"/>
          </w:tcPr>
          <w:p w14:paraId="76392F04" w14:textId="77777777" w:rsidR="00820D41" w:rsidRPr="00317A6D" w:rsidDel="006058E8" w:rsidRDefault="00820D41" w:rsidP="00193D82">
            <w:pPr>
              <w:rPr>
                <w:del w:id="1798" w:author="John Peng" w:date="2015-03-27T21:04:00Z"/>
                <w:rFonts w:ascii="微软雅黑" w:eastAsia="微软雅黑" w:hAnsi="微软雅黑"/>
              </w:rPr>
            </w:pPr>
            <w:del w:id="179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0ACDAF48" w14:textId="77777777" w:rsidR="00820D41" w:rsidRPr="00317A6D" w:rsidDel="006058E8" w:rsidRDefault="00820D41" w:rsidP="00193D82">
            <w:pPr>
              <w:rPr>
                <w:del w:id="1800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4A4BEE2D" w14:textId="77777777" w:rsidTr="00193D82">
        <w:trPr>
          <w:trHeight w:hRule="exact" w:val="510"/>
          <w:del w:id="1801" w:author="John Peng" w:date="2015-03-27T21:04:00Z"/>
        </w:trPr>
        <w:tc>
          <w:tcPr>
            <w:tcW w:w="4261" w:type="dxa"/>
            <w:shd w:val="clear" w:color="auto" w:fill="auto"/>
          </w:tcPr>
          <w:p w14:paraId="56C75EB2" w14:textId="77777777" w:rsidR="00820D41" w:rsidRPr="00317A6D" w:rsidDel="006058E8" w:rsidRDefault="00820D41" w:rsidP="00193D82">
            <w:pPr>
              <w:rPr>
                <w:del w:id="1802" w:author="John Peng" w:date="2015-03-27T21:04:00Z"/>
                <w:rFonts w:ascii="微软雅黑" w:eastAsia="微软雅黑" w:hAnsi="微软雅黑"/>
              </w:rPr>
            </w:pPr>
            <w:del w:id="180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3988A5C3" w14:textId="77777777" w:rsidR="00820D41" w:rsidRPr="00317A6D" w:rsidDel="006058E8" w:rsidRDefault="00820D41" w:rsidP="00193D82">
            <w:pPr>
              <w:rPr>
                <w:del w:id="1804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2A6553CE" w14:textId="77777777" w:rsidTr="00193D82">
        <w:trPr>
          <w:trHeight w:hRule="exact" w:val="510"/>
          <w:del w:id="1805" w:author="John Peng" w:date="2015-03-27T21:04:00Z"/>
        </w:trPr>
        <w:tc>
          <w:tcPr>
            <w:tcW w:w="4261" w:type="dxa"/>
            <w:shd w:val="clear" w:color="auto" w:fill="auto"/>
          </w:tcPr>
          <w:p w14:paraId="5DFD00FF" w14:textId="77777777" w:rsidR="00820D41" w:rsidRPr="00317A6D" w:rsidDel="006058E8" w:rsidRDefault="00820D41" w:rsidP="00193D82">
            <w:pPr>
              <w:rPr>
                <w:del w:id="1806" w:author="John Peng" w:date="2015-03-27T21:04:00Z"/>
                <w:rFonts w:ascii="微软雅黑" w:eastAsia="微软雅黑" w:hAnsi="微软雅黑"/>
              </w:rPr>
            </w:pPr>
            <w:del w:id="180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类别</w:delText>
              </w:r>
            </w:del>
          </w:p>
        </w:tc>
        <w:tc>
          <w:tcPr>
            <w:tcW w:w="4261" w:type="dxa"/>
            <w:shd w:val="clear" w:color="auto" w:fill="auto"/>
          </w:tcPr>
          <w:p w14:paraId="4E1C2FDF" w14:textId="77777777" w:rsidR="00820D41" w:rsidRPr="00317A6D" w:rsidDel="006058E8" w:rsidRDefault="00820D41" w:rsidP="00193D82">
            <w:pPr>
              <w:rPr>
                <w:del w:id="1808" w:author="John Peng" w:date="2015-03-27T21:04:00Z"/>
                <w:rFonts w:ascii="微软雅黑" w:eastAsia="微软雅黑" w:hAnsi="微软雅黑"/>
              </w:rPr>
            </w:pPr>
            <w:del w:id="180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火车站、机场、旅行集散中心等</w:delText>
              </w:r>
            </w:del>
          </w:p>
        </w:tc>
      </w:tr>
      <w:tr w:rsidR="00820D41" w:rsidRPr="00317A6D" w:rsidDel="006058E8" w14:paraId="455F57E9" w14:textId="77777777" w:rsidTr="00193D82">
        <w:trPr>
          <w:trHeight w:hRule="exact" w:val="510"/>
          <w:del w:id="1810" w:author="John Peng" w:date="2015-03-27T21:04:00Z"/>
        </w:trPr>
        <w:tc>
          <w:tcPr>
            <w:tcW w:w="4261" w:type="dxa"/>
            <w:shd w:val="clear" w:color="auto" w:fill="auto"/>
          </w:tcPr>
          <w:p w14:paraId="0C4CDEDB" w14:textId="77777777" w:rsidR="00820D41" w:rsidRPr="00317A6D" w:rsidDel="006058E8" w:rsidRDefault="00820D41" w:rsidP="00193D82">
            <w:pPr>
              <w:rPr>
                <w:del w:id="1811" w:author="John Peng" w:date="2015-03-27T21:04:00Z"/>
                <w:rFonts w:ascii="微软雅黑" w:eastAsia="微软雅黑" w:hAnsi="微软雅黑"/>
              </w:rPr>
            </w:pPr>
            <w:del w:id="181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简介</w:delText>
              </w:r>
            </w:del>
          </w:p>
        </w:tc>
        <w:tc>
          <w:tcPr>
            <w:tcW w:w="4261" w:type="dxa"/>
            <w:shd w:val="clear" w:color="auto" w:fill="auto"/>
          </w:tcPr>
          <w:p w14:paraId="7C0E22F0" w14:textId="77777777" w:rsidR="00820D41" w:rsidRPr="00317A6D" w:rsidDel="006058E8" w:rsidRDefault="00820D41" w:rsidP="00193D82">
            <w:pPr>
              <w:rPr>
                <w:del w:id="1813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6988081F" w14:textId="77777777" w:rsidTr="00193D82">
        <w:trPr>
          <w:trHeight w:hRule="exact" w:val="510"/>
          <w:del w:id="1814" w:author="John Peng" w:date="2015-03-27T21:04:00Z"/>
        </w:trPr>
        <w:tc>
          <w:tcPr>
            <w:tcW w:w="4261" w:type="dxa"/>
            <w:shd w:val="clear" w:color="auto" w:fill="auto"/>
          </w:tcPr>
          <w:p w14:paraId="75BC4FE5" w14:textId="77777777" w:rsidR="00820D41" w:rsidRPr="00317A6D" w:rsidDel="006058E8" w:rsidRDefault="00820D41" w:rsidP="00193D82">
            <w:pPr>
              <w:rPr>
                <w:del w:id="1815" w:author="John Peng" w:date="2015-03-27T21:04:00Z"/>
                <w:rFonts w:ascii="微软雅黑" w:eastAsia="微软雅黑" w:hAnsi="微软雅黑"/>
              </w:rPr>
            </w:pPr>
            <w:del w:id="181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地址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5452049E" w14:textId="77777777" w:rsidR="00820D41" w:rsidRPr="00317A6D" w:rsidDel="006058E8" w:rsidRDefault="00820D41" w:rsidP="00193D82">
            <w:pPr>
              <w:rPr>
                <w:del w:id="1817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48A9AEAB" w14:textId="77777777" w:rsidTr="00193D82">
        <w:trPr>
          <w:trHeight w:hRule="exact" w:val="510"/>
          <w:del w:id="1818" w:author="John Peng" w:date="2015-03-27T21:04:00Z"/>
        </w:trPr>
        <w:tc>
          <w:tcPr>
            <w:tcW w:w="4261" w:type="dxa"/>
            <w:shd w:val="clear" w:color="auto" w:fill="auto"/>
          </w:tcPr>
          <w:p w14:paraId="22AC8E97" w14:textId="77777777" w:rsidR="00820D41" w:rsidRPr="00317A6D" w:rsidDel="006058E8" w:rsidRDefault="00820D41" w:rsidP="00193D82">
            <w:pPr>
              <w:rPr>
                <w:del w:id="1819" w:author="John Peng" w:date="2015-03-27T21:04:00Z"/>
                <w:rFonts w:ascii="微软雅黑" w:eastAsia="微软雅黑" w:hAnsi="微软雅黑"/>
              </w:rPr>
            </w:pPr>
            <w:del w:id="182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位置信息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50E6FDF6" w14:textId="77777777" w:rsidR="00820D41" w:rsidRPr="00317A6D" w:rsidDel="006058E8" w:rsidRDefault="00820D41" w:rsidP="00193D82">
            <w:pPr>
              <w:rPr>
                <w:del w:id="1821" w:author="John Peng" w:date="2015-03-27T21:04:00Z"/>
                <w:rFonts w:ascii="微软雅黑" w:eastAsia="微软雅黑" w:hAnsi="微软雅黑"/>
              </w:rPr>
            </w:pPr>
            <w:del w:id="182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经纬度</w:delText>
              </w:r>
            </w:del>
          </w:p>
        </w:tc>
      </w:tr>
      <w:tr w:rsidR="00820D41" w:rsidRPr="00317A6D" w:rsidDel="006058E8" w14:paraId="4ADE3BC5" w14:textId="77777777" w:rsidTr="00193D82">
        <w:trPr>
          <w:trHeight w:hRule="exact" w:val="1085"/>
          <w:del w:id="1823" w:author="John Peng" w:date="2015-03-27T21:04:00Z"/>
        </w:trPr>
        <w:tc>
          <w:tcPr>
            <w:tcW w:w="4261" w:type="dxa"/>
            <w:shd w:val="clear" w:color="auto" w:fill="auto"/>
          </w:tcPr>
          <w:p w14:paraId="309EA9F8" w14:textId="77777777" w:rsidR="00820D41" w:rsidRPr="00317A6D" w:rsidDel="006058E8" w:rsidRDefault="00820D41" w:rsidP="00193D82">
            <w:pPr>
              <w:rPr>
                <w:del w:id="1824" w:author="John Peng" w:date="2015-03-27T21:04:00Z"/>
                <w:rFonts w:ascii="微软雅黑" w:eastAsia="微软雅黑" w:hAnsi="微软雅黑"/>
              </w:rPr>
            </w:pPr>
            <w:del w:id="182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交通信息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51EB4C62" w14:textId="77777777" w:rsidR="00820D41" w:rsidRPr="00317A6D" w:rsidDel="006058E8" w:rsidRDefault="00820D41" w:rsidP="00193D82">
            <w:pPr>
              <w:rPr>
                <w:del w:id="1826" w:author="John Peng" w:date="2015-03-27T21:04:00Z"/>
                <w:rFonts w:ascii="微软雅黑" w:eastAsia="微软雅黑" w:hAnsi="微软雅黑"/>
              </w:rPr>
            </w:pPr>
            <w:del w:id="182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描述能够到达的附近交通信息,比如地铁二号线4号出口，公交993路陆家嘴站</w:delText>
              </w:r>
            </w:del>
          </w:p>
        </w:tc>
      </w:tr>
      <w:tr w:rsidR="00820D41" w:rsidRPr="00317A6D" w:rsidDel="006058E8" w14:paraId="58BC9B3B" w14:textId="77777777" w:rsidTr="00193D82">
        <w:trPr>
          <w:trHeight w:hRule="exact" w:val="510"/>
          <w:del w:id="1828" w:author="John Peng" w:date="2015-03-27T21:04:00Z"/>
        </w:trPr>
        <w:tc>
          <w:tcPr>
            <w:tcW w:w="4261" w:type="dxa"/>
            <w:shd w:val="clear" w:color="auto" w:fill="auto"/>
          </w:tcPr>
          <w:p w14:paraId="4AA7CB2F" w14:textId="77777777" w:rsidR="00820D41" w:rsidRPr="00317A6D" w:rsidDel="006058E8" w:rsidRDefault="00820D41" w:rsidP="00193D82">
            <w:pPr>
              <w:rPr>
                <w:del w:id="1829" w:author="John Peng" w:date="2015-03-27T21:04:00Z"/>
                <w:rFonts w:ascii="微软雅黑" w:eastAsia="微软雅黑" w:hAnsi="微软雅黑"/>
              </w:rPr>
            </w:pPr>
            <w:del w:id="183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电话</w:delText>
              </w:r>
            </w:del>
          </w:p>
        </w:tc>
        <w:tc>
          <w:tcPr>
            <w:tcW w:w="4261" w:type="dxa"/>
            <w:shd w:val="clear" w:color="auto" w:fill="auto"/>
          </w:tcPr>
          <w:p w14:paraId="222AA304" w14:textId="77777777" w:rsidR="00820D41" w:rsidRPr="00317A6D" w:rsidDel="006058E8" w:rsidRDefault="00820D41" w:rsidP="00193D82">
            <w:pPr>
              <w:rPr>
                <w:del w:id="1831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3FCD2E4F" w14:textId="77777777" w:rsidTr="00193D82">
        <w:trPr>
          <w:trHeight w:hRule="exact" w:val="510"/>
          <w:del w:id="1832" w:author="John Peng" w:date="2015-03-27T21:04:00Z"/>
        </w:trPr>
        <w:tc>
          <w:tcPr>
            <w:tcW w:w="4261" w:type="dxa"/>
            <w:shd w:val="clear" w:color="auto" w:fill="auto"/>
          </w:tcPr>
          <w:p w14:paraId="569C0AE9" w14:textId="77777777" w:rsidR="00820D41" w:rsidRPr="00317A6D" w:rsidDel="006058E8" w:rsidRDefault="00820D41" w:rsidP="00193D82">
            <w:pPr>
              <w:rPr>
                <w:del w:id="1833" w:author="John Peng" w:date="2015-03-27T21:04:00Z"/>
                <w:rFonts w:ascii="微软雅黑" w:eastAsia="微软雅黑" w:hAnsi="微软雅黑"/>
              </w:rPr>
            </w:pPr>
            <w:del w:id="183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网址</w:delText>
              </w:r>
            </w:del>
          </w:p>
        </w:tc>
        <w:tc>
          <w:tcPr>
            <w:tcW w:w="4261" w:type="dxa"/>
            <w:shd w:val="clear" w:color="auto" w:fill="auto"/>
          </w:tcPr>
          <w:p w14:paraId="3B5B7CBD" w14:textId="77777777" w:rsidR="00820D41" w:rsidRPr="00317A6D" w:rsidDel="006058E8" w:rsidRDefault="00820D41" w:rsidP="00193D82">
            <w:pPr>
              <w:rPr>
                <w:del w:id="1835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3A48BA86" w14:textId="77777777" w:rsidTr="00193D82">
        <w:trPr>
          <w:trHeight w:hRule="exact" w:val="510"/>
          <w:del w:id="1836" w:author="John Peng" w:date="2015-03-27T21:04:00Z"/>
        </w:trPr>
        <w:tc>
          <w:tcPr>
            <w:tcW w:w="4261" w:type="dxa"/>
            <w:shd w:val="clear" w:color="auto" w:fill="auto"/>
          </w:tcPr>
          <w:p w14:paraId="3D7669C3" w14:textId="77777777" w:rsidR="00820D41" w:rsidRPr="00317A6D" w:rsidDel="006058E8" w:rsidRDefault="00820D41" w:rsidP="00193D82">
            <w:pPr>
              <w:rPr>
                <w:del w:id="1837" w:author="John Peng" w:date="2015-03-27T21:04:00Z"/>
                <w:rFonts w:ascii="微软雅黑" w:eastAsia="微软雅黑" w:hAnsi="微软雅黑"/>
              </w:rPr>
            </w:pPr>
            <w:del w:id="183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标签</w:delText>
              </w:r>
            </w:del>
          </w:p>
        </w:tc>
        <w:tc>
          <w:tcPr>
            <w:tcW w:w="4261" w:type="dxa"/>
            <w:shd w:val="clear" w:color="auto" w:fill="auto"/>
          </w:tcPr>
          <w:p w14:paraId="02C4283F" w14:textId="77777777" w:rsidR="00820D41" w:rsidRPr="00317A6D" w:rsidDel="006058E8" w:rsidRDefault="00820D41" w:rsidP="00193D82">
            <w:pPr>
              <w:rPr>
                <w:del w:id="1839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1FB1F00A" w14:textId="77777777" w:rsidTr="00193D82">
        <w:trPr>
          <w:trHeight w:hRule="exact" w:val="510"/>
          <w:del w:id="1840" w:author="John Peng" w:date="2015-03-27T21:04:00Z"/>
        </w:trPr>
        <w:tc>
          <w:tcPr>
            <w:tcW w:w="4261" w:type="dxa"/>
            <w:shd w:val="clear" w:color="auto" w:fill="auto"/>
          </w:tcPr>
          <w:p w14:paraId="13288505" w14:textId="77777777" w:rsidR="00820D41" w:rsidRPr="00317A6D" w:rsidDel="006058E8" w:rsidRDefault="00820D41" w:rsidP="00193D82">
            <w:pPr>
              <w:rPr>
                <w:del w:id="1841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1483CF3C" w14:textId="77777777" w:rsidR="00820D41" w:rsidRPr="00317A6D" w:rsidDel="006058E8" w:rsidRDefault="00820D41" w:rsidP="00193D82">
            <w:pPr>
              <w:rPr>
                <w:del w:id="1842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627C90CD" w14:textId="77777777" w:rsidTr="00193D82">
        <w:trPr>
          <w:trHeight w:hRule="exact" w:val="510"/>
          <w:del w:id="1843" w:author="John Peng" w:date="2015-03-27T21:04:00Z"/>
        </w:trPr>
        <w:tc>
          <w:tcPr>
            <w:tcW w:w="4261" w:type="dxa"/>
            <w:shd w:val="clear" w:color="auto" w:fill="auto"/>
          </w:tcPr>
          <w:p w14:paraId="08526ECD" w14:textId="77777777" w:rsidR="00820D41" w:rsidRPr="00317A6D" w:rsidDel="006058E8" w:rsidRDefault="00820D41" w:rsidP="00193D82">
            <w:pPr>
              <w:rPr>
                <w:del w:id="1844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5D7166AB" w14:textId="77777777" w:rsidR="00820D41" w:rsidRPr="00317A6D" w:rsidDel="006058E8" w:rsidRDefault="00820D41" w:rsidP="00193D82">
            <w:pPr>
              <w:rPr>
                <w:del w:id="1845" w:author="John Peng" w:date="2015-03-27T21:04:00Z"/>
                <w:rFonts w:ascii="微软雅黑" w:eastAsia="微软雅黑" w:hAnsi="微软雅黑"/>
              </w:rPr>
            </w:pPr>
          </w:p>
        </w:tc>
      </w:tr>
      <w:tr w:rsidR="00820D41" w:rsidRPr="00317A6D" w:rsidDel="006058E8" w14:paraId="29C30B55" w14:textId="77777777" w:rsidTr="00193D82">
        <w:trPr>
          <w:trHeight w:hRule="exact" w:val="510"/>
          <w:del w:id="1846" w:author="John Peng" w:date="2015-03-27T21:04:00Z"/>
        </w:trPr>
        <w:tc>
          <w:tcPr>
            <w:tcW w:w="4261" w:type="dxa"/>
            <w:shd w:val="clear" w:color="auto" w:fill="auto"/>
          </w:tcPr>
          <w:p w14:paraId="5FCBEAC7" w14:textId="77777777" w:rsidR="00820D41" w:rsidRPr="00317A6D" w:rsidDel="006058E8" w:rsidRDefault="00820D41" w:rsidP="00193D82">
            <w:pPr>
              <w:rPr>
                <w:del w:id="1847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CFABA1F" w14:textId="77777777" w:rsidR="00820D41" w:rsidRPr="00317A6D" w:rsidDel="006058E8" w:rsidRDefault="00820D41" w:rsidP="00193D82">
            <w:pPr>
              <w:rPr>
                <w:del w:id="1848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3A968E13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849" w:author="John Peng" w:date="2015-03-27T21:04:00Z"/>
          <w:rFonts w:ascii="微软雅黑" w:eastAsia="微软雅黑" w:hAnsi="微软雅黑"/>
        </w:rPr>
      </w:pPr>
      <w:del w:id="1850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旅行线路</w:delText>
        </w:r>
        <w:bookmarkEnd w:id="1790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5655F383" w14:textId="77777777" w:rsidTr="00193D82">
        <w:trPr>
          <w:trHeight w:hRule="exact" w:val="510"/>
          <w:del w:id="1851" w:author="John Peng" w:date="2015-03-27T21:04:00Z"/>
        </w:trPr>
        <w:tc>
          <w:tcPr>
            <w:tcW w:w="4261" w:type="dxa"/>
            <w:shd w:val="clear" w:color="auto" w:fill="808080"/>
          </w:tcPr>
          <w:p w14:paraId="3CD552B5" w14:textId="77777777" w:rsidR="00CE7C04" w:rsidRPr="00317A6D" w:rsidDel="006058E8" w:rsidRDefault="00CE7C04" w:rsidP="00193D82">
            <w:pPr>
              <w:jc w:val="center"/>
              <w:rPr>
                <w:del w:id="1852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853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5ED2C17E" w14:textId="77777777" w:rsidR="00CE7C04" w:rsidRPr="00317A6D" w:rsidDel="006058E8" w:rsidRDefault="00CE7C04" w:rsidP="00193D82">
            <w:pPr>
              <w:jc w:val="center"/>
              <w:rPr>
                <w:del w:id="1854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855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1C809776" w14:textId="77777777" w:rsidTr="00193D82">
        <w:trPr>
          <w:trHeight w:hRule="exact" w:val="510"/>
          <w:del w:id="1856" w:author="John Peng" w:date="2015-03-27T21:04:00Z"/>
        </w:trPr>
        <w:tc>
          <w:tcPr>
            <w:tcW w:w="4261" w:type="dxa"/>
            <w:shd w:val="clear" w:color="auto" w:fill="auto"/>
          </w:tcPr>
          <w:p w14:paraId="3A6BC248" w14:textId="77777777" w:rsidR="00CE7C04" w:rsidRPr="00317A6D" w:rsidDel="006058E8" w:rsidRDefault="00CE7C04" w:rsidP="00193D82">
            <w:pPr>
              <w:rPr>
                <w:del w:id="1857" w:author="John Peng" w:date="2015-03-27T21:04:00Z"/>
                <w:rFonts w:ascii="微软雅黑" w:eastAsia="微软雅黑" w:hAnsi="微软雅黑"/>
              </w:rPr>
            </w:pPr>
            <w:del w:id="185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530907E4" w14:textId="77777777" w:rsidR="00CE7C04" w:rsidRPr="00317A6D" w:rsidDel="006058E8" w:rsidRDefault="00CE7C04" w:rsidP="00193D82">
            <w:pPr>
              <w:rPr>
                <w:del w:id="185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9DF3708" w14:textId="77777777" w:rsidTr="00193D82">
        <w:trPr>
          <w:trHeight w:hRule="exact" w:val="510"/>
          <w:del w:id="1860" w:author="John Peng" w:date="2015-03-27T21:04:00Z"/>
        </w:trPr>
        <w:tc>
          <w:tcPr>
            <w:tcW w:w="4261" w:type="dxa"/>
            <w:shd w:val="clear" w:color="auto" w:fill="auto"/>
          </w:tcPr>
          <w:p w14:paraId="0C3F5759" w14:textId="77777777" w:rsidR="00CE7C04" w:rsidRPr="00317A6D" w:rsidDel="006058E8" w:rsidRDefault="00CE7C04" w:rsidP="00193D82">
            <w:pPr>
              <w:rPr>
                <w:del w:id="1861" w:author="John Peng" w:date="2015-03-27T21:04:00Z"/>
                <w:rFonts w:ascii="微软雅黑" w:eastAsia="微软雅黑" w:hAnsi="微软雅黑"/>
              </w:rPr>
            </w:pPr>
            <w:del w:id="186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线路名称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75069DC3" w14:textId="77777777" w:rsidR="00CE7C04" w:rsidRPr="00317A6D" w:rsidDel="006058E8" w:rsidRDefault="00CE7C04" w:rsidP="00193D82">
            <w:pPr>
              <w:rPr>
                <w:del w:id="186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1611002" w14:textId="77777777" w:rsidTr="00193D82">
        <w:trPr>
          <w:trHeight w:hRule="exact" w:val="510"/>
          <w:del w:id="1864" w:author="John Peng" w:date="2015-03-27T21:04:00Z"/>
        </w:trPr>
        <w:tc>
          <w:tcPr>
            <w:tcW w:w="4261" w:type="dxa"/>
            <w:shd w:val="clear" w:color="auto" w:fill="auto"/>
          </w:tcPr>
          <w:p w14:paraId="234EE4AE" w14:textId="77777777" w:rsidR="00CE7C04" w:rsidRPr="00317A6D" w:rsidDel="006058E8" w:rsidRDefault="00CE7C04" w:rsidP="00193D82">
            <w:pPr>
              <w:rPr>
                <w:del w:id="1865" w:author="John Peng" w:date="2015-03-27T21:04:00Z"/>
                <w:rFonts w:ascii="微软雅黑" w:eastAsia="微软雅黑" w:hAnsi="微软雅黑"/>
              </w:rPr>
            </w:pPr>
            <w:del w:id="186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包含景点</w:delText>
              </w:r>
            </w:del>
          </w:p>
        </w:tc>
        <w:tc>
          <w:tcPr>
            <w:tcW w:w="4261" w:type="dxa"/>
            <w:shd w:val="clear" w:color="auto" w:fill="auto"/>
          </w:tcPr>
          <w:p w14:paraId="24A7B896" w14:textId="77777777" w:rsidR="00CE7C04" w:rsidRPr="00317A6D" w:rsidDel="006058E8" w:rsidRDefault="00CE7C04" w:rsidP="00193D82">
            <w:pPr>
              <w:rPr>
                <w:del w:id="186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F16149C" w14:textId="77777777" w:rsidTr="00193D82">
        <w:trPr>
          <w:trHeight w:hRule="exact" w:val="510"/>
          <w:del w:id="1868" w:author="John Peng" w:date="2015-03-27T21:04:00Z"/>
        </w:trPr>
        <w:tc>
          <w:tcPr>
            <w:tcW w:w="4261" w:type="dxa"/>
            <w:shd w:val="clear" w:color="auto" w:fill="auto"/>
          </w:tcPr>
          <w:p w14:paraId="13AFFB70" w14:textId="77777777" w:rsidR="00CE7C04" w:rsidRPr="00317A6D" w:rsidDel="006058E8" w:rsidRDefault="00CE7C04" w:rsidP="00193D82">
            <w:pPr>
              <w:rPr>
                <w:del w:id="1869" w:author="John Peng" w:date="2015-03-27T21:04:00Z"/>
                <w:rFonts w:ascii="微软雅黑" w:eastAsia="微软雅黑" w:hAnsi="微软雅黑"/>
              </w:rPr>
            </w:pPr>
            <w:del w:id="187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线路特点</w:delText>
              </w:r>
            </w:del>
          </w:p>
        </w:tc>
        <w:tc>
          <w:tcPr>
            <w:tcW w:w="4261" w:type="dxa"/>
            <w:shd w:val="clear" w:color="auto" w:fill="auto"/>
          </w:tcPr>
          <w:p w14:paraId="614DC1F1" w14:textId="77777777" w:rsidR="00CE7C04" w:rsidRPr="00317A6D" w:rsidDel="006058E8" w:rsidRDefault="00CE7C04" w:rsidP="00193D82">
            <w:pPr>
              <w:rPr>
                <w:del w:id="1871" w:author="John Peng" w:date="2015-03-27T21:04:00Z"/>
                <w:rFonts w:ascii="微软雅黑" w:eastAsia="微软雅黑" w:hAnsi="微软雅黑"/>
              </w:rPr>
            </w:pPr>
            <w:del w:id="187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一段文字</w:delText>
              </w:r>
            </w:del>
          </w:p>
        </w:tc>
      </w:tr>
      <w:tr w:rsidR="00CE7C04" w:rsidRPr="00317A6D" w:rsidDel="006058E8" w14:paraId="19DD9209" w14:textId="77777777" w:rsidTr="00193D82">
        <w:trPr>
          <w:trHeight w:hRule="exact" w:val="510"/>
          <w:del w:id="1873" w:author="John Peng" w:date="2015-03-27T21:04:00Z"/>
        </w:trPr>
        <w:tc>
          <w:tcPr>
            <w:tcW w:w="4261" w:type="dxa"/>
            <w:shd w:val="clear" w:color="auto" w:fill="auto"/>
          </w:tcPr>
          <w:p w14:paraId="0D21B19E" w14:textId="77777777" w:rsidR="00CE7C04" w:rsidRPr="00317A6D" w:rsidDel="006058E8" w:rsidRDefault="00CE7C04" w:rsidP="00193D82">
            <w:pPr>
              <w:rPr>
                <w:del w:id="1874" w:author="John Peng" w:date="2015-03-27T21:04:00Z"/>
                <w:rFonts w:ascii="微软雅黑" w:eastAsia="微软雅黑" w:hAnsi="微软雅黑"/>
              </w:rPr>
            </w:pPr>
            <w:del w:id="187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最佳旅行时间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60A7A122" w14:textId="77777777" w:rsidR="00CE7C04" w:rsidRPr="00317A6D" w:rsidDel="006058E8" w:rsidRDefault="00CE7C04" w:rsidP="00193D82">
            <w:pPr>
              <w:rPr>
                <w:del w:id="187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55F5DD8" w14:textId="77777777" w:rsidTr="00193D82">
        <w:trPr>
          <w:trHeight w:hRule="exact" w:val="510"/>
          <w:del w:id="1877" w:author="John Peng" w:date="2015-03-27T21:04:00Z"/>
        </w:trPr>
        <w:tc>
          <w:tcPr>
            <w:tcW w:w="4261" w:type="dxa"/>
            <w:shd w:val="clear" w:color="auto" w:fill="auto"/>
          </w:tcPr>
          <w:p w14:paraId="64382056" w14:textId="77777777" w:rsidR="00CE7C04" w:rsidRPr="00317A6D" w:rsidDel="006058E8" w:rsidRDefault="00CE7C04" w:rsidP="00193D82">
            <w:pPr>
              <w:rPr>
                <w:del w:id="1878" w:author="John Peng" w:date="2015-03-27T21:04:00Z"/>
                <w:rFonts w:ascii="微软雅黑" w:eastAsia="微软雅黑" w:hAnsi="微软雅黑"/>
              </w:rPr>
            </w:pPr>
            <w:del w:id="187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推荐星级</w:delText>
              </w:r>
            </w:del>
          </w:p>
        </w:tc>
        <w:tc>
          <w:tcPr>
            <w:tcW w:w="4261" w:type="dxa"/>
            <w:shd w:val="clear" w:color="auto" w:fill="auto"/>
          </w:tcPr>
          <w:p w14:paraId="583D5E81" w14:textId="77777777" w:rsidR="00CE7C04" w:rsidRPr="00317A6D" w:rsidDel="006058E8" w:rsidRDefault="00CE7C04" w:rsidP="00193D82">
            <w:pPr>
              <w:rPr>
                <w:del w:id="188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DF0BBED" w14:textId="77777777" w:rsidTr="00193D82">
        <w:trPr>
          <w:trHeight w:hRule="exact" w:val="510"/>
          <w:del w:id="1881" w:author="John Peng" w:date="2015-03-27T21:04:00Z"/>
        </w:trPr>
        <w:tc>
          <w:tcPr>
            <w:tcW w:w="4261" w:type="dxa"/>
            <w:shd w:val="clear" w:color="auto" w:fill="auto"/>
          </w:tcPr>
          <w:p w14:paraId="769FFF48" w14:textId="77777777" w:rsidR="00CE7C04" w:rsidRPr="00317A6D" w:rsidDel="006058E8" w:rsidRDefault="00CE7C04" w:rsidP="00193D82">
            <w:pPr>
              <w:rPr>
                <w:del w:id="1882" w:author="John Peng" w:date="2015-03-27T21:04:00Z"/>
                <w:rFonts w:ascii="微软雅黑" w:eastAsia="微软雅黑" w:hAnsi="微软雅黑"/>
              </w:rPr>
            </w:pPr>
            <w:del w:id="188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评分</w:delText>
              </w:r>
            </w:del>
          </w:p>
        </w:tc>
        <w:tc>
          <w:tcPr>
            <w:tcW w:w="4261" w:type="dxa"/>
            <w:shd w:val="clear" w:color="auto" w:fill="auto"/>
          </w:tcPr>
          <w:p w14:paraId="731168DC" w14:textId="77777777" w:rsidR="00CE7C04" w:rsidRPr="00317A6D" w:rsidDel="006058E8" w:rsidRDefault="00CE7C04" w:rsidP="00193D82">
            <w:pPr>
              <w:rPr>
                <w:del w:id="188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1F1BAA1" w14:textId="77777777" w:rsidTr="00193D82">
        <w:trPr>
          <w:trHeight w:hRule="exact" w:val="510"/>
          <w:del w:id="1885" w:author="John Peng" w:date="2015-03-27T21:04:00Z"/>
        </w:trPr>
        <w:tc>
          <w:tcPr>
            <w:tcW w:w="4261" w:type="dxa"/>
            <w:shd w:val="clear" w:color="auto" w:fill="auto"/>
          </w:tcPr>
          <w:p w14:paraId="1766649E" w14:textId="77777777" w:rsidR="00CE7C04" w:rsidRPr="00317A6D" w:rsidDel="006058E8" w:rsidRDefault="00CE7C04" w:rsidP="00193D82">
            <w:pPr>
              <w:rPr>
                <w:del w:id="1886" w:author="John Peng" w:date="2015-03-27T21:04:00Z"/>
                <w:rFonts w:ascii="微软雅黑" w:eastAsia="微软雅黑" w:hAnsi="微软雅黑"/>
              </w:rPr>
            </w:pPr>
            <w:del w:id="188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评论</w:delText>
              </w:r>
            </w:del>
          </w:p>
        </w:tc>
        <w:tc>
          <w:tcPr>
            <w:tcW w:w="4261" w:type="dxa"/>
            <w:shd w:val="clear" w:color="auto" w:fill="auto"/>
          </w:tcPr>
          <w:p w14:paraId="4E2EBC11" w14:textId="77777777" w:rsidR="00CE7C04" w:rsidRPr="00317A6D" w:rsidDel="006058E8" w:rsidRDefault="00CE7C04" w:rsidP="00193D82">
            <w:pPr>
              <w:rPr>
                <w:del w:id="188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78FBCDE" w14:textId="77777777" w:rsidTr="00193D82">
        <w:trPr>
          <w:trHeight w:hRule="exact" w:val="510"/>
          <w:del w:id="1889" w:author="John Peng" w:date="2015-03-27T21:04:00Z"/>
        </w:trPr>
        <w:tc>
          <w:tcPr>
            <w:tcW w:w="4261" w:type="dxa"/>
            <w:shd w:val="clear" w:color="auto" w:fill="auto"/>
          </w:tcPr>
          <w:p w14:paraId="6191A640" w14:textId="77777777" w:rsidR="00CE7C04" w:rsidRPr="00317A6D" w:rsidDel="006058E8" w:rsidRDefault="00CE7C04" w:rsidP="00193D82">
            <w:pPr>
              <w:rPr>
                <w:del w:id="1890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BA3D784" w14:textId="77777777" w:rsidR="00CE7C04" w:rsidRPr="00317A6D" w:rsidDel="006058E8" w:rsidRDefault="00CE7C04" w:rsidP="00193D82">
            <w:pPr>
              <w:rPr>
                <w:del w:id="1891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704D6949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892" w:author="John Peng" w:date="2015-03-27T21:04:00Z"/>
          <w:rFonts w:ascii="微软雅黑" w:eastAsia="微软雅黑" w:hAnsi="微软雅黑"/>
        </w:rPr>
      </w:pPr>
      <w:bookmarkStart w:id="1893" w:name="_Toc413080335"/>
      <w:del w:id="1894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旅行行程</w:delText>
        </w:r>
        <w:bookmarkEnd w:id="1893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6F29B489" w14:textId="77777777" w:rsidTr="00193D82">
        <w:trPr>
          <w:trHeight w:hRule="exact" w:val="510"/>
          <w:del w:id="1895" w:author="John Peng" w:date="2015-03-27T21:04:00Z"/>
        </w:trPr>
        <w:tc>
          <w:tcPr>
            <w:tcW w:w="4261" w:type="dxa"/>
            <w:shd w:val="clear" w:color="auto" w:fill="808080"/>
          </w:tcPr>
          <w:p w14:paraId="64CD1126" w14:textId="77777777" w:rsidR="00CE7C04" w:rsidRPr="00317A6D" w:rsidDel="006058E8" w:rsidRDefault="00CE7C04" w:rsidP="00193D82">
            <w:pPr>
              <w:jc w:val="center"/>
              <w:rPr>
                <w:del w:id="189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89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2A17D3EB" w14:textId="77777777" w:rsidR="00CE7C04" w:rsidRPr="00317A6D" w:rsidDel="006058E8" w:rsidRDefault="00CE7C04" w:rsidP="00193D82">
            <w:pPr>
              <w:jc w:val="center"/>
              <w:rPr>
                <w:del w:id="189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89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54D18A97" w14:textId="77777777" w:rsidTr="00193D82">
        <w:trPr>
          <w:trHeight w:hRule="exact" w:val="510"/>
          <w:del w:id="1900" w:author="John Peng" w:date="2015-03-27T21:04:00Z"/>
        </w:trPr>
        <w:tc>
          <w:tcPr>
            <w:tcW w:w="4261" w:type="dxa"/>
            <w:shd w:val="clear" w:color="auto" w:fill="auto"/>
          </w:tcPr>
          <w:p w14:paraId="2DFFE7A1" w14:textId="77777777" w:rsidR="00CE7C04" w:rsidRPr="00317A6D" w:rsidDel="006058E8" w:rsidRDefault="00CE7C04" w:rsidP="00193D82">
            <w:pPr>
              <w:rPr>
                <w:del w:id="1901" w:author="John Peng" w:date="2015-03-27T21:04:00Z"/>
                <w:rFonts w:ascii="微软雅黑" w:eastAsia="微软雅黑" w:hAnsi="微软雅黑"/>
              </w:rPr>
            </w:pPr>
            <w:del w:id="190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4D65C8B4" w14:textId="77777777" w:rsidR="00CE7C04" w:rsidRPr="00317A6D" w:rsidDel="006058E8" w:rsidRDefault="00CE7C04" w:rsidP="00193D82">
            <w:pPr>
              <w:rPr>
                <w:del w:id="190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047F552" w14:textId="77777777" w:rsidTr="00193D82">
        <w:trPr>
          <w:trHeight w:hRule="exact" w:val="510"/>
          <w:del w:id="1904" w:author="John Peng" w:date="2015-03-27T21:04:00Z"/>
        </w:trPr>
        <w:tc>
          <w:tcPr>
            <w:tcW w:w="4261" w:type="dxa"/>
            <w:shd w:val="clear" w:color="auto" w:fill="auto"/>
          </w:tcPr>
          <w:p w14:paraId="05BE9D99" w14:textId="77777777" w:rsidR="00CE7C04" w:rsidRPr="00317A6D" w:rsidDel="006058E8" w:rsidRDefault="00CE7C04" w:rsidP="00193D82">
            <w:pPr>
              <w:rPr>
                <w:del w:id="1905" w:author="John Peng" w:date="2015-03-27T21:04:00Z"/>
                <w:rFonts w:ascii="微软雅黑" w:eastAsia="微软雅黑" w:hAnsi="微软雅黑"/>
              </w:rPr>
            </w:pPr>
            <w:del w:id="190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所属线路</w:delText>
              </w:r>
            </w:del>
          </w:p>
        </w:tc>
        <w:tc>
          <w:tcPr>
            <w:tcW w:w="4261" w:type="dxa"/>
            <w:shd w:val="clear" w:color="auto" w:fill="auto"/>
          </w:tcPr>
          <w:p w14:paraId="7CB0A8C8" w14:textId="77777777" w:rsidR="00CE7C04" w:rsidRPr="00317A6D" w:rsidDel="006058E8" w:rsidRDefault="00CE7C04" w:rsidP="00193D82">
            <w:pPr>
              <w:rPr>
                <w:del w:id="190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FF34A90" w14:textId="77777777" w:rsidTr="00193D82">
        <w:trPr>
          <w:trHeight w:hRule="exact" w:val="510"/>
          <w:del w:id="1908" w:author="John Peng" w:date="2015-03-27T21:04:00Z"/>
        </w:trPr>
        <w:tc>
          <w:tcPr>
            <w:tcW w:w="4261" w:type="dxa"/>
            <w:shd w:val="clear" w:color="auto" w:fill="auto"/>
          </w:tcPr>
          <w:p w14:paraId="039B1D97" w14:textId="77777777" w:rsidR="00CE7C04" w:rsidRPr="00317A6D" w:rsidDel="006058E8" w:rsidRDefault="00CE7C04" w:rsidP="00193D82">
            <w:pPr>
              <w:rPr>
                <w:del w:id="1909" w:author="John Peng" w:date="2015-03-27T21:04:00Z"/>
                <w:rFonts w:ascii="微软雅黑" w:eastAsia="微软雅黑" w:hAnsi="微软雅黑"/>
              </w:rPr>
            </w:pPr>
            <w:del w:id="191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出发地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70CAD250" w14:textId="77777777" w:rsidR="00CE7C04" w:rsidRPr="00317A6D" w:rsidDel="006058E8" w:rsidRDefault="00CE7C04" w:rsidP="00193D82">
            <w:pPr>
              <w:rPr>
                <w:del w:id="191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20AF2BE" w14:textId="77777777" w:rsidTr="00193D82">
        <w:trPr>
          <w:trHeight w:hRule="exact" w:val="510"/>
          <w:del w:id="1912" w:author="John Peng" w:date="2015-03-27T21:04:00Z"/>
        </w:trPr>
        <w:tc>
          <w:tcPr>
            <w:tcW w:w="4261" w:type="dxa"/>
            <w:shd w:val="clear" w:color="auto" w:fill="auto"/>
          </w:tcPr>
          <w:p w14:paraId="238047C3" w14:textId="77777777" w:rsidR="00CE7C04" w:rsidRPr="00317A6D" w:rsidDel="006058E8" w:rsidRDefault="00CE7C04" w:rsidP="00193D82">
            <w:pPr>
              <w:rPr>
                <w:del w:id="1913" w:author="John Peng" w:date="2015-03-27T21:04:00Z"/>
                <w:rFonts w:ascii="微软雅黑" w:eastAsia="微软雅黑" w:hAnsi="微软雅黑"/>
              </w:rPr>
            </w:pPr>
            <w:del w:id="191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0B4DC854" w14:textId="77777777" w:rsidR="00CE7C04" w:rsidRPr="00317A6D" w:rsidDel="006058E8" w:rsidRDefault="00CE7C04" w:rsidP="00193D82">
            <w:pPr>
              <w:rPr>
                <w:del w:id="191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AC78797" w14:textId="77777777" w:rsidTr="00193D82">
        <w:trPr>
          <w:trHeight w:hRule="exact" w:val="510"/>
          <w:del w:id="1916" w:author="John Peng" w:date="2015-03-27T21:04:00Z"/>
        </w:trPr>
        <w:tc>
          <w:tcPr>
            <w:tcW w:w="4261" w:type="dxa"/>
            <w:shd w:val="clear" w:color="auto" w:fill="auto"/>
          </w:tcPr>
          <w:p w14:paraId="390F2DA7" w14:textId="77777777" w:rsidR="00CE7C04" w:rsidRPr="00317A6D" w:rsidDel="006058E8" w:rsidRDefault="00CE7C04" w:rsidP="00193D82">
            <w:pPr>
              <w:rPr>
                <w:del w:id="1917" w:author="John Peng" w:date="2015-03-27T21:04:00Z"/>
                <w:rFonts w:ascii="微软雅黑" w:eastAsia="微软雅黑" w:hAnsi="微软雅黑"/>
              </w:rPr>
            </w:pPr>
            <w:del w:id="191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出发时间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16573637" w14:textId="77777777" w:rsidR="00CE7C04" w:rsidRPr="00317A6D" w:rsidDel="006058E8" w:rsidRDefault="00CE7C04" w:rsidP="00193D82">
            <w:pPr>
              <w:rPr>
                <w:del w:id="191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3488B98" w14:textId="77777777" w:rsidTr="00193D82">
        <w:trPr>
          <w:trHeight w:hRule="exact" w:val="510"/>
          <w:del w:id="1920" w:author="John Peng" w:date="2015-03-27T21:04:00Z"/>
        </w:trPr>
        <w:tc>
          <w:tcPr>
            <w:tcW w:w="4261" w:type="dxa"/>
            <w:shd w:val="clear" w:color="auto" w:fill="auto"/>
          </w:tcPr>
          <w:p w14:paraId="43A97AC1" w14:textId="77777777" w:rsidR="00CE7C04" w:rsidRPr="00317A6D" w:rsidDel="006058E8" w:rsidRDefault="00CE7C04" w:rsidP="00193D82">
            <w:pPr>
              <w:rPr>
                <w:del w:id="1921" w:author="John Peng" w:date="2015-03-27T21:04:00Z"/>
                <w:rFonts w:ascii="微软雅黑" w:eastAsia="微软雅黑" w:hAnsi="微软雅黑"/>
              </w:rPr>
            </w:pPr>
            <w:del w:id="192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行程天数</w:delText>
              </w:r>
            </w:del>
          </w:p>
        </w:tc>
        <w:tc>
          <w:tcPr>
            <w:tcW w:w="4261" w:type="dxa"/>
            <w:shd w:val="clear" w:color="auto" w:fill="auto"/>
          </w:tcPr>
          <w:p w14:paraId="57D72237" w14:textId="77777777" w:rsidR="00CE7C04" w:rsidRPr="00317A6D" w:rsidDel="006058E8" w:rsidRDefault="00CE7C04" w:rsidP="00193D82">
            <w:pPr>
              <w:rPr>
                <w:del w:id="192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62B0A32" w14:textId="77777777" w:rsidTr="00193D82">
        <w:trPr>
          <w:trHeight w:hRule="exact" w:val="510"/>
          <w:del w:id="1924" w:author="John Peng" w:date="2015-03-27T21:04:00Z"/>
        </w:trPr>
        <w:tc>
          <w:tcPr>
            <w:tcW w:w="4261" w:type="dxa"/>
            <w:shd w:val="clear" w:color="auto" w:fill="auto"/>
          </w:tcPr>
          <w:p w14:paraId="41202A79" w14:textId="77777777" w:rsidR="00CE7C04" w:rsidRPr="00317A6D" w:rsidDel="006058E8" w:rsidRDefault="00CE7C04" w:rsidP="00193D82">
            <w:pPr>
              <w:rPr>
                <w:del w:id="1925" w:author="John Peng" w:date="2015-03-27T21:04:00Z"/>
                <w:rFonts w:ascii="微软雅黑" w:eastAsia="微软雅黑" w:hAnsi="微软雅黑"/>
              </w:rPr>
            </w:pPr>
            <w:del w:id="192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旅行方式</w:delText>
              </w:r>
            </w:del>
          </w:p>
        </w:tc>
        <w:tc>
          <w:tcPr>
            <w:tcW w:w="4261" w:type="dxa"/>
            <w:shd w:val="clear" w:color="auto" w:fill="auto"/>
          </w:tcPr>
          <w:p w14:paraId="0A0A3F4C" w14:textId="77777777" w:rsidR="00CE7C04" w:rsidRPr="00317A6D" w:rsidDel="006058E8" w:rsidRDefault="00CE7C04" w:rsidP="00193D82">
            <w:pPr>
              <w:rPr>
                <w:del w:id="192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59EA9A0" w14:textId="77777777" w:rsidTr="00193D82">
        <w:trPr>
          <w:trHeight w:hRule="exact" w:val="510"/>
          <w:del w:id="1928" w:author="John Peng" w:date="2015-03-27T21:04:00Z"/>
        </w:trPr>
        <w:tc>
          <w:tcPr>
            <w:tcW w:w="4261" w:type="dxa"/>
            <w:shd w:val="clear" w:color="auto" w:fill="auto"/>
          </w:tcPr>
          <w:p w14:paraId="7C32F3DB" w14:textId="77777777" w:rsidR="00CE7C04" w:rsidRPr="00317A6D" w:rsidDel="006058E8" w:rsidRDefault="00CE7C04" w:rsidP="00193D82">
            <w:pPr>
              <w:rPr>
                <w:del w:id="1929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9C214A4" w14:textId="77777777" w:rsidR="00CE7C04" w:rsidRPr="00317A6D" w:rsidDel="006058E8" w:rsidRDefault="00CE7C04" w:rsidP="00193D82">
            <w:pPr>
              <w:rPr>
                <w:del w:id="193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512B59A" w14:textId="77777777" w:rsidTr="00193D82">
        <w:trPr>
          <w:trHeight w:hRule="exact" w:val="510"/>
          <w:del w:id="1931" w:author="John Peng" w:date="2015-03-27T21:04:00Z"/>
        </w:trPr>
        <w:tc>
          <w:tcPr>
            <w:tcW w:w="4261" w:type="dxa"/>
            <w:shd w:val="clear" w:color="auto" w:fill="auto"/>
          </w:tcPr>
          <w:p w14:paraId="22DE34FF" w14:textId="77777777" w:rsidR="00CE7C04" w:rsidRPr="00317A6D" w:rsidDel="006058E8" w:rsidRDefault="00CE7C04" w:rsidP="00193D82">
            <w:pPr>
              <w:rPr>
                <w:del w:id="1932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1A3D442" w14:textId="77777777" w:rsidR="00CE7C04" w:rsidRPr="00317A6D" w:rsidDel="006058E8" w:rsidRDefault="00CE7C04" w:rsidP="00193D82">
            <w:pPr>
              <w:rPr>
                <w:del w:id="1933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79CDB5AD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934" w:author="John Peng" w:date="2015-03-27T21:04:00Z"/>
          <w:rFonts w:ascii="微软雅黑" w:eastAsia="微软雅黑" w:hAnsi="微软雅黑"/>
        </w:rPr>
      </w:pPr>
      <w:bookmarkStart w:id="1935" w:name="_Toc413080336"/>
      <w:del w:id="1936" w:author="John Peng" w:date="2015-03-27T21:04:00Z">
        <w:r w:rsidRPr="00317A6D" w:rsidDel="006058E8">
          <w:rPr>
            <w:rFonts w:ascii="微软雅黑" w:eastAsia="微软雅黑" w:hAnsi="微软雅黑" w:hint="eastAsia"/>
          </w:rPr>
          <w:lastRenderedPageBreak/>
          <w:delText>行程团队</w:delText>
        </w:r>
        <w:bookmarkEnd w:id="1935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12DC3FED" w14:textId="77777777" w:rsidTr="00193D82">
        <w:trPr>
          <w:trHeight w:hRule="exact" w:val="510"/>
          <w:del w:id="1937" w:author="John Peng" w:date="2015-03-27T21:04:00Z"/>
        </w:trPr>
        <w:tc>
          <w:tcPr>
            <w:tcW w:w="4261" w:type="dxa"/>
            <w:shd w:val="clear" w:color="auto" w:fill="808080"/>
          </w:tcPr>
          <w:p w14:paraId="63BF9ACB" w14:textId="77777777" w:rsidR="00CE7C04" w:rsidRPr="00317A6D" w:rsidDel="006058E8" w:rsidRDefault="00CE7C04" w:rsidP="00193D82">
            <w:pPr>
              <w:jc w:val="center"/>
              <w:rPr>
                <w:del w:id="193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93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48A23BC8" w14:textId="77777777" w:rsidR="00CE7C04" w:rsidRPr="00317A6D" w:rsidDel="006058E8" w:rsidRDefault="00CE7C04" w:rsidP="00193D82">
            <w:pPr>
              <w:jc w:val="center"/>
              <w:rPr>
                <w:del w:id="1940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941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721026D2" w14:textId="77777777" w:rsidTr="00193D82">
        <w:trPr>
          <w:trHeight w:hRule="exact" w:val="510"/>
          <w:del w:id="1942" w:author="John Peng" w:date="2015-03-27T21:04:00Z"/>
        </w:trPr>
        <w:tc>
          <w:tcPr>
            <w:tcW w:w="4261" w:type="dxa"/>
            <w:shd w:val="clear" w:color="auto" w:fill="auto"/>
          </w:tcPr>
          <w:p w14:paraId="268D1987" w14:textId="77777777" w:rsidR="00CE7C04" w:rsidRPr="00317A6D" w:rsidDel="006058E8" w:rsidRDefault="00CE7C04" w:rsidP="00193D82">
            <w:pPr>
              <w:rPr>
                <w:del w:id="1943" w:author="John Peng" w:date="2015-03-27T21:04:00Z"/>
                <w:rFonts w:ascii="微软雅黑" w:eastAsia="微软雅黑" w:hAnsi="微软雅黑"/>
              </w:rPr>
            </w:pPr>
            <w:del w:id="194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行程名</w:delText>
              </w:r>
            </w:del>
          </w:p>
        </w:tc>
        <w:tc>
          <w:tcPr>
            <w:tcW w:w="4261" w:type="dxa"/>
            <w:shd w:val="clear" w:color="auto" w:fill="auto"/>
          </w:tcPr>
          <w:p w14:paraId="0E190CE3" w14:textId="77777777" w:rsidR="00CE7C04" w:rsidRPr="00317A6D" w:rsidDel="006058E8" w:rsidRDefault="00CE7C04" w:rsidP="00193D82">
            <w:pPr>
              <w:rPr>
                <w:del w:id="194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AD99A39" w14:textId="77777777" w:rsidTr="00193D82">
        <w:trPr>
          <w:trHeight w:hRule="exact" w:val="510"/>
          <w:del w:id="1946" w:author="John Peng" w:date="2015-03-27T21:04:00Z"/>
        </w:trPr>
        <w:tc>
          <w:tcPr>
            <w:tcW w:w="4261" w:type="dxa"/>
            <w:shd w:val="clear" w:color="auto" w:fill="auto"/>
          </w:tcPr>
          <w:p w14:paraId="70AE35A1" w14:textId="77777777" w:rsidR="00CE7C04" w:rsidRPr="00317A6D" w:rsidDel="006058E8" w:rsidRDefault="00CE7C04" w:rsidP="00193D82">
            <w:pPr>
              <w:rPr>
                <w:del w:id="1947" w:author="John Peng" w:date="2015-03-27T21:04:00Z"/>
                <w:rFonts w:ascii="微软雅黑" w:eastAsia="微软雅黑" w:hAnsi="微软雅黑"/>
              </w:rPr>
            </w:pPr>
            <w:del w:id="194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成员名</w:delText>
              </w:r>
            </w:del>
          </w:p>
        </w:tc>
        <w:tc>
          <w:tcPr>
            <w:tcW w:w="4261" w:type="dxa"/>
            <w:shd w:val="clear" w:color="auto" w:fill="auto"/>
          </w:tcPr>
          <w:p w14:paraId="664C5EB1" w14:textId="77777777" w:rsidR="00CE7C04" w:rsidRPr="00317A6D" w:rsidDel="006058E8" w:rsidRDefault="00CE7C04" w:rsidP="00193D82">
            <w:pPr>
              <w:rPr>
                <w:del w:id="194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0C8F0A6" w14:textId="77777777" w:rsidTr="00193D82">
        <w:trPr>
          <w:trHeight w:hRule="exact" w:val="510"/>
          <w:del w:id="1950" w:author="John Peng" w:date="2015-03-27T21:04:00Z"/>
        </w:trPr>
        <w:tc>
          <w:tcPr>
            <w:tcW w:w="4261" w:type="dxa"/>
            <w:shd w:val="clear" w:color="auto" w:fill="auto"/>
          </w:tcPr>
          <w:p w14:paraId="28FE4218" w14:textId="77777777" w:rsidR="00CE7C04" w:rsidRPr="00317A6D" w:rsidDel="006058E8" w:rsidRDefault="00CE7C04" w:rsidP="00193D82">
            <w:pPr>
              <w:rPr>
                <w:del w:id="1951" w:author="John Peng" w:date="2015-03-27T21:04:00Z"/>
                <w:rFonts w:ascii="微软雅黑" w:eastAsia="微软雅黑" w:hAnsi="微软雅黑"/>
              </w:rPr>
            </w:pPr>
            <w:del w:id="195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位置信息</w:delText>
              </w:r>
            </w:del>
          </w:p>
        </w:tc>
        <w:tc>
          <w:tcPr>
            <w:tcW w:w="4261" w:type="dxa"/>
            <w:shd w:val="clear" w:color="auto" w:fill="auto"/>
          </w:tcPr>
          <w:p w14:paraId="3D3A4DD6" w14:textId="77777777" w:rsidR="00CE7C04" w:rsidRPr="00317A6D" w:rsidDel="006058E8" w:rsidRDefault="00CE7C04" w:rsidP="00193D82">
            <w:pPr>
              <w:rPr>
                <w:del w:id="195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27B969F" w14:textId="77777777" w:rsidTr="00193D82">
        <w:trPr>
          <w:trHeight w:hRule="exact" w:val="510"/>
          <w:del w:id="1954" w:author="John Peng" w:date="2015-03-27T21:04:00Z"/>
        </w:trPr>
        <w:tc>
          <w:tcPr>
            <w:tcW w:w="4261" w:type="dxa"/>
            <w:shd w:val="clear" w:color="auto" w:fill="auto"/>
          </w:tcPr>
          <w:p w14:paraId="37C4C4FB" w14:textId="77777777" w:rsidR="00CE7C04" w:rsidRPr="00317A6D" w:rsidDel="006058E8" w:rsidRDefault="00CE7C04" w:rsidP="00193D82">
            <w:pPr>
              <w:rPr>
                <w:del w:id="1955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12C59F43" w14:textId="77777777" w:rsidR="00CE7C04" w:rsidRPr="00317A6D" w:rsidDel="006058E8" w:rsidRDefault="00CE7C04" w:rsidP="00193D82">
            <w:pPr>
              <w:rPr>
                <w:del w:id="195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73C32B0" w14:textId="77777777" w:rsidTr="00193D82">
        <w:trPr>
          <w:trHeight w:hRule="exact" w:val="510"/>
          <w:del w:id="1957" w:author="John Peng" w:date="2015-03-27T21:04:00Z"/>
        </w:trPr>
        <w:tc>
          <w:tcPr>
            <w:tcW w:w="4261" w:type="dxa"/>
            <w:shd w:val="clear" w:color="auto" w:fill="auto"/>
          </w:tcPr>
          <w:p w14:paraId="1A4E1DF7" w14:textId="77777777" w:rsidR="00CE7C04" w:rsidRPr="00317A6D" w:rsidDel="006058E8" w:rsidRDefault="00CE7C04" w:rsidP="00193D82">
            <w:pPr>
              <w:rPr>
                <w:del w:id="1958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1E05C28" w14:textId="77777777" w:rsidR="00CE7C04" w:rsidRPr="00317A6D" w:rsidDel="006058E8" w:rsidRDefault="00CE7C04" w:rsidP="00193D82">
            <w:pPr>
              <w:rPr>
                <w:del w:id="1959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3B7160B4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960" w:author="John Peng" w:date="2015-03-27T21:04:00Z"/>
          <w:rFonts w:ascii="微软雅黑" w:eastAsia="微软雅黑" w:hAnsi="微软雅黑"/>
        </w:rPr>
      </w:pPr>
      <w:bookmarkStart w:id="1961" w:name="_Toc413080337"/>
      <w:del w:id="1962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行程安排-事项</w:delText>
        </w:r>
        <w:bookmarkEnd w:id="1961"/>
      </w:del>
    </w:p>
    <w:p w14:paraId="0797C045" w14:textId="77777777" w:rsidR="00CE7C04" w:rsidRPr="00317A6D" w:rsidDel="006058E8" w:rsidRDefault="00CE7C04" w:rsidP="00CE7C04">
      <w:pPr>
        <w:rPr>
          <w:del w:id="1963" w:author="John Peng" w:date="2015-03-27T21:04:00Z"/>
          <w:rFonts w:ascii="微软雅黑" w:eastAsia="微软雅黑" w:hAnsi="微软雅黑"/>
          <w:i/>
          <w:color w:val="C00000"/>
        </w:rPr>
      </w:pPr>
      <w:del w:id="1964" w:author="John Peng" w:date="2015-03-27T21:04:00Z">
        <w:r w:rsidRPr="00317A6D" w:rsidDel="006058E8">
          <w:rPr>
            <w:rFonts w:ascii="微软雅黑" w:eastAsia="微软雅黑" w:hAnsi="微软雅黑" w:hint="eastAsia"/>
            <w:i/>
            <w:color w:val="C00000"/>
          </w:rPr>
          <w:delText>每个行程安排都可以记录备忘录事项。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3BA95709" w14:textId="77777777" w:rsidTr="00193D82">
        <w:trPr>
          <w:trHeight w:hRule="exact" w:val="510"/>
          <w:del w:id="1965" w:author="John Peng" w:date="2015-03-27T21:04:00Z"/>
        </w:trPr>
        <w:tc>
          <w:tcPr>
            <w:tcW w:w="4261" w:type="dxa"/>
            <w:shd w:val="clear" w:color="auto" w:fill="808080"/>
          </w:tcPr>
          <w:p w14:paraId="63B7D99A" w14:textId="77777777" w:rsidR="00CE7C04" w:rsidRPr="00317A6D" w:rsidDel="006058E8" w:rsidRDefault="00CE7C04" w:rsidP="00193D82">
            <w:pPr>
              <w:jc w:val="center"/>
              <w:rPr>
                <w:del w:id="196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96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1F23CE2D" w14:textId="77777777" w:rsidR="00CE7C04" w:rsidRPr="00317A6D" w:rsidDel="006058E8" w:rsidRDefault="00CE7C04" w:rsidP="00193D82">
            <w:pPr>
              <w:jc w:val="center"/>
              <w:rPr>
                <w:del w:id="196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96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750513E1" w14:textId="77777777" w:rsidTr="00193D82">
        <w:trPr>
          <w:trHeight w:hRule="exact" w:val="510"/>
          <w:del w:id="1970" w:author="John Peng" w:date="2015-03-27T21:04:00Z"/>
        </w:trPr>
        <w:tc>
          <w:tcPr>
            <w:tcW w:w="4261" w:type="dxa"/>
            <w:shd w:val="clear" w:color="auto" w:fill="auto"/>
          </w:tcPr>
          <w:p w14:paraId="6A7CC112" w14:textId="77777777" w:rsidR="00CE7C04" w:rsidRPr="00317A6D" w:rsidDel="006058E8" w:rsidRDefault="00CE7C04" w:rsidP="00193D82">
            <w:pPr>
              <w:rPr>
                <w:del w:id="1971" w:author="John Peng" w:date="2015-03-27T21:04:00Z"/>
                <w:rFonts w:ascii="微软雅黑" w:eastAsia="微软雅黑" w:hAnsi="微软雅黑"/>
              </w:rPr>
            </w:pPr>
            <w:del w:id="197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事项内容</w:delText>
              </w:r>
            </w:del>
          </w:p>
        </w:tc>
        <w:tc>
          <w:tcPr>
            <w:tcW w:w="4261" w:type="dxa"/>
            <w:shd w:val="clear" w:color="auto" w:fill="auto"/>
          </w:tcPr>
          <w:p w14:paraId="4F07B059" w14:textId="77777777" w:rsidR="00CE7C04" w:rsidRPr="00317A6D" w:rsidDel="006058E8" w:rsidRDefault="00CE7C04" w:rsidP="00193D82">
            <w:pPr>
              <w:rPr>
                <w:del w:id="197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7CF9AF3" w14:textId="77777777" w:rsidTr="00193D82">
        <w:trPr>
          <w:trHeight w:hRule="exact" w:val="510"/>
          <w:del w:id="1974" w:author="John Peng" w:date="2015-03-27T21:04:00Z"/>
        </w:trPr>
        <w:tc>
          <w:tcPr>
            <w:tcW w:w="4261" w:type="dxa"/>
            <w:shd w:val="clear" w:color="auto" w:fill="auto"/>
          </w:tcPr>
          <w:p w14:paraId="5ED89EDD" w14:textId="77777777" w:rsidR="00CE7C04" w:rsidRPr="00317A6D" w:rsidDel="006058E8" w:rsidRDefault="00CE7C04" w:rsidP="00193D82">
            <w:pPr>
              <w:rPr>
                <w:del w:id="1975" w:author="John Peng" w:date="2015-03-27T21:04:00Z"/>
                <w:rFonts w:ascii="微软雅黑" w:eastAsia="微软雅黑" w:hAnsi="微软雅黑"/>
              </w:rPr>
            </w:pPr>
            <w:del w:id="197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是否提醒</w:delText>
              </w:r>
            </w:del>
          </w:p>
        </w:tc>
        <w:tc>
          <w:tcPr>
            <w:tcW w:w="4261" w:type="dxa"/>
            <w:shd w:val="clear" w:color="auto" w:fill="auto"/>
          </w:tcPr>
          <w:p w14:paraId="37537581" w14:textId="77777777" w:rsidR="00CE7C04" w:rsidRPr="00317A6D" w:rsidDel="006058E8" w:rsidRDefault="00CE7C04" w:rsidP="00193D82">
            <w:pPr>
              <w:rPr>
                <w:del w:id="197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E4981F3" w14:textId="77777777" w:rsidTr="00193D82">
        <w:trPr>
          <w:trHeight w:hRule="exact" w:val="510"/>
          <w:del w:id="1978" w:author="John Peng" w:date="2015-03-27T21:04:00Z"/>
        </w:trPr>
        <w:tc>
          <w:tcPr>
            <w:tcW w:w="4261" w:type="dxa"/>
            <w:shd w:val="clear" w:color="auto" w:fill="auto"/>
          </w:tcPr>
          <w:p w14:paraId="127821E4" w14:textId="77777777" w:rsidR="00CE7C04" w:rsidRPr="00317A6D" w:rsidDel="006058E8" w:rsidRDefault="00CE7C04" w:rsidP="00193D82">
            <w:pPr>
              <w:rPr>
                <w:del w:id="1979" w:author="John Peng" w:date="2015-03-27T21:04:00Z"/>
                <w:rFonts w:ascii="微软雅黑" w:eastAsia="微软雅黑" w:hAnsi="微软雅黑"/>
              </w:rPr>
            </w:pPr>
            <w:del w:id="198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提醒时间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25B8D17D" w14:textId="77777777" w:rsidR="00CE7C04" w:rsidRPr="00317A6D" w:rsidDel="006058E8" w:rsidRDefault="00CE7C04" w:rsidP="00193D82">
            <w:pPr>
              <w:rPr>
                <w:del w:id="198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8ED860A" w14:textId="77777777" w:rsidTr="00193D82">
        <w:trPr>
          <w:trHeight w:hRule="exact" w:val="510"/>
          <w:del w:id="1982" w:author="John Peng" w:date="2015-03-27T21:04:00Z"/>
        </w:trPr>
        <w:tc>
          <w:tcPr>
            <w:tcW w:w="4261" w:type="dxa"/>
            <w:shd w:val="clear" w:color="auto" w:fill="auto"/>
          </w:tcPr>
          <w:p w14:paraId="250B2371" w14:textId="77777777" w:rsidR="00CE7C04" w:rsidRPr="00317A6D" w:rsidDel="006058E8" w:rsidRDefault="00CE7C04" w:rsidP="00193D82">
            <w:pPr>
              <w:rPr>
                <w:del w:id="1983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375B6990" w14:textId="77777777" w:rsidR="00CE7C04" w:rsidRPr="00317A6D" w:rsidDel="006058E8" w:rsidRDefault="00CE7C04" w:rsidP="00193D82">
            <w:pPr>
              <w:rPr>
                <w:del w:id="198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9C1BFE1" w14:textId="77777777" w:rsidTr="00193D82">
        <w:trPr>
          <w:trHeight w:hRule="exact" w:val="510"/>
          <w:del w:id="1985" w:author="John Peng" w:date="2015-03-27T21:04:00Z"/>
        </w:trPr>
        <w:tc>
          <w:tcPr>
            <w:tcW w:w="4261" w:type="dxa"/>
            <w:shd w:val="clear" w:color="auto" w:fill="auto"/>
          </w:tcPr>
          <w:p w14:paraId="5B3C0778" w14:textId="77777777" w:rsidR="00CE7C04" w:rsidRPr="00317A6D" w:rsidDel="006058E8" w:rsidRDefault="00CE7C04" w:rsidP="00193D82">
            <w:pPr>
              <w:rPr>
                <w:del w:id="1986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8F77EA1" w14:textId="77777777" w:rsidR="00CE7C04" w:rsidRPr="00317A6D" w:rsidDel="006058E8" w:rsidRDefault="00CE7C04" w:rsidP="00193D82">
            <w:pPr>
              <w:rPr>
                <w:del w:id="1987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58EAE8F6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1988" w:author="John Peng" w:date="2015-03-27T21:04:00Z"/>
          <w:rFonts w:ascii="微软雅黑" w:eastAsia="微软雅黑" w:hAnsi="微软雅黑"/>
        </w:rPr>
      </w:pPr>
      <w:bookmarkStart w:id="1989" w:name="_Toc413080338"/>
      <w:del w:id="1990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行程安排-预算</w:delText>
        </w:r>
        <w:bookmarkEnd w:id="1989"/>
      </w:del>
    </w:p>
    <w:p w14:paraId="46F8177C" w14:textId="77777777" w:rsidR="00CE7C04" w:rsidRPr="00317A6D" w:rsidDel="006058E8" w:rsidRDefault="00CE7C04" w:rsidP="00CE7C04">
      <w:pPr>
        <w:rPr>
          <w:del w:id="1991" w:author="John Peng" w:date="2015-03-27T21:04:00Z"/>
          <w:rFonts w:ascii="微软雅黑" w:eastAsia="微软雅黑" w:hAnsi="微软雅黑"/>
        </w:rPr>
      </w:pPr>
      <w:del w:id="1992" w:author="John Peng" w:date="2015-03-27T21:04:00Z">
        <w:r w:rsidRPr="00317A6D" w:rsidDel="006058E8">
          <w:rPr>
            <w:rFonts w:ascii="微软雅黑" w:eastAsia="微软雅黑" w:hAnsi="微软雅黑" w:hint="eastAsia"/>
            <w:i/>
            <w:color w:val="C00000"/>
          </w:rPr>
          <w:delText>每个行程安排都可以记录该想安排的费用预算。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79AB2154" w14:textId="77777777" w:rsidTr="00193D82">
        <w:trPr>
          <w:trHeight w:hRule="exact" w:val="510"/>
          <w:del w:id="1993" w:author="John Peng" w:date="2015-03-27T21:04:00Z"/>
        </w:trPr>
        <w:tc>
          <w:tcPr>
            <w:tcW w:w="4261" w:type="dxa"/>
            <w:shd w:val="clear" w:color="auto" w:fill="808080"/>
          </w:tcPr>
          <w:p w14:paraId="36A9BC06" w14:textId="77777777" w:rsidR="00CE7C04" w:rsidRPr="00317A6D" w:rsidDel="006058E8" w:rsidRDefault="00CE7C04" w:rsidP="00193D82">
            <w:pPr>
              <w:jc w:val="center"/>
              <w:rPr>
                <w:del w:id="1994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995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289F1310" w14:textId="77777777" w:rsidR="00CE7C04" w:rsidRPr="00317A6D" w:rsidDel="006058E8" w:rsidRDefault="00CE7C04" w:rsidP="00193D82">
            <w:pPr>
              <w:jc w:val="center"/>
              <w:rPr>
                <w:del w:id="199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199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32351656" w14:textId="77777777" w:rsidTr="00193D82">
        <w:trPr>
          <w:trHeight w:hRule="exact" w:val="510"/>
          <w:del w:id="1998" w:author="John Peng" w:date="2015-03-27T21:04:00Z"/>
        </w:trPr>
        <w:tc>
          <w:tcPr>
            <w:tcW w:w="4261" w:type="dxa"/>
            <w:shd w:val="clear" w:color="auto" w:fill="auto"/>
          </w:tcPr>
          <w:p w14:paraId="352A8F86" w14:textId="77777777" w:rsidR="00CE7C04" w:rsidRPr="00317A6D" w:rsidDel="006058E8" w:rsidRDefault="00CE7C04" w:rsidP="00193D82">
            <w:pPr>
              <w:rPr>
                <w:del w:id="1999" w:author="John Peng" w:date="2015-03-27T21:04:00Z"/>
                <w:rFonts w:ascii="微软雅黑" w:eastAsia="微软雅黑" w:hAnsi="微软雅黑"/>
              </w:rPr>
            </w:pPr>
            <w:del w:id="200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行程安排</w:delText>
              </w:r>
            </w:del>
          </w:p>
        </w:tc>
        <w:tc>
          <w:tcPr>
            <w:tcW w:w="4261" w:type="dxa"/>
            <w:shd w:val="clear" w:color="auto" w:fill="auto"/>
          </w:tcPr>
          <w:p w14:paraId="3CD0D2D5" w14:textId="77777777" w:rsidR="00CE7C04" w:rsidRPr="00317A6D" w:rsidDel="006058E8" w:rsidRDefault="00CE7C04" w:rsidP="00193D82">
            <w:pPr>
              <w:rPr>
                <w:del w:id="200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9940AF5" w14:textId="77777777" w:rsidTr="00193D82">
        <w:trPr>
          <w:trHeight w:hRule="exact" w:val="510"/>
          <w:del w:id="2002" w:author="John Peng" w:date="2015-03-27T21:04:00Z"/>
        </w:trPr>
        <w:tc>
          <w:tcPr>
            <w:tcW w:w="4261" w:type="dxa"/>
            <w:shd w:val="clear" w:color="auto" w:fill="auto"/>
          </w:tcPr>
          <w:p w14:paraId="39A6BCBB" w14:textId="77777777" w:rsidR="00CE7C04" w:rsidRPr="00317A6D" w:rsidDel="006058E8" w:rsidRDefault="00CE7C04" w:rsidP="00193D82">
            <w:pPr>
              <w:rPr>
                <w:del w:id="2003" w:author="John Peng" w:date="2015-03-27T21:04:00Z"/>
                <w:rFonts w:ascii="微软雅黑" w:eastAsia="微软雅黑" w:hAnsi="微软雅黑"/>
              </w:rPr>
            </w:pPr>
            <w:del w:id="200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单价</w:delText>
              </w:r>
            </w:del>
          </w:p>
        </w:tc>
        <w:tc>
          <w:tcPr>
            <w:tcW w:w="4261" w:type="dxa"/>
            <w:shd w:val="clear" w:color="auto" w:fill="auto"/>
          </w:tcPr>
          <w:p w14:paraId="4CA32375" w14:textId="77777777" w:rsidR="00CE7C04" w:rsidRPr="00317A6D" w:rsidDel="006058E8" w:rsidRDefault="00CE7C04" w:rsidP="00193D82">
            <w:pPr>
              <w:rPr>
                <w:del w:id="200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42A5363" w14:textId="77777777" w:rsidTr="00193D82">
        <w:trPr>
          <w:trHeight w:hRule="exact" w:val="510"/>
          <w:del w:id="2006" w:author="John Peng" w:date="2015-03-27T21:04:00Z"/>
        </w:trPr>
        <w:tc>
          <w:tcPr>
            <w:tcW w:w="4261" w:type="dxa"/>
            <w:shd w:val="clear" w:color="auto" w:fill="auto"/>
          </w:tcPr>
          <w:p w14:paraId="2F752F79" w14:textId="77777777" w:rsidR="00CE7C04" w:rsidRPr="00317A6D" w:rsidDel="006058E8" w:rsidRDefault="00CE7C04" w:rsidP="00193D82">
            <w:pPr>
              <w:rPr>
                <w:del w:id="2007" w:author="John Peng" w:date="2015-03-27T21:04:00Z"/>
                <w:rFonts w:ascii="微软雅黑" w:eastAsia="微软雅黑" w:hAnsi="微软雅黑"/>
              </w:rPr>
            </w:pPr>
            <w:del w:id="200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人数</w:delText>
              </w:r>
            </w:del>
          </w:p>
        </w:tc>
        <w:tc>
          <w:tcPr>
            <w:tcW w:w="4261" w:type="dxa"/>
            <w:shd w:val="clear" w:color="auto" w:fill="auto"/>
          </w:tcPr>
          <w:p w14:paraId="3DAAFFF6" w14:textId="77777777" w:rsidR="00CE7C04" w:rsidRPr="00317A6D" w:rsidDel="006058E8" w:rsidRDefault="00CE7C04" w:rsidP="00193D82">
            <w:pPr>
              <w:rPr>
                <w:del w:id="200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B08E430" w14:textId="77777777" w:rsidTr="00193D82">
        <w:trPr>
          <w:trHeight w:hRule="exact" w:val="510"/>
          <w:del w:id="2010" w:author="John Peng" w:date="2015-03-27T21:04:00Z"/>
        </w:trPr>
        <w:tc>
          <w:tcPr>
            <w:tcW w:w="4261" w:type="dxa"/>
            <w:shd w:val="clear" w:color="auto" w:fill="auto"/>
          </w:tcPr>
          <w:p w14:paraId="46CDE0B2" w14:textId="77777777" w:rsidR="00CE7C04" w:rsidRPr="00317A6D" w:rsidDel="006058E8" w:rsidRDefault="00CE7C04" w:rsidP="00193D82">
            <w:pPr>
              <w:rPr>
                <w:del w:id="2011" w:author="John Peng" w:date="2015-03-27T21:04:00Z"/>
                <w:rFonts w:ascii="微软雅黑" w:eastAsia="微软雅黑" w:hAnsi="微软雅黑"/>
              </w:rPr>
            </w:pPr>
            <w:del w:id="201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合计</w:delText>
              </w:r>
            </w:del>
          </w:p>
        </w:tc>
        <w:tc>
          <w:tcPr>
            <w:tcW w:w="4261" w:type="dxa"/>
            <w:shd w:val="clear" w:color="auto" w:fill="auto"/>
          </w:tcPr>
          <w:p w14:paraId="6331DD6F" w14:textId="77777777" w:rsidR="00CE7C04" w:rsidRPr="00317A6D" w:rsidDel="006058E8" w:rsidRDefault="00CE7C04" w:rsidP="00193D82">
            <w:pPr>
              <w:rPr>
                <w:del w:id="201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6699971" w14:textId="77777777" w:rsidTr="00193D82">
        <w:trPr>
          <w:trHeight w:hRule="exact" w:val="510"/>
          <w:del w:id="2014" w:author="John Peng" w:date="2015-03-27T21:04:00Z"/>
        </w:trPr>
        <w:tc>
          <w:tcPr>
            <w:tcW w:w="4261" w:type="dxa"/>
            <w:shd w:val="clear" w:color="auto" w:fill="auto"/>
          </w:tcPr>
          <w:p w14:paraId="6F26B863" w14:textId="77777777" w:rsidR="00CE7C04" w:rsidRPr="00317A6D" w:rsidDel="006058E8" w:rsidRDefault="00CE7C04" w:rsidP="00193D82">
            <w:pPr>
              <w:rPr>
                <w:del w:id="2015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3B7C9B96" w14:textId="77777777" w:rsidR="00CE7C04" w:rsidRPr="00317A6D" w:rsidDel="006058E8" w:rsidRDefault="00CE7C04" w:rsidP="00193D82">
            <w:pPr>
              <w:rPr>
                <w:del w:id="2016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0C3056A0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017" w:author="John Peng" w:date="2015-03-27T21:04:00Z"/>
          <w:rFonts w:ascii="微软雅黑" w:eastAsia="微软雅黑" w:hAnsi="微软雅黑"/>
        </w:rPr>
      </w:pPr>
      <w:bookmarkStart w:id="2018" w:name="_Toc413080339"/>
      <w:del w:id="2019" w:author="John Peng" w:date="2015-03-27T21:04:00Z">
        <w:r w:rsidRPr="00317A6D" w:rsidDel="006058E8">
          <w:rPr>
            <w:rFonts w:ascii="微软雅黑" w:eastAsia="微软雅黑" w:hAnsi="微软雅黑" w:hint="eastAsia"/>
          </w:rPr>
          <w:lastRenderedPageBreak/>
          <w:delText>行程安排-准备</w:delText>
        </w:r>
        <w:bookmarkEnd w:id="2018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2F7ACD63" w14:textId="77777777" w:rsidTr="00193D82">
        <w:trPr>
          <w:trHeight w:hRule="exact" w:val="510"/>
          <w:del w:id="2020" w:author="John Peng" w:date="2015-03-27T21:04:00Z"/>
        </w:trPr>
        <w:tc>
          <w:tcPr>
            <w:tcW w:w="4261" w:type="dxa"/>
            <w:shd w:val="clear" w:color="auto" w:fill="808080"/>
          </w:tcPr>
          <w:p w14:paraId="3577F20C" w14:textId="77777777" w:rsidR="00CE7C04" w:rsidRPr="00317A6D" w:rsidDel="006058E8" w:rsidRDefault="00CE7C04" w:rsidP="00193D82">
            <w:pPr>
              <w:jc w:val="center"/>
              <w:rPr>
                <w:del w:id="2021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022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558D797E" w14:textId="77777777" w:rsidR="00CE7C04" w:rsidRPr="00317A6D" w:rsidDel="006058E8" w:rsidRDefault="00CE7C04" w:rsidP="00193D82">
            <w:pPr>
              <w:jc w:val="center"/>
              <w:rPr>
                <w:del w:id="2023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024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7D6CA487" w14:textId="77777777" w:rsidTr="00193D82">
        <w:trPr>
          <w:trHeight w:hRule="exact" w:val="510"/>
          <w:del w:id="2025" w:author="John Peng" w:date="2015-03-27T21:04:00Z"/>
        </w:trPr>
        <w:tc>
          <w:tcPr>
            <w:tcW w:w="4261" w:type="dxa"/>
            <w:shd w:val="clear" w:color="auto" w:fill="auto"/>
          </w:tcPr>
          <w:p w14:paraId="1526170C" w14:textId="77777777" w:rsidR="00CE7C04" w:rsidRPr="00317A6D" w:rsidDel="006058E8" w:rsidRDefault="00CE7C04" w:rsidP="00193D82">
            <w:pPr>
              <w:rPr>
                <w:del w:id="2026" w:author="John Peng" w:date="2015-03-27T21:04:00Z"/>
                <w:rFonts w:ascii="微软雅黑" w:eastAsia="微软雅黑" w:hAnsi="微软雅黑"/>
              </w:rPr>
            </w:pPr>
            <w:del w:id="202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714EF728" w14:textId="77777777" w:rsidR="00CE7C04" w:rsidRPr="00317A6D" w:rsidDel="006058E8" w:rsidRDefault="00CE7C04" w:rsidP="00193D82">
            <w:pPr>
              <w:rPr>
                <w:del w:id="202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B01F2C2" w14:textId="77777777" w:rsidTr="00193D82">
        <w:trPr>
          <w:trHeight w:hRule="exact" w:val="510"/>
          <w:del w:id="2029" w:author="John Peng" w:date="2015-03-27T21:04:00Z"/>
        </w:trPr>
        <w:tc>
          <w:tcPr>
            <w:tcW w:w="4261" w:type="dxa"/>
            <w:shd w:val="clear" w:color="auto" w:fill="auto"/>
          </w:tcPr>
          <w:p w14:paraId="4BF0B791" w14:textId="77777777" w:rsidR="00CE7C04" w:rsidRPr="00317A6D" w:rsidDel="006058E8" w:rsidRDefault="00CE7C04" w:rsidP="00193D82">
            <w:pPr>
              <w:rPr>
                <w:del w:id="2030" w:author="John Peng" w:date="2015-03-27T21:04:00Z"/>
                <w:rFonts w:ascii="微软雅黑" w:eastAsia="微软雅黑" w:hAnsi="微软雅黑"/>
              </w:rPr>
            </w:pPr>
            <w:del w:id="203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准备事项</w:delText>
              </w:r>
            </w:del>
          </w:p>
        </w:tc>
        <w:tc>
          <w:tcPr>
            <w:tcW w:w="4261" w:type="dxa"/>
            <w:shd w:val="clear" w:color="auto" w:fill="auto"/>
          </w:tcPr>
          <w:p w14:paraId="6CBF1E80" w14:textId="77777777" w:rsidR="00CE7C04" w:rsidRPr="00317A6D" w:rsidDel="006058E8" w:rsidRDefault="00CE7C04" w:rsidP="00193D82">
            <w:pPr>
              <w:rPr>
                <w:del w:id="203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4460AEA" w14:textId="77777777" w:rsidTr="00193D82">
        <w:trPr>
          <w:trHeight w:hRule="exact" w:val="510"/>
          <w:del w:id="2033" w:author="John Peng" w:date="2015-03-27T21:04:00Z"/>
        </w:trPr>
        <w:tc>
          <w:tcPr>
            <w:tcW w:w="4261" w:type="dxa"/>
            <w:shd w:val="clear" w:color="auto" w:fill="auto"/>
          </w:tcPr>
          <w:p w14:paraId="14CAE9CD" w14:textId="77777777" w:rsidR="00CE7C04" w:rsidRPr="00317A6D" w:rsidDel="006058E8" w:rsidRDefault="00CE7C04" w:rsidP="00193D82">
            <w:pPr>
              <w:rPr>
                <w:del w:id="2034" w:author="John Peng" w:date="2015-03-27T21:04:00Z"/>
                <w:rFonts w:ascii="微软雅黑" w:eastAsia="微软雅黑" w:hAnsi="微软雅黑"/>
              </w:rPr>
            </w:pPr>
            <w:del w:id="203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操作攻略</w:delText>
              </w:r>
            </w:del>
          </w:p>
        </w:tc>
        <w:tc>
          <w:tcPr>
            <w:tcW w:w="4261" w:type="dxa"/>
            <w:shd w:val="clear" w:color="auto" w:fill="auto"/>
          </w:tcPr>
          <w:p w14:paraId="4778118C" w14:textId="77777777" w:rsidR="00CE7C04" w:rsidRPr="00317A6D" w:rsidDel="006058E8" w:rsidRDefault="00CE7C04" w:rsidP="00193D82">
            <w:pPr>
              <w:rPr>
                <w:del w:id="203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D12A509" w14:textId="77777777" w:rsidTr="00193D82">
        <w:trPr>
          <w:trHeight w:hRule="exact" w:val="510"/>
          <w:del w:id="2037" w:author="John Peng" w:date="2015-03-27T21:04:00Z"/>
        </w:trPr>
        <w:tc>
          <w:tcPr>
            <w:tcW w:w="4261" w:type="dxa"/>
            <w:shd w:val="clear" w:color="auto" w:fill="auto"/>
          </w:tcPr>
          <w:p w14:paraId="6E1D91CA" w14:textId="77777777" w:rsidR="00CE7C04" w:rsidRPr="00317A6D" w:rsidDel="006058E8" w:rsidRDefault="00CE7C04" w:rsidP="00193D82">
            <w:pPr>
              <w:rPr>
                <w:del w:id="2038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7F6EE9F7" w14:textId="77777777" w:rsidR="00CE7C04" w:rsidRPr="00317A6D" w:rsidDel="006058E8" w:rsidRDefault="00CE7C04" w:rsidP="00193D82">
            <w:pPr>
              <w:rPr>
                <w:del w:id="203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F485F9D" w14:textId="77777777" w:rsidTr="00193D82">
        <w:trPr>
          <w:trHeight w:hRule="exact" w:val="510"/>
          <w:del w:id="2040" w:author="John Peng" w:date="2015-03-27T21:04:00Z"/>
        </w:trPr>
        <w:tc>
          <w:tcPr>
            <w:tcW w:w="4261" w:type="dxa"/>
            <w:shd w:val="clear" w:color="auto" w:fill="auto"/>
          </w:tcPr>
          <w:p w14:paraId="2F52314C" w14:textId="77777777" w:rsidR="00CE7C04" w:rsidRPr="00317A6D" w:rsidDel="006058E8" w:rsidRDefault="00CE7C04" w:rsidP="00193D82">
            <w:pPr>
              <w:rPr>
                <w:del w:id="2041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7F3A0114" w14:textId="77777777" w:rsidR="00CE7C04" w:rsidRPr="00317A6D" w:rsidDel="006058E8" w:rsidRDefault="00CE7C04" w:rsidP="00193D82">
            <w:pPr>
              <w:rPr>
                <w:del w:id="2042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4688F3E9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043" w:author="John Peng" w:date="2015-03-27T21:04:00Z"/>
          <w:rFonts w:ascii="微软雅黑" w:eastAsia="微软雅黑" w:hAnsi="微软雅黑"/>
        </w:rPr>
      </w:pPr>
      <w:bookmarkStart w:id="2044" w:name="_Toc413080340"/>
      <w:del w:id="2045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行程安排-交通安排</w:delText>
        </w:r>
        <w:bookmarkEnd w:id="2044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2A922442" w14:textId="77777777" w:rsidTr="00193D82">
        <w:trPr>
          <w:trHeight w:hRule="exact" w:val="510"/>
          <w:del w:id="2046" w:author="John Peng" w:date="2015-03-27T21:04:00Z"/>
        </w:trPr>
        <w:tc>
          <w:tcPr>
            <w:tcW w:w="4261" w:type="dxa"/>
            <w:shd w:val="clear" w:color="auto" w:fill="808080"/>
          </w:tcPr>
          <w:p w14:paraId="0F01FE73" w14:textId="77777777" w:rsidR="00CE7C04" w:rsidRPr="00317A6D" w:rsidDel="006058E8" w:rsidRDefault="00CE7C04" w:rsidP="00193D82">
            <w:pPr>
              <w:jc w:val="center"/>
              <w:rPr>
                <w:del w:id="2047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048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5A8B3C38" w14:textId="77777777" w:rsidR="00CE7C04" w:rsidRPr="00317A6D" w:rsidDel="006058E8" w:rsidRDefault="00CE7C04" w:rsidP="00193D82">
            <w:pPr>
              <w:jc w:val="center"/>
              <w:rPr>
                <w:del w:id="2049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050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57762D14" w14:textId="77777777" w:rsidTr="00193D82">
        <w:trPr>
          <w:trHeight w:hRule="exact" w:val="510"/>
          <w:del w:id="2051" w:author="John Peng" w:date="2015-03-27T21:04:00Z"/>
        </w:trPr>
        <w:tc>
          <w:tcPr>
            <w:tcW w:w="4261" w:type="dxa"/>
            <w:shd w:val="clear" w:color="auto" w:fill="auto"/>
          </w:tcPr>
          <w:p w14:paraId="4385D1BE" w14:textId="77777777" w:rsidR="00CE7C04" w:rsidRPr="00317A6D" w:rsidDel="006058E8" w:rsidRDefault="00CE7C04" w:rsidP="00193D82">
            <w:pPr>
              <w:rPr>
                <w:del w:id="2052" w:author="John Peng" w:date="2015-03-27T21:04:00Z"/>
                <w:rFonts w:ascii="微软雅黑" w:eastAsia="微软雅黑" w:hAnsi="微软雅黑"/>
              </w:rPr>
            </w:pPr>
            <w:del w:id="205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7FCC30B9" w14:textId="77777777" w:rsidR="00CE7C04" w:rsidRPr="00317A6D" w:rsidDel="006058E8" w:rsidRDefault="00CE7C04" w:rsidP="00193D82">
            <w:pPr>
              <w:rPr>
                <w:del w:id="205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AFC6CBD" w14:textId="77777777" w:rsidTr="00193D82">
        <w:trPr>
          <w:trHeight w:hRule="exact" w:val="510"/>
          <w:del w:id="2055" w:author="John Peng" w:date="2015-03-27T21:04:00Z"/>
        </w:trPr>
        <w:tc>
          <w:tcPr>
            <w:tcW w:w="4261" w:type="dxa"/>
            <w:shd w:val="clear" w:color="auto" w:fill="auto"/>
          </w:tcPr>
          <w:p w14:paraId="6BAC4C7A" w14:textId="77777777" w:rsidR="00CE7C04" w:rsidRPr="00317A6D" w:rsidDel="006058E8" w:rsidRDefault="00CE7C04" w:rsidP="00193D82">
            <w:pPr>
              <w:rPr>
                <w:del w:id="2056" w:author="John Peng" w:date="2015-03-27T21:04:00Z"/>
                <w:rFonts w:ascii="微软雅黑" w:eastAsia="微软雅黑" w:hAnsi="微软雅黑"/>
              </w:rPr>
            </w:pPr>
            <w:del w:id="205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4BFED9F5" w14:textId="77777777" w:rsidR="00CE7C04" w:rsidRPr="00317A6D" w:rsidDel="006058E8" w:rsidRDefault="00CE7C04" w:rsidP="00193D82">
            <w:pPr>
              <w:rPr>
                <w:del w:id="205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D20CB78" w14:textId="77777777" w:rsidTr="00193D82">
        <w:trPr>
          <w:trHeight w:hRule="exact" w:val="510"/>
          <w:del w:id="2059" w:author="John Peng" w:date="2015-03-27T21:04:00Z"/>
        </w:trPr>
        <w:tc>
          <w:tcPr>
            <w:tcW w:w="4261" w:type="dxa"/>
            <w:shd w:val="clear" w:color="auto" w:fill="auto"/>
          </w:tcPr>
          <w:p w14:paraId="10E4553F" w14:textId="77777777" w:rsidR="00CE7C04" w:rsidRPr="00317A6D" w:rsidDel="006058E8" w:rsidRDefault="00CE7C04" w:rsidP="00193D82">
            <w:pPr>
              <w:rPr>
                <w:del w:id="2060" w:author="John Peng" w:date="2015-03-27T21:04:00Z"/>
                <w:rFonts w:ascii="微软雅黑" w:eastAsia="微软雅黑" w:hAnsi="微软雅黑"/>
              </w:rPr>
            </w:pPr>
            <w:del w:id="206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行程日期</w:delText>
              </w:r>
            </w:del>
          </w:p>
        </w:tc>
        <w:tc>
          <w:tcPr>
            <w:tcW w:w="4261" w:type="dxa"/>
            <w:shd w:val="clear" w:color="auto" w:fill="auto"/>
          </w:tcPr>
          <w:p w14:paraId="22A70969" w14:textId="77777777" w:rsidR="00CE7C04" w:rsidRPr="00317A6D" w:rsidDel="006058E8" w:rsidRDefault="00CE7C04" w:rsidP="00193D82">
            <w:pPr>
              <w:rPr>
                <w:del w:id="206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5E8687F" w14:textId="77777777" w:rsidTr="00193D82">
        <w:trPr>
          <w:trHeight w:hRule="exact" w:val="510"/>
          <w:del w:id="2063" w:author="John Peng" w:date="2015-03-27T21:04:00Z"/>
        </w:trPr>
        <w:tc>
          <w:tcPr>
            <w:tcW w:w="4261" w:type="dxa"/>
            <w:shd w:val="clear" w:color="auto" w:fill="auto"/>
          </w:tcPr>
          <w:p w14:paraId="6E2AC1FD" w14:textId="77777777" w:rsidR="00CE7C04" w:rsidRPr="00317A6D" w:rsidDel="006058E8" w:rsidRDefault="00CE7C04" w:rsidP="00193D82">
            <w:pPr>
              <w:rPr>
                <w:del w:id="2064" w:author="John Peng" w:date="2015-03-27T21:04:00Z"/>
                <w:rFonts w:ascii="微软雅黑" w:eastAsia="微软雅黑" w:hAnsi="微软雅黑"/>
              </w:rPr>
            </w:pPr>
            <w:del w:id="206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安排类型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7960E970" w14:textId="77777777" w:rsidR="00CE7C04" w:rsidRPr="00317A6D" w:rsidDel="006058E8" w:rsidRDefault="00CE7C04" w:rsidP="00193D82">
            <w:pPr>
              <w:rPr>
                <w:del w:id="2066" w:author="John Peng" w:date="2015-03-27T21:04:00Z"/>
                <w:rFonts w:ascii="微软雅黑" w:eastAsia="微软雅黑" w:hAnsi="微软雅黑"/>
              </w:rPr>
            </w:pPr>
            <w:del w:id="206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集体/个体</w:delText>
              </w:r>
            </w:del>
          </w:p>
        </w:tc>
      </w:tr>
      <w:tr w:rsidR="00CE7C04" w:rsidRPr="00317A6D" w:rsidDel="006058E8" w14:paraId="1D4D5C59" w14:textId="77777777" w:rsidTr="00193D82">
        <w:trPr>
          <w:trHeight w:hRule="exact" w:val="510"/>
          <w:del w:id="2068" w:author="John Peng" w:date="2015-03-27T21:04:00Z"/>
        </w:trPr>
        <w:tc>
          <w:tcPr>
            <w:tcW w:w="4261" w:type="dxa"/>
            <w:shd w:val="clear" w:color="auto" w:fill="auto"/>
          </w:tcPr>
          <w:p w14:paraId="0FFD9EE4" w14:textId="77777777" w:rsidR="00CE7C04" w:rsidRPr="00317A6D" w:rsidDel="006058E8" w:rsidRDefault="00CE7C04" w:rsidP="00193D82">
            <w:pPr>
              <w:rPr>
                <w:del w:id="2069" w:author="John Peng" w:date="2015-03-27T21:04:00Z"/>
                <w:rFonts w:ascii="微软雅黑" w:eastAsia="微软雅黑" w:hAnsi="微软雅黑"/>
              </w:rPr>
            </w:pPr>
            <w:del w:id="207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交通方式</w:delText>
              </w:r>
            </w:del>
          </w:p>
        </w:tc>
        <w:tc>
          <w:tcPr>
            <w:tcW w:w="4261" w:type="dxa"/>
            <w:shd w:val="clear" w:color="auto" w:fill="auto"/>
          </w:tcPr>
          <w:p w14:paraId="0FC540A3" w14:textId="77777777" w:rsidR="00CE7C04" w:rsidRPr="00317A6D" w:rsidDel="006058E8" w:rsidRDefault="00CE7C04" w:rsidP="00193D82">
            <w:pPr>
              <w:rPr>
                <w:del w:id="207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AD33B4D" w14:textId="77777777" w:rsidTr="00193D82">
        <w:trPr>
          <w:trHeight w:hRule="exact" w:val="510"/>
          <w:del w:id="2072" w:author="John Peng" w:date="2015-03-27T21:04:00Z"/>
        </w:trPr>
        <w:tc>
          <w:tcPr>
            <w:tcW w:w="4261" w:type="dxa"/>
            <w:shd w:val="clear" w:color="auto" w:fill="auto"/>
          </w:tcPr>
          <w:p w14:paraId="3BDC7F79" w14:textId="77777777" w:rsidR="00CE7C04" w:rsidRPr="00317A6D" w:rsidDel="006058E8" w:rsidRDefault="00CE7C04" w:rsidP="00193D82">
            <w:pPr>
              <w:rPr>
                <w:del w:id="2073" w:author="John Peng" w:date="2015-03-27T21:04:00Z"/>
                <w:rFonts w:ascii="微软雅黑" w:eastAsia="微软雅黑" w:hAnsi="微软雅黑"/>
              </w:rPr>
            </w:pPr>
            <w:del w:id="207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航班/班次</w:delText>
              </w:r>
            </w:del>
          </w:p>
        </w:tc>
        <w:tc>
          <w:tcPr>
            <w:tcW w:w="4261" w:type="dxa"/>
            <w:shd w:val="clear" w:color="auto" w:fill="auto"/>
          </w:tcPr>
          <w:p w14:paraId="15132731" w14:textId="77777777" w:rsidR="00CE7C04" w:rsidRPr="00317A6D" w:rsidDel="006058E8" w:rsidRDefault="00CE7C04" w:rsidP="00193D82">
            <w:pPr>
              <w:rPr>
                <w:del w:id="207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C32C092" w14:textId="77777777" w:rsidTr="00193D82">
        <w:trPr>
          <w:trHeight w:hRule="exact" w:val="510"/>
          <w:del w:id="2076" w:author="John Peng" w:date="2015-03-27T21:04:00Z"/>
        </w:trPr>
        <w:tc>
          <w:tcPr>
            <w:tcW w:w="4261" w:type="dxa"/>
            <w:shd w:val="clear" w:color="auto" w:fill="auto"/>
          </w:tcPr>
          <w:p w14:paraId="3496AACD" w14:textId="77777777" w:rsidR="00CE7C04" w:rsidRPr="00317A6D" w:rsidDel="006058E8" w:rsidRDefault="00CE7C04" w:rsidP="00193D82">
            <w:pPr>
              <w:rPr>
                <w:del w:id="2077" w:author="John Peng" w:date="2015-03-27T21:04:00Z"/>
                <w:rFonts w:ascii="微软雅黑" w:eastAsia="微软雅黑" w:hAnsi="微软雅黑"/>
              </w:rPr>
            </w:pPr>
            <w:del w:id="207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出发时间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13234C4C" w14:textId="77777777" w:rsidR="00CE7C04" w:rsidRPr="00317A6D" w:rsidDel="006058E8" w:rsidRDefault="00CE7C04" w:rsidP="00193D82">
            <w:pPr>
              <w:rPr>
                <w:del w:id="207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3DE4F87" w14:textId="77777777" w:rsidTr="00193D82">
        <w:trPr>
          <w:trHeight w:hRule="exact" w:val="510"/>
          <w:del w:id="2080" w:author="John Peng" w:date="2015-03-27T21:04:00Z"/>
        </w:trPr>
        <w:tc>
          <w:tcPr>
            <w:tcW w:w="4261" w:type="dxa"/>
            <w:shd w:val="clear" w:color="auto" w:fill="auto"/>
          </w:tcPr>
          <w:p w14:paraId="52128D62" w14:textId="77777777" w:rsidR="00CE7C04" w:rsidRPr="00317A6D" w:rsidDel="006058E8" w:rsidRDefault="00CE7C04" w:rsidP="00193D82">
            <w:pPr>
              <w:rPr>
                <w:del w:id="2081" w:author="John Peng" w:date="2015-03-27T21:04:00Z"/>
                <w:rFonts w:ascii="微软雅黑" w:eastAsia="微软雅黑" w:hAnsi="微软雅黑"/>
              </w:rPr>
            </w:pPr>
            <w:del w:id="208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到达地点</w:delText>
              </w:r>
            </w:del>
          </w:p>
        </w:tc>
        <w:tc>
          <w:tcPr>
            <w:tcW w:w="4261" w:type="dxa"/>
            <w:shd w:val="clear" w:color="auto" w:fill="auto"/>
          </w:tcPr>
          <w:p w14:paraId="2CC6DB78" w14:textId="77777777" w:rsidR="00CE7C04" w:rsidRPr="00317A6D" w:rsidDel="006058E8" w:rsidRDefault="00CE7C04" w:rsidP="00193D82">
            <w:pPr>
              <w:rPr>
                <w:del w:id="208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B4D8132" w14:textId="77777777" w:rsidTr="00193D82">
        <w:trPr>
          <w:trHeight w:hRule="exact" w:val="510"/>
          <w:del w:id="2084" w:author="John Peng" w:date="2015-03-27T21:04:00Z"/>
        </w:trPr>
        <w:tc>
          <w:tcPr>
            <w:tcW w:w="4261" w:type="dxa"/>
            <w:shd w:val="clear" w:color="auto" w:fill="auto"/>
          </w:tcPr>
          <w:p w14:paraId="629DCC14" w14:textId="77777777" w:rsidR="00CE7C04" w:rsidRPr="00317A6D" w:rsidDel="006058E8" w:rsidRDefault="00CE7C04" w:rsidP="00193D82">
            <w:pPr>
              <w:rPr>
                <w:del w:id="2085" w:author="John Peng" w:date="2015-03-27T21:04:00Z"/>
                <w:rFonts w:ascii="微软雅黑" w:eastAsia="微软雅黑" w:hAnsi="微软雅黑"/>
              </w:rPr>
            </w:pPr>
            <w:del w:id="208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出发地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5AAAF388" w14:textId="77777777" w:rsidR="00CE7C04" w:rsidRPr="00317A6D" w:rsidDel="006058E8" w:rsidRDefault="00CE7C04" w:rsidP="00193D82">
            <w:pPr>
              <w:rPr>
                <w:del w:id="208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C329BFF" w14:textId="77777777" w:rsidTr="00193D82">
        <w:trPr>
          <w:trHeight w:hRule="exact" w:val="510"/>
          <w:del w:id="2088" w:author="John Peng" w:date="2015-03-27T21:04:00Z"/>
        </w:trPr>
        <w:tc>
          <w:tcPr>
            <w:tcW w:w="4261" w:type="dxa"/>
            <w:shd w:val="clear" w:color="auto" w:fill="auto"/>
          </w:tcPr>
          <w:p w14:paraId="17623E5F" w14:textId="77777777" w:rsidR="00CE7C04" w:rsidRPr="00317A6D" w:rsidDel="006058E8" w:rsidRDefault="00CE7C04" w:rsidP="00193D82">
            <w:pPr>
              <w:rPr>
                <w:del w:id="2089" w:author="John Peng" w:date="2015-03-27T21:04:00Z"/>
                <w:rFonts w:ascii="微软雅黑" w:eastAsia="微软雅黑" w:hAnsi="微软雅黑"/>
              </w:rPr>
            </w:pPr>
            <w:del w:id="209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目的地</w:delText>
              </w:r>
            </w:del>
          </w:p>
        </w:tc>
        <w:tc>
          <w:tcPr>
            <w:tcW w:w="4261" w:type="dxa"/>
            <w:shd w:val="clear" w:color="auto" w:fill="auto"/>
          </w:tcPr>
          <w:p w14:paraId="2EFF88DF" w14:textId="77777777" w:rsidR="00CE7C04" w:rsidRPr="00317A6D" w:rsidDel="006058E8" w:rsidRDefault="00CE7C04" w:rsidP="00193D82">
            <w:pPr>
              <w:rPr>
                <w:del w:id="209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3D06E3C" w14:textId="77777777" w:rsidTr="00193D82">
        <w:trPr>
          <w:trHeight w:hRule="exact" w:val="510"/>
          <w:del w:id="2092" w:author="John Peng" w:date="2015-03-27T21:04:00Z"/>
        </w:trPr>
        <w:tc>
          <w:tcPr>
            <w:tcW w:w="4261" w:type="dxa"/>
            <w:shd w:val="clear" w:color="auto" w:fill="auto"/>
          </w:tcPr>
          <w:p w14:paraId="5C9735F7" w14:textId="77777777" w:rsidR="00CE7C04" w:rsidRPr="00317A6D" w:rsidDel="006058E8" w:rsidRDefault="00CE7C04" w:rsidP="00193D82">
            <w:pPr>
              <w:rPr>
                <w:del w:id="2093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2FFE24A4" w14:textId="77777777" w:rsidR="00CE7C04" w:rsidRPr="00317A6D" w:rsidDel="006058E8" w:rsidRDefault="00CE7C04" w:rsidP="00193D82">
            <w:pPr>
              <w:rPr>
                <w:del w:id="209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13C26C7" w14:textId="77777777" w:rsidTr="00193D82">
        <w:trPr>
          <w:trHeight w:hRule="exact" w:val="510"/>
          <w:del w:id="2095" w:author="John Peng" w:date="2015-03-27T21:04:00Z"/>
        </w:trPr>
        <w:tc>
          <w:tcPr>
            <w:tcW w:w="4261" w:type="dxa"/>
            <w:shd w:val="clear" w:color="auto" w:fill="auto"/>
          </w:tcPr>
          <w:p w14:paraId="2E21D8A7" w14:textId="77777777" w:rsidR="00CE7C04" w:rsidRPr="00317A6D" w:rsidDel="006058E8" w:rsidRDefault="00CE7C04" w:rsidP="00193D82">
            <w:pPr>
              <w:rPr>
                <w:del w:id="2096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638144E0" w14:textId="77777777" w:rsidR="00CE7C04" w:rsidRPr="00317A6D" w:rsidDel="006058E8" w:rsidRDefault="00CE7C04" w:rsidP="00193D82">
            <w:pPr>
              <w:rPr>
                <w:del w:id="209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0305407" w14:textId="77777777" w:rsidTr="00193D82">
        <w:trPr>
          <w:trHeight w:hRule="exact" w:val="510"/>
          <w:del w:id="2098" w:author="John Peng" w:date="2015-03-27T21:04:00Z"/>
        </w:trPr>
        <w:tc>
          <w:tcPr>
            <w:tcW w:w="4261" w:type="dxa"/>
            <w:shd w:val="clear" w:color="auto" w:fill="auto"/>
          </w:tcPr>
          <w:p w14:paraId="2BA8A598" w14:textId="77777777" w:rsidR="00CE7C04" w:rsidRPr="00317A6D" w:rsidDel="006058E8" w:rsidRDefault="00CE7C04" w:rsidP="00193D82">
            <w:pPr>
              <w:rPr>
                <w:del w:id="2099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7FE57116" w14:textId="77777777" w:rsidR="00CE7C04" w:rsidRPr="00317A6D" w:rsidDel="006058E8" w:rsidRDefault="00CE7C04" w:rsidP="00193D82">
            <w:pPr>
              <w:rPr>
                <w:del w:id="2100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79144DE8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101" w:author="John Peng" w:date="2015-03-27T21:04:00Z"/>
          <w:rFonts w:ascii="微软雅黑" w:eastAsia="微软雅黑" w:hAnsi="微软雅黑"/>
        </w:rPr>
      </w:pPr>
      <w:bookmarkStart w:id="2102" w:name="_Toc413080341"/>
      <w:del w:id="2103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行程安排-人员签到</w:delText>
        </w:r>
        <w:bookmarkEnd w:id="2102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08349235" w14:textId="77777777" w:rsidTr="00193D82">
        <w:trPr>
          <w:trHeight w:hRule="exact" w:val="510"/>
          <w:del w:id="2104" w:author="John Peng" w:date="2015-03-27T21:04:00Z"/>
        </w:trPr>
        <w:tc>
          <w:tcPr>
            <w:tcW w:w="4261" w:type="dxa"/>
            <w:shd w:val="clear" w:color="auto" w:fill="808080"/>
          </w:tcPr>
          <w:p w14:paraId="1AFDB46B" w14:textId="77777777" w:rsidR="00CE7C04" w:rsidRPr="00317A6D" w:rsidDel="006058E8" w:rsidRDefault="00CE7C04" w:rsidP="00193D82">
            <w:pPr>
              <w:jc w:val="center"/>
              <w:rPr>
                <w:del w:id="2105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106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11FF3F85" w14:textId="77777777" w:rsidR="00CE7C04" w:rsidRPr="00317A6D" w:rsidDel="006058E8" w:rsidRDefault="00CE7C04" w:rsidP="00193D82">
            <w:pPr>
              <w:jc w:val="center"/>
              <w:rPr>
                <w:del w:id="2107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108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4C9F7FDC" w14:textId="77777777" w:rsidTr="00193D82">
        <w:trPr>
          <w:trHeight w:hRule="exact" w:val="510"/>
          <w:del w:id="2109" w:author="John Peng" w:date="2015-03-27T21:04:00Z"/>
        </w:trPr>
        <w:tc>
          <w:tcPr>
            <w:tcW w:w="4261" w:type="dxa"/>
            <w:shd w:val="clear" w:color="auto" w:fill="auto"/>
          </w:tcPr>
          <w:p w14:paraId="63D9BA44" w14:textId="77777777" w:rsidR="00CE7C04" w:rsidRPr="00317A6D" w:rsidDel="006058E8" w:rsidRDefault="00CE7C04" w:rsidP="00193D82">
            <w:pPr>
              <w:rPr>
                <w:del w:id="2110" w:author="John Peng" w:date="2015-03-27T21:04:00Z"/>
                <w:rFonts w:ascii="微软雅黑" w:eastAsia="微软雅黑" w:hAnsi="微软雅黑"/>
              </w:rPr>
            </w:pPr>
            <w:del w:id="211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32CBB9B1" w14:textId="77777777" w:rsidR="00CE7C04" w:rsidRPr="00317A6D" w:rsidDel="006058E8" w:rsidRDefault="00CE7C04" w:rsidP="00193D82">
            <w:pPr>
              <w:rPr>
                <w:del w:id="211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5D24BB7" w14:textId="77777777" w:rsidTr="00193D82">
        <w:trPr>
          <w:trHeight w:hRule="exact" w:val="510"/>
          <w:del w:id="2113" w:author="John Peng" w:date="2015-03-27T21:04:00Z"/>
        </w:trPr>
        <w:tc>
          <w:tcPr>
            <w:tcW w:w="4261" w:type="dxa"/>
            <w:shd w:val="clear" w:color="auto" w:fill="auto"/>
          </w:tcPr>
          <w:p w14:paraId="1DF8FC7B" w14:textId="77777777" w:rsidR="00CE7C04" w:rsidRPr="00317A6D" w:rsidDel="006058E8" w:rsidRDefault="00CE7C04" w:rsidP="00193D82">
            <w:pPr>
              <w:rPr>
                <w:del w:id="2114" w:author="John Peng" w:date="2015-03-27T21:04:00Z"/>
                <w:rFonts w:ascii="微软雅黑" w:eastAsia="微软雅黑" w:hAnsi="微软雅黑"/>
              </w:rPr>
            </w:pPr>
            <w:del w:id="211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签到名称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73FAC130" w14:textId="77777777" w:rsidR="00CE7C04" w:rsidRPr="00317A6D" w:rsidDel="006058E8" w:rsidRDefault="00CE7C04" w:rsidP="00193D82">
            <w:pPr>
              <w:rPr>
                <w:del w:id="211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1478CC3" w14:textId="77777777" w:rsidTr="00193D82">
        <w:trPr>
          <w:trHeight w:hRule="exact" w:val="510"/>
          <w:del w:id="2117" w:author="John Peng" w:date="2015-03-27T21:04:00Z"/>
        </w:trPr>
        <w:tc>
          <w:tcPr>
            <w:tcW w:w="4261" w:type="dxa"/>
            <w:shd w:val="clear" w:color="auto" w:fill="auto"/>
          </w:tcPr>
          <w:p w14:paraId="1FAFA04C" w14:textId="77777777" w:rsidR="00CE7C04" w:rsidRPr="00317A6D" w:rsidDel="006058E8" w:rsidRDefault="00CE7C04" w:rsidP="00193D82">
            <w:pPr>
              <w:rPr>
                <w:del w:id="2118" w:author="John Peng" w:date="2015-03-27T21:04:00Z"/>
                <w:rFonts w:ascii="微软雅黑" w:eastAsia="微软雅黑" w:hAnsi="微软雅黑"/>
              </w:rPr>
            </w:pPr>
            <w:del w:id="211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签到时间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2FA53DFB" w14:textId="77777777" w:rsidR="00CE7C04" w:rsidRPr="00317A6D" w:rsidDel="006058E8" w:rsidRDefault="00CE7C04" w:rsidP="00193D82">
            <w:pPr>
              <w:rPr>
                <w:del w:id="212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EF0677A" w14:textId="77777777" w:rsidTr="00193D82">
        <w:trPr>
          <w:trHeight w:hRule="exact" w:val="510"/>
          <w:del w:id="2121" w:author="John Peng" w:date="2015-03-27T21:04:00Z"/>
        </w:trPr>
        <w:tc>
          <w:tcPr>
            <w:tcW w:w="4261" w:type="dxa"/>
            <w:shd w:val="clear" w:color="auto" w:fill="auto"/>
          </w:tcPr>
          <w:p w14:paraId="60F01916" w14:textId="77777777" w:rsidR="00CE7C04" w:rsidRPr="00317A6D" w:rsidDel="006058E8" w:rsidRDefault="00CE7C04" w:rsidP="00193D82">
            <w:pPr>
              <w:rPr>
                <w:del w:id="2122" w:author="John Peng" w:date="2015-03-27T21:04:00Z"/>
                <w:rFonts w:ascii="微软雅黑" w:eastAsia="微软雅黑" w:hAnsi="微软雅黑"/>
              </w:rPr>
            </w:pPr>
            <w:del w:id="212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签到地方</w:delText>
              </w:r>
            </w:del>
          </w:p>
        </w:tc>
        <w:tc>
          <w:tcPr>
            <w:tcW w:w="4261" w:type="dxa"/>
            <w:shd w:val="clear" w:color="auto" w:fill="auto"/>
          </w:tcPr>
          <w:p w14:paraId="75FF51C2" w14:textId="77777777" w:rsidR="00CE7C04" w:rsidRPr="00317A6D" w:rsidDel="006058E8" w:rsidRDefault="00CE7C04" w:rsidP="00193D82">
            <w:pPr>
              <w:rPr>
                <w:del w:id="212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FC07881" w14:textId="77777777" w:rsidTr="00193D82">
        <w:trPr>
          <w:trHeight w:hRule="exact" w:val="510"/>
          <w:del w:id="2125" w:author="John Peng" w:date="2015-03-27T21:04:00Z"/>
        </w:trPr>
        <w:tc>
          <w:tcPr>
            <w:tcW w:w="4261" w:type="dxa"/>
            <w:shd w:val="clear" w:color="auto" w:fill="auto"/>
          </w:tcPr>
          <w:p w14:paraId="47BE91A8" w14:textId="77777777" w:rsidR="00CE7C04" w:rsidRPr="00317A6D" w:rsidDel="006058E8" w:rsidRDefault="00CE7C04" w:rsidP="00193D82">
            <w:pPr>
              <w:rPr>
                <w:del w:id="2126" w:author="John Peng" w:date="2015-03-27T21:04:00Z"/>
                <w:rFonts w:ascii="微软雅黑" w:eastAsia="微软雅黑" w:hAnsi="微软雅黑"/>
              </w:rPr>
            </w:pPr>
            <w:del w:id="212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签到位置</w:delText>
              </w:r>
            </w:del>
          </w:p>
        </w:tc>
        <w:tc>
          <w:tcPr>
            <w:tcW w:w="4261" w:type="dxa"/>
            <w:shd w:val="clear" w:color="auto" w:fill="auto"/>
          </w:tcPr>
          <w:p w14:paraId="74E6A7CE" w14:textId="77777777" w:rsidR="00CE7C04" w:rsidRPr="00317A6D" w:rsidDel="006058E8" w:rsidRDefault="00CE7C04" w:rsidP="00193D82">
            <w:pPr>
              <w:rPr>
                <w:del w:id="212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98AD83C" w14:textId="77777777" w:rsidTr="00193D82">
        <w:trPr>
          <w:trHeight w:hRule="exact" w:val="510"/>
          <w:del w:id="2129" w:author="John Peng" w:date="2015-03-27T21:04:00Z"/>
        </w:trPr>
        <w:tc>
          <w:tcPr>
            <w:tcW w:w="4261" w:type="dxa"/>
            <w:shd w:val="clear" w:color="auto" w:fill="auto"/>
          </w:tcPr>
          <w:p w14:paraId="25DBD1A5" w14:textId="77777777" w:rsidR="00CE7C04" w:rsidRPr="00317A6D" w:rsidDel="006058E8" w:rsidRDefault="00CE7C04" w:rsidP="00193D82">
            <w:pPr>
              <w:rPr>
                <w:del w:id="2130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7D06662D" w14:textId="77777777" w:rsidR="00CE7C04" w:rsidRPr="00317A6D" w:rsidDel="006058E8" w:rsidRDefault="00CE7C04" w:rsidP="00193D82">
            <w:pPr>
              <w:rPr>
                <w:del w:id="2131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5E967ACB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132" w:author="John Peng" w:date="2015-03-27T21:04:00Z"/>
          <w:rFonts w:ascii="微软雅黑" w:eastAsia="微软雅黑" w:hAnsi="微软雅黑"/>
        </w:rPr>
      </w:pPr>
      <w:bookmarkStart w:id="2133" w:name="_Toc413080342"/>
      <w:del w:id="2134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行程安排-景点安排</w:delText>
        </w:r>
        <w:bookmarkEnd w:id="2133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3EA80078" w14:textId="77777777" w:rsidTr="00193D82">
        <w:trPr>
          <w:trHeight w:hRule="exact" w:val="510"/>
          <w:del w:id="2135" w:author="John Peng" w:date="2015-03-27T21:04:00Z"/>
        </w:trPr>
        <w:tc>
          <w:tcPr>
            <w:tcW w:w="4261" w:type="dxa"/>
            <w:shd w:val="clear" w:color="auto" w:fill="808080"/>
          </w:tcPr>
          <w:p w14:paraId="4DF1A778" w14:textId="77777777" w:rsidR="00CE7C04" w:rsidRPr="00317A6D" w:rsidDel="006058E8" w:rsidRDefault="00CE7C04" w:rsidP="00193D82">
            <w:pPr>
              <w:jc w:val="center"/>
              <w:rPr>
                <w:del w:id="213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13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4AB28BBF" w14:textId="77777777" w:rsidR="00CE7C04" w:rsidRPr="00317A6D" w:rsidDel="006058E8" w:rsidRDefault="00CE7C04" w:rsidP="00193D82">
            <w:pPr>
              <w:jc w:val="center"/>
              <w:rPr>
                <w:del w:id="213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13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03FADB0B" w14:textId="77777777" w:rsidTr="00193D82">
        <w:trPr>
          <w:trHeight w:hRule="exact" w:val="510"/>
          <w:del w:id="2140" w:author="John Peng" w:date="2015-03-27T21:04:00Z"/>
        </w:trPr>
        <w:tc>
          <w:tcPr>
            <w:tcW w:w="4261" w:type="dxa"/>
            <w:shd w:val="clear" w:color="auto" w:fill="auto"/>
          </w:tcPr>
          <w:p w14:paraId="4E26CC84" w14:textId="77777777" w:rsidR="00CE7C04" w:rsidRPr="00317A6D" w:rsidDel="006058E8" w:rsidRDefault="00CE7C04" w:rsidP="00193D82">
            <w:pPr>
              <w:rPr>
                <w:del w:id="2141" w:author="John Peng" w:date="2015-03-27T21:04:00Z"/>
                <w:rFonts w:ascii="微软雅黑" w:eastAsia="微软雅黑" w:hAnsi="微软雅黑"/>
              </w:rPr>
            </w:pPr>
            <w:del w:id="214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4180C463" w14:textId="77777777" w:rsidR="00CE7C04" w:rsidRPr="00317A6D" w:rsidDel="006058E8" w:rsidRDefault="00CE7C04" w:rsidP="00193D82">
            <w:pPr>
              <w:rPr>
                <w:del w:id="214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4F5F6E6" w14:textId="77777777" w:rsidTr="00193D82">
        <w:trPr>
          <w:trHeight w:hRule="exact" w:val="510"/>
          <w:del w:id="2144" w:author="John Peng" w:date="2015-03-27T21:04:00Z"/>
        </w:trPr>
        <w:tc>
          <w:tcPr>
            <w:tcW w:w="4261" w:type="dxa"/>
            <w:shd w:val="clear" w:color="auto" w:fill="auto"/>
          </w:tcPr>
          <w:p w14:paraId="49B1D6A3" w14:textId="77777777" w:rsidR="00CE7C04" w:rsidRPr="00317A6D" w:rsidDel="006058E8" w:rsidRDefault="00CE7C04" w:rsidP="00193D82">
            <w:pPr>
              <w:rPr>
                <w:del w:id="2145" w:author="John Peng" w:date="2015-03-27T21:04:00Z"/>
                <w:rFonts w:ascii="微软雅黑" w:eastAsia="微软雅黑" w:hAnsi="微软雅黑"/>
              </w:rPr>
            </w:pPr>
            <w:del w:id="214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46841A69" w14:textId="77777777" w:rsidR="00CE7C04" w:rsidRPr="00317A6D" w:rsidDel="006058E8" w:rsidRDefault="00CE7C04" w:rsidP="00193D82">
            <w:pPr>
              <w:rPr>
                <w:del w:id="214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9F4D55E" w14:textId="77777777" w:rsidTr="00193D82">
        <w:trPr>
          <w:trHeight w:hRule="exact" w:val="510"/>
          <w:del w:id="2148" w:author="John Peng" w:date="2015-03-27T21:04:00Z"/>
        </w:trPr>
        <w:tc>
          <w:tcPr>
            <w:tcW w:w="4261" w:type="dxa"/>
            <w:shd w:val="clear" w:color="auto" w:fill="auto"/>
          </w:tcPr>
          <w:p w14:paraId="7B0DBDB4" w14:textId="77777777" w:rsidR="00CE7C04" w:rsidRPr="00317A6D" w:rsidDel="006058E8" w:rsidRDefault="00CE7C04" w:rsidP="00193D82">
            <w:pPr>
              <w:rPr>
                <w:del w:id="2149" w:author="John Peng" w:date="2015-03-27T21:04:00Z"/>
                <w:rFonts w:ascii="微软雅黑" w:eastAsia="微软雅黑" w:hAnsi="微软雅黑"/>
              </w:rPr>
            </w:pPr>
            <w:del w:id="215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行程日期</w:delText>
              </w:r>
            </w:del>
          </w:p>
        </w:tc>
        <w:tc>
          <w:tcPr>
            <w:tcW w:w="4261" w:type="dxa"/>
            <w:shd w:val="clear" w:color="auto" w:fill="auto"/>
          </w:tcPr>
          <w:p w14:paraId="59338EA9" w14:textId="77777777" w:rsidR="00CE7C04" w:rsidRPr="00317A6D" w:rsidDel="006058E8" w:rsidRDefault="00CE7C04" w:rsidP="00193D82">
            <w:pPr>
              <w:rPr>
                <w:del w:id="215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913BCD8" w14:textId="77777777" w:rsidTr="00193D82">
        <w:trPr>
          <w:trHeight w:hRule="exact" w:val="510"/>
          <w:del w:id="2152" w:author="John Peng" w:date="2015-03-27T21:04:00Z"/>
        </w:trPr>
        <w:tc>
          <w:tcPr>
            <w:tcW w:w="4261" w:type="dxa"/>
            <w:shd w:val="clear" w:color="auto" w:fill="auto"/>
          </w:tcPr>
          <w:p w14:paraId="30AA472C" w14:textId="77777777" w:rsidR="00CE7C04" w:rsidRPr="00317A6D" w:rsidDel="006058E8" w:rsidRDefault="00CE7C04" w:rsidP="00193D82">
            <w:pPr>
              <w:rPr>
                <w:del w:id="2153" w:author="John Peng" w:date="2015-03-27T21:04:00Z"/>
                <w:rFonts w:ascii="微软雅黑" w:eastAsia="微软雅黑" w:hAnsi="微软雅黑"/>
              </w:rPr>
            </w:pPr>
            <w:del w:id="215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安排类型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0F793C87" w14:textId="77777777" w:rsidR="00CE7C04" w:rsidRPr="00317A6D" w:rsidDel="006058E8" w:rsidRDefault="00CE7C04" w:rsidP="00193D82">
            <w:pPr>
              <w:rPr>
                <w:del w:id="2155" w:author="John Peng" w:date="2015-03-27T21:04:00Z"/>
                <w:rFonts w:ascii="微软雅黑" w:eastAsia="微软雅黑" w:hAnsi="微软雅黑"/>
              </w:rPr>
            </w:pPr>
            <w:del w:id="215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集体/个体</w:delText>
              </w:r>
            </w:del>
          </w:p>
        </w:tc>
      </w:tr>
      <w:tr w:rsidR="00CE7C04" w:rsidRPr="00317A6D" w:rsidDel="006058E8" w14:paraId="3B247E7C" w14:textId="77777777" w:rsidTr="00193D82">
        <w:trPr>
          <w:trHeight w:hRule="exact" w:val="510"/>
          <w:del w:id="2157" w:author="John Peng" w:date="2015-03-27T21:04:00Z"/>
        </w:trPr>
        <w:tc>
          <w:tcPr>
            <w:tcW w:w="4261" w:type="dxa"/>
            <w:shd w:val="clear" w:color="auto" w:fill="auto"/>
          </w:tcPr>
          <w:p w14:paraId="45406DFB" w14:textId="77777777" w:rsidR="00CE7C04" w:rsidRPr="00317A6D" w:rsidDel="006058E8" w:rsidRDefault="00CE7C04" w:rsidP="00193D82">
            <w:pPr>
              <w:rPr>
                <w:del w:id="2158" w:author="John Peng" w:date="2015-03-27T21:04:00Z"/>
                <w:rFonts w:ascii="微软雅黑" w:eastAsia="微软雅黑" w:hAnsi="微软雅黑"/>
              </w:rPr>
            </w:pPr>
            <w:del w:id="215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景点资源</w:delText>
              </w:r>
            </w:del>
          </w:p>
        </w:tc>
        <w:tc>
          <w:tcPr>
            <w:tcW w:w="4261" w:type="dxa"/>
            <w:shd w:val="clear" w:color="auto" w:fill="auto"/>
          </w:tcPr>
          <w:p w14:paraId="53C802E9" w14:textId="77777777" w:rsidR="00CE7C04" w:rsidRPr="00317A6D" w:rsidDel="006058E8" w:rsidRDefault="00CE7C04" w:rsidP="00193D82">
            <w:pPr>
              <w:rPr>
                <w:del w:id="216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0E89407" w14:textId="77777777" w:rsidTr="00193D82">
        <w:trPr>
          <w:trHeight w:hRule="exact" w:val="510"/>
          <w:del w:id="2161" w:author="John Peng" w:date="2015-03-27T21:04:00Z"/>
        </w:trPr>
        <w:tc>
          <w:tcPr>
            <w:tcW w:w="4261" w:type="dxa"/>
            <w:shd w:val="clear" w:color="auto" w:fill="auto"/>
          </w:tcPr>
          <w:p w14:paraId="02152CB9" w14:textId="77777777" w:rsidR="00CE7C04" w:rsidRPr="00317A6D" w:rsidDel="006058E8" w:rsidRDefault="00CE7C04" w:rsidP="00193D82">
            <w:pPr>
              <w:rPr>
                <w:del w:id="2162" w:author="John Peng" w:date="2015-03-27T21:04:00Z"/>
                <w:rFonts w:ascii="微软雅黑" w:eastAsia="微软雅黑" w:hAnsi="微软雅黑"/>
              </w:rPr>
            </w:pPr>
            <w:del w:id="216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开始时间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0161683D" w14:textId="77777777" w:rsidR="00CE7C04" w:rsidRPr="00317A6D" w:rsidDel="006058E8" w:rsidRDefault="00CE7C04" w:rsidP="00193D82">
            <w:pPr>
              <w:rPr>
                <w:del w:id="216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567AA08" w14:textId="77777777" w:rsidTr="00193D82">
        <w:trPr>
          <w:trHeight w:hRule="exact" w:val="510"/>
          <w:del w:id="2165" w:author="John Peng" w:date="2015-03-27T21:04:00Z"/>
        </w:trPr>
        <w:tc>
          <w:tcPr>
            <w:tcW w:w="4261" w:type="dxa"/>
            <w:shd w:val="clear" w:color="auto" w:fill="auto"/>
          </w:tcPr>
          <w:p w14:paraId="45838CEE" w14:textId="77777777" w:rsidR="00CE7C04" w:rsidRPr="00317A6D" w:rsidDel="006058E8" w:rsidRDefault="00CE7C04" w:rsidP="00193D82">
            <w:pPr>
              <w:rPr>
                <w:del w:id="2166" w:author="John Peng" w:date="2015-03-27T21:04:00Z"/>
                <w:rFonts w:ascii="微软雅黑" w:eastAsia="微软雅黑" w:hAnsi="微软雅黑"/>
              </w:rPr>
            </w:pPr>
            <w:del w:id="216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结束时间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62C25C9C" w14:textId="77777777" w:rsidR="00CE7C04" w:rsidRPr="00317A6D" w:rsidDel="006058E8" w:rsidRDefault="00CE7C04" w:rsidP="00193D82">
            <w:pPr>
              <w:rPr>
                <w:del w:id="216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8458DB0" w14:textId="77777777" w:rsidTr="00193D82">
        <w:trPr>
          <w:trHeight w:hRule="exact" w:val="510"/>
          <w:del w:id="2169" w:author="John Peng" w:date="2015-03-27T21:04:00Z"/>
        </w:trPr>
        <w:tc>
          <w:tcPr>
            <w:tcW w:w="4261" w:type="dxa"/>
            <w:shd w:val="clear" w:color="auto" w:fill="auto"/>
          </w:tcPr>
          <w:p w14:paraId="04F2DB30" w14:textId="77777777" w:rsidR="00CE7C04" w:rsidRPr="00317A6D" w:rsidDel="006058E8" w:rsidRDefault="00CE7C04" w:rsidP="00193D82">
            <w:pPr>
              <w:rPr>
                <w:del w:id="2170" w:author="John Peng" w:date="2015-03-27T21:04:00Z"/>
                <w:rFonts w:ascii="微软雅黑" w:eastAsia="微软雅黑" w:hAnsi="微软雅黑"/>
              </w:rPr>
            </w:pPr>
            <w:del w:id="217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持续时间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73CF7196" w14:textId="77777777" w:rsidR="00CE7C04" w:rsidRPr="00317A6D" w:rsidDel="006058E8" w:rsidRDefault="00CE7C04" w:rsidP="00193D82">
            <w:pPr>
              <w:rPr>
                <w:del w:id="217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7644C10" w14:textId="77777777" w:rsidTr="00193D82">
        <w:trPr>
          <w:trHeight w:hRule="exact" w:val="510"/>
          <w:del w:id="2173" w:author="John Peng" w:date="2015-03-27T21:04:00Z"/>
        </w:trPr>
        <w:tc>
          <w:tcPr>
            <w:tcW w:w="4261" w:type="dxa"/>
            <w:shd w:val="clear" w:color="auto" w:fill="auto"/>
          </w:tcPr>
          <w:p w14:paraId="1F597F11" w14:textId="77777777" w:rsidR="00CE7C04" w:rsidRPr="00317A6D" w:rsidDel="006058E8" w:rsidRDefault="00CE7C04" w:rsidP="00193D82">
            <w:pPr>
              <w:rPr>
                <w:del w:id="2174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76C78D5" w14:textId="77777777" w:rsidR="00CE7C04" w:rsidRPr="00317A6D" w:rsidDel="006058E8" w:rsidRDefault="00CE7C04" w:rsidP="00193D82">
            <w:pPr>
              <w:rPr>
                <w:del w:id="217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5DB0F44" w14:textId="77777777" w:rsidTr="00193D82">
        <w:trPr>
          <w:trHeight w:hRule="exact" w:val="510"/>
          <w:del w:id="2176" w:author="John Peng" w:date="2015-03-27T21:04:00Z"/>
        </w:trPr>
        <w:tc>
          <w:tcPr>
            <w:tcW w:w="4261" w:type="dxa"/>
            <w:shd w:val="clear" w:color="auto" w:fill="auto"/>
          </w:tcPr>
          <w:p w14:paraId="4DC6BCA1" w14:textId="77777777" w:rsidR="00CE7C04" w:rsidRPr="00317A6D" w:rsidDel="006058E8" w:rsidRDefault="00CE7C04" w:rsidP="00193D82">
            <w:pPr>
              <w:rPr>
                <w:del w:id="2177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5C3F5CE1" w14:textId="77777777" w:rsidR="00CE7C04" w:rsidRPr="00317A6D" w:rsidDel="006058E8" w:rsidRDefault="00CE7C04" w:rsidP="00193D82">
            <w:pPr>
              <w:rPr>
                <w:del w:id="217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4E5BF59" w14:textId="77777777" w:rsidTr="00193D82">
        <w:trPr>
          <w:trHeight w:hRule="exact" w:val="510"/>
          <w:del w:id="2179" w:author="John Peng" w:date="2015-03-27T21:04:00Z"/>
        </w:trPr>
        <w:tc>
          <w:tcPr>
            <w:tcW w:w="4261" w:type="dxa"/>
            <w:shd w:val="clear" w:color="auto" w:fill="auto"/>
          </w:tcPr>
          <w:p w14:paraId="3FE549EB" w14:textId="77777777" w:rsidR="00CE7C04" w:rsidRPr="00317A6D" w:rsidDel="006058E8" w:rsidRDefault="00CE7C04" w:rsidP="00193D82">
            <w:pPr>
              <w:rPr>
                <w:del w:id="2180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5A518846" w14:textId="77777777" w:rsidR="00CE7C04" w:rsidRPr="00317A6D" w:rsidDel="006058E8" w:rsidRDefault="00CE7C04" w:rsidP="00193D82">
            <w:pPr>
              <w:rPr>
                <w:del w:id="2181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7CEA6B9B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182" w:author="John Peng" w:date="2015-03-27T21:04:00Z"/>
          <w:rFonts w:ascii="微软雅黑" w:eastAsia="微软雅黑" w:hAnsi="微软雅黑"/>
        </w:rPr>
      </w:pPr>
      <w:bookmarkStart w:id="2183" w:name="_Toc413080343"/>
      <w:del w:id="2184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行程安排-美食安排</w:delText>
        </w:r>
        <w:bookmarkEnd w:id="2183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19A0D025" w14:textId="77777777" w:rsidTr="00193D82">
        <w:trPr>
          <w:trHeight w:hRule="exact" w:val="510"/>
          <w:del w:id="2185" w:author="John Peng" w:date="2015-03-27T21:04:00Z"/>
        </w:trPr>
        <w:tc>
          <w:tcPr>
            <w:tcW w:w="4261" w:type="dxa"/>
            <w:shd w:val="clear" w:color="auto" w:fill="808080"/>
          </w:tcPr>
          <w:p w14:paraId="482F14F1" w14:textId="77777777" w:rsidR="00CE7C04" w:rsidRPr="00317A6D" w:rsidDel="006058E8" w:rsidRDefault="00CE7C04" w:rsidP="00193D82">
            <w:pPr>
              <w:jc w:val="center"/>
              <w:rPr>
                <w:del w:id="218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18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5143304D" w14:textId="77777777" w:rsidR="00CE7C04" w:rsidRPr="00317A6D" w:rsidDel="006058E8" w:rsidRDefault="00CE7C04" w:rsidP="00193D82">
            <w:pPr>
              <w:jc w:val="center"/>
              <w:rPr>
                <w:del w:id="218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18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2EA084BA" w14:textId="77777777" w:rsidTr="00193D82">
        <w:trPr>
          <w:trHeight w:hRule="exact" w:val="510"/>
          <w:del w:id="2190" w:author="John Peng" w:date="2015-03-27T21:04:00Z"/>
        </w:trPr>
        <w:tc>
          <w:tcPr>
            <w:tcW w:w="4261" w:type="dxa"/>
            <w:shd w:val="clear" w:color="auto" w:fill="auto"/>
          </w:tcPr>
          <w:p w14:paraId="495DCA92" w14:textId="77777777" w:rsidR="00CE7C04" w:rsidRPr="00317A6D" w:rsidDel="006058E8" w:rsidRDefault="00CE7C04" w:rsidP="00193D82">
            <w:pPr>
              <w:rPr>
                <w:del w:id="2191" w:author="John Peng" w:date="2015-03-27T21:04:00Z"/>
                <w:rFonts w:ascii="微软雅黑" w:eastAsia="微软雅黑" w:hAnsi="微软雅黑"/>
              </w:rPr>
            </w:pPr>
            <w:del w:id="219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2E31268C" w14:textId="77777777" w:rsidR="00CE7C04" w:rsidRPr="00317A6D" w:rsidDel="006058E8" w:rsidRDefault="00CE7C04" w:rsidP="00193D82">
            <w:pPr>
              <w:rPr>
                <w:del w:id="219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4B7EFFE" w14:textId="77777777" w:rsidTr="00193D82">
        <w:trPr>
          <w:trHeight w:hRule="exact" w:val="510"/>
          <w:del w:id="2194" w:author="John Peng" w:date="2015-03-27T21:04:00Z"/>
        </w:trPr>
        <w:tc>
          <w:tcPr>
            <w:tcW w:w="4261" w:type="dxa"/>
            <w:shd w:val="clear" w:color="auto" w:fill="auto"/>
          </w:tcPr>
          <w:p w14:paraId="5F10B26E" w14:textId="77777777" w:rsidR="00CE7C04" w:rsidRPr="00317A6D" w:rsidDel="006058E8" w:rsidRDefault="00CE7C04" w:rsidP="00193D82">
            <w:pPr>
              <w:rPr>
                <w:del w:id="2195" w:author="John Peng" w:date="2015-03-27T21:04:00Z"/>
                <w:rFonts w:ascii="微软雅黑" w:eastAsia="微软雅黑" w:hAnsi="微软雅黑"/>
              </w:rPr>
            </w:pPr>
            <w:del w:id="219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1E99FE27" w14:textId="77777777" w:rsidR="00CE7C04" w:rsidRPr="00317A6D" w:rsidDel="006058E8" w:rsidRDefault="00CE7C04" w:rsidP="00193D82">
            <w:pPr>
              <w:rPr>
                <w:del w:id="219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8471E19" w14:textId="77777777" w:rsidTr="00193D82">
        <w:trPr>
          <w:trHeight w:hRule="exact" w:val="510"/>
          <w:del w:id="2198" w:author="John Peng" w:date="2015-03-27T21:04:00Z"/>
        </w:trPr>
        <w:tc>
          <w:tcPr>
            <w:tcW w:w="4261" w:type="dxa"/>
            <w:shd w:val="clear" w:color="auto" w:fill="auto"/>
          </w:tcPr>
          <w:p w14:paraId="6F7EA43C" w14:textId="77777777" w:rsidR="00CE7C04" w:rsidRPr="00317A6D" w:rsidDel="006058E8" w:rsidRDefault="00CE7C04" w:rsidP="00193D82">
            <w:pPr>
              <w:rPr>
                <w:del w:id="2199" w:author="John Peng" w:date="2015-03-27T21:04:00Z"/>
                <w:rFonts w:ascii="微软雅黑" w:eastAsia="微软雅黑" w:hAnsi="微软雅黑"/>
              </w:rPr>
            </w:pPr>
            <w:del w:id="220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行程日期</w:delText>
              </w:r>
            </w:del>
          </w:p>
        </w:tc>
        <w:tc>
          <w:tcPr>
            <w:tcW w:w="4261" w:type="dxa"/>
            <w:shd w:val="clear" w:color="auto" w:fill="auto"/>
          </w:tcPr>
          <w:p w14:paraId="686F7E24" w14:textId="77777777" w:rsidR="00CE7C04" w:rsidRPr="00317A6D" w:rsidDel="006058E8" w:rsidRDefault="00CE7C04" w:rsidP="00193D82">
            <w:pPr>
              <w:rPr>
                <w:del w:id="220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1423065" w14:textId="77777777" w:rsidTr="00193D82">
        <w:trPr>
          <w:trHeight w:hRule="exact" w:val="510"/>
          <w:del w:id="2202" w:author="John Peng" w:date="2015-03-27T21:04:00Z"/>
        </w:trPr>
        <w:tc>
          <w:tcPr>
            <w:tcW w:w="4261" w:type="dxa"/>
            <w:shd w:val="clear" w:color="auto" w:fill="auto"/>
          </w:tcPr>
          <w:p w14:paraId="7B5A5196" w14:textId="77777777" w:rsidR="00CE7C04" w:rsidRPr="00317A6D" w:rsidDel="006058E8" w:rsidRDefault="00CE7C04" w:rsidP="00193D82">
            <w:pPr>
              <w:rPr>
                <w:del w:id="2203" w:author="John Peng" w:date="2015-03-27T21:04:00Z"/>
                <w:rFonts w:ascii="微软雅黑" w:eastAsia="微软雅黑" w:hAnsi="微软雅黑"/>
              </w:rPr>
            </w:pPr>
            <w:del w:id="220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安排类型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52F8E3A6" w14:textId="77777777" w:rsidR="00CE7C04" w:rsidRPr="00317A6D" w:rsidDel="006058E8" w:rsidRDefault="00CE7C04" w:rsidP="00193D82">
            <w:pPr>
              <w:rPr>
                <w:del w:id="2205" w:author="John Peng" w:date="2015-03-27T21:04:00Z"/>
                <w:rFonts w:ascii="微软雅黑" w:eastAsia="微软雅黑" w:hAnsi="微软雅黑"/>
              </w:rPr>
            </w:pPr>
            <w:del w:id="220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集体/个体</w:delText>
              </w:r>
            </w:del>
          </w:p>
        </w:tc>
      </w:tr>
      <w:tr w:rsidR="00CE7C04" w:rsidRPr="00317A6D" w:rsidDel="006058E8" w14:paraId="1F60F74C" w14:textId="77777777" w:rsidTr="00193D82">
        <w:trPr>
          <w:trHeight w:hRule="exact" w:val="510"/>
          <w:del w:id="2207" w:author="John Peng" w:date="2015-03-27T21:04:00Z"/>
        </w:trPr>
        <w:tc>
          <w:tcPr>
            <w:tcW w:w="4261" w:type="dxa"/>
            <w:shd w:val="clear" w:color="auto" w:fill="auto"/>
          </w:tcPr>
          <w:p w14:paraId="53476B68" w14:textId="77777777" w:rsidR="00CE7C04" w:rsidRPr="00317A6D" w:rsidDel="006058E8" w:rsidRDefault="00CE7C04" w:rsidP="00193D82">
            <w:pPr>
              <w:rPr>
                <w:del w:id="2208" w:author="John Peng" w:date="2015-03-27T21:04:00Z"/>
                <w:rFonts w:ascii="微软雅黑" w:eastAsia="微软雅黑" w:hAnsi="微软雅黑"/>
              </w:rPr>
            </w:pPr>
            <w:del w:id="220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美食资源</w:delText>
              </w:r>
            </w:del>
          </w:p>
        </w:tc>
        <w:tc>
          <w:tcPr>
            <w:tcW w:w="4261" w:type="dxa"/>
            <w:shd w:val="clear" w:color="auto" w:fill="auto"/>
          </w:tcPr>
          <w:p w14:paraId="75F05104" w14:textId="77777777" w:rsidR="00CE7C04" w:rsidRPr="00317A6D" w:rsidDel="006058E8" w:rsidRDefault="00CE7C04" w:rsidP="00193D82">
            <w:pPr>
              <w:rPr>
                <w:del w:id="221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52E3718" w14:textId="77777777" w:rsidTr="00193D82">
        <w:trPr>
          <w:trHeight w:hRule="exact" w:val="510"/>
          <w:del w:id="2211" w:author="John Peng" w:date="2015-03-27T21:04:00Z"/>
        </w:trPr>
        <w:tc>
          <w:tcPr>
            <w:tcW w:w="4261" w:type="dxa"/>
            <w:shd w:val="clear" w:color="auto" w:fill="auto"/>
          </w:tcPr>
          <w:p w14:paraId="65FBE75D" w14:textId="77777777" w:rsidR="00CE7C04" w:rsidRPr="00317A6D" w:rsidDel="006058E8" w:rsidRDefault="00CE7C04" w:rsidP="00193D82">
            <w:pPr>
              <w:rPr>
                <w:del w:id="2212" w:author="John Peng" w:date="2015-03-27T21:04:00Z"/>
                <w:rFonts w:ascii="微软雅黑" w:eastAsia="微软雅黑" w:hAnsi="微软雅黑"/>
              </w:rPr>
            </w:pPr>
            <w:del w:id="221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开始时间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0BE7C2F0" w14:textId="77777777" w:rsidR="00CE7C04" w:rsidRPr="00317A6D" w:rsidDel="006058E8" w:rsidRDefault="00CE7C04" w:rsidP="00193D82">
            <w:pPr>
              <w:rPr>
                <w:del w:id="221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82BD4CD" w14:textId="77777777" w:rsidTr="00193D82">
        <w:trPr>
          <w:trHeight w:hRule="exact" w:val="510"/>
          <w:del w:id="2215" w:author="John Peng" w:date="2015-03-27T21:04:00Z"/>
        </w:trPr>
        <w:tc>
          <w:tcPr>
            <w:tcW w:w="4261" w:type="dxa"/>
            <w:shd w:val="clear" w:color="auto" w:fill="auto"/>
          </w:tcPr>
          <w:p w14:paraId="69047F9D" w14:textId="77777777" w:rsidR="00CE7C04" w:rsidRPr="00317A6D" w:rsidDel="006058E8" w:rsidRDefault="00CE7C04" w:rsidP="00193D82">
            <w:pPr>
              <w:rPr>
                <w:del w:id="2216" w:author="John Peng" w:date="2015-03-27T21:04:00Z"/>
                <w:rFonts w:ascii="微软雅黑" w:eastAsia="微软雅黑" w:hAnsi="微软雅黑"/>
              </w:rPr>
            </w:pPr>
            <w:del w:id="221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结束时间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6CA09973" w14:textId="77777777" w:rsidR="00CE7C04" w:rsidRPr="00317A6D" w:rsidDel="006058E8" w:rsidRDefault="00CE7C04" w:rsidP="00193D82">
            <w:pPr>
              <w:rPr>
                <w:del w:id="221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1EE36C7" w14:textId="77777777" w:rsidTr="00193D82">
        <w:trPr>
          <w:trHeight w:hRule="exact" w:val="510"/>
          <w:del w:id="2219" w:author="John Peng" w:date="2015-03-27T21:04:00Z"/>
        </w:trPr>
        <w:tc>
          <w:tcPr>
            <w:tcW w:w="4261" w:type="dxa"/>
            <w:shd w:val="clear" w:color="auto" w:fill="auto"/>
          </w:tcPr>
          <w:p w14:paraId="748F9868" w14:textId="77777777" w:rsidR="00CE7C04" w:rsidRPr="00317A6D" w:rsidDel="006058E8" w:rsidRDefault="00CE7C04" w:rsidP="00193D82">
            <w:pPr>
              <w:rPr>
                <w:del w:id="2220" w:author="John Peng" w:date="2015-03-27T21:04:00Z"/>
                <w:rFonts w:ascii="微软雅黑" w:eastAsia="微软雅黑" w:hAnsi="微软雅黑"/>
              </w:rPr>
            </w:pPr>
            <w:del w:id="222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持续时间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43D6C91D" w14:textId="77777777" w:rsidR="00CE7C04" w:rsidRPr="00317A6D" w:rsidDel="006058E8" w:rsidRDefault="00CE7C04" w:rsidP="00193D82">
            <w:pPr>
              <w:rPr>
                <w:del w:id="222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4D4CEDB" w14:textId="77777777" w:rsidTr="00193D82">
        <w:trPr>
          <w:trHeight w:hRule="exact" w:val="510"/>
          <w:del w:id="2223" w:author="John Peng" w:date="2015-03-27T21:04:00Z"/>
        </w:trPr>
        <w:tc>
          <w:tcPr>
            <w:tcW w:w="4261" w:type="dxa"/>
            <w:shd w:val="clear" w:color="auto" w:fill="auto"/>
          </w:tcPr>
          <w:p w14:paraId="4AB83095" w14:textId="77777777" w:rsidR="00CE7C04" w:rsidRPr="00317A6D" w:rsidDel="006058E8" w:rsidRDefault="00CE7C04" w:rsidP="00193D82">
            <w:pPr>
              <w:rPr>
                <w:del w:id="2224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172C9820" w14:textId="77777777" w:rsidR="00CE7C04" w:rsidRPr="00317A6D" w:rsidDel="006058E8" w:rsidRDefault="00CE7C04" w:rsidP="00193D82">
            <w:pPr>
              <w:rPr>
                <w:del w:id="222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54E6F62" w14:textId="77777777" w:rsidTr="00193D82">
        <w:trPr>
          <w:trHeight w:hRule="exact" w:val="510"/>
          <w:del w:id="2226" w:author="John Peng" w:date="2015-03-27T21:04:00Z"/>
        </w:trPr>
        <w:tc>
          <w:tcPr>
            <w:tcW w:w="4261" w:type="dxa"/>
            <w:shd w:val="clear" w:color="auto" w:fill="auto"/>
          </w:tcPr>
          <w:p w14:paraId="13106920" w14:textId="77777777" w:rsidR="00CE7C04" w:rsidRPr="00317A6D" w:rsidDel="006058E8" w:rsidRDefault="00CE7C04" w:rsidP="00193D82">
            <w:pPr>
              <w:rPr>
                <w:del w:id="2227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779DA1A0" w14:textId="77777777" w:rsidR="00CE7C04" w:rsidRPr="00317A6D" w:rsidDel="006058E8" w:rsidRDefault="00CE7C04" w:rsidP="00193D82">
            <w:pPr>
              <w:rPr>
                <w:del w:id="222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8DB4482" w14:textId="77777777" w:rsidTr="00193D82">
        <w:trPr>
          <w:trHeight w:hRule="exact" w:val="510"/>
          <w:del w:id="2229" w:author="John Peng" w:date="2015-03-27T21:04:00Z"/>
        </w:trPr>
        <w:tc>
          <w:tcPr>
            <w:tcW w:w="4261" w:type="dxa"/>
            <w:shd w:val="clear" w:color="auto" w:fill="auto"/>
          </w:tcPr>
          <w:p w14:paraId="5D13F0F8" w14:textId="77777777" w:rsidR="00CE7C04" w:rsidRPr="00317A6D" w:rsidDel="006058E8" w:rsidRDefault="00CE7C04" w:rsidP="00193D82">
            <w:pPr>
              <w:rPr>
                <w:del w:id="2230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6110495C" w14:textId="77777777" w:rsidR="00CE7C04" w:rsidRPr="00317A6D" w:rsidDel="006058E8" w:rsidRDefault="00CE7C04" w:rsidP="00193D82">
            <w:pPr>
              <w:rPr>
                <w:del w:id="2231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1EE01342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232" w:author="John Peng" w:date="2015-03-27T21:04:00Z"/>
          <w:rFonts w:ascii="微软雅黑" w:eastAsia="微软雅黑" w:hAnsi="微软雅黑"/>
        </w:rPr>
      </w:pPr>
      <w:bookmarkStart w:id="2233" w:name="_Toc413080344"/>
      <w:del w:id="2234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行程安排-住宿安排</w:delText>
        </w:r>
        <w:bookmarkEnd w:id="2233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7D304C81" w14:textId="77777777" w:rsidTr="00193D82">
        <w:trPr>
          <w:trHeight w:hRule="exact" w:val="510"/>
          <w:del w:id="2235" w:author="John Peng" w:date="2015-03-27T21:04:00Z"/>
        </w:trPr>
        <w:tc>
          <w:tcPr>
            <w:tcW w:w="4261" w:type="dxa"/>
            <w:shd w:val="clear" w:color="auto" w:fill="808080"/>
          </w:tcPr>
          <w:p w14:paraId="154F9143" w14:textId="77777777" w:rsidR="00CE7C04" w:rsidRPr="00317A6D" w:rsidDel="006058E8" w:rsidRDefault="00CE7C04" w:rsidP="00193D82">
            <w:pPr>
              <w:jc w:val="center"/>
              <w:rPr>
                <w:del w:id="223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23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2884795A" w14:textId="77777777" w:rsidR="00CE7C04" w:rsidRPr="00317A6D" w:rsidDel="006058E8" w:rsidRDefault="00CE7C04" w:rsidP="00193D82">
            <w:pPr>
              <w:jc w:val="center"/>
              <w:rPr>
                <w:del w:id="223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23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5BEFAFC8" w14:textId="77777777" w:rsidTr="00193D82">
        <w:trPr>
          <w:trHeight w:hRule="exact" w:val="510"/>
          <w:del w:id="2240" w:author="John Peng" w:date="2015-03-27T21:04:00Z"/>
        </w:trPr>
        <w:tc>
          <w:tcPr>
            <w:tcW w:w="4261" w:type="dxa"/>
            <w:shd w:val="clear" w:color="auto" w:fill="auto"/>
          </w:tcPr>
          <w:p w14:paraId="40F3F6C3" w14:textId="77777777" w:rsidR="00CE7C04" w:rsidRPr="00317A6D" w:rsidDel="006058E8" w:rsidRDefault="00CE7C04" w:rsidP="00193D82">
            <w:pPr>
              <w:rPr>
                <w:del w:id="2241" w:author="John Peng" w:date="2015-03-27T21:04:00Z"/>
                <w:rFonts w:ascii="微软雅黑" w:eastAsia="微软雅黑" w:hAnsi="微软雅黑"/>
              </w:rPr>
            </w:pPr>
            <w:del w:id="224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6A4E6117" w14:textId="77777777" w:rsidR="00CE7C04" w:rsidRPr="00317A6D" w:rsidDel="006058E8" w:rsidRDefault="00CE7C04" w:rsidP="00193D82">
            <w:pPr>
              <w:rPr>
                <w:del w:id="224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3C55200" w14:textId="77777777" w:rsidTr="00193D82">
        <w:trPr>
          <w:trHeight w:hRule="exact" w:val="510"/>
          <w:del w:id="2244" w:author="John Peng" w:date="2015-03-27T21:04:00Z"/>
        </w:trPr>
        <w:tc>
          <w:tcPr>
            <w:tcW w:w="4261" w:type="dxa"/>
            <w:shd w:val="clear" w:color="auto" w:fill="auto"/>
          </w:tcPr>
          <w:p w14:paraId="1537723C" w14:textId="77777777" w:rsidR="00CE7C04" w:rsidRPr="00317A6D" w:rsidDel="006058E8" w:rsidRDefault="00CE7C04" w:rsidP="00193D82">
            <w:pPr>
              <w:rPr>
                <w:del w:id="2245" w:author="John Peng" w:date="2015-03-27T21:04:00Z"/>
                <w:rFonts w:ascii="微软雅黑" w:eastAsia="微软雅黑" w:hAnsi="微软雅黑"/>
              </w:rPr>
            </w:pPr>
            <w:del w:id="224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0B2634D4" w14:textId="77777777" w:rsidR="00CE7C04" w:rsidRPr="00317A6D" w:rsidDel="006058E8" w:rsidRDefault="00CE7C04" w:rsidP="00193D82">
            <w:pPr>
              <w:rPr>
                <w:del w:id="224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F689DAC" w14:textId="77777777" w:rsidTr="00193D82">
        <w:trPr>
          <w:trHeight w:hRule="exact" w:val="510"/>
          <w:del w:id="2248" w:author="John Peng" w:date="2015-03-27T21:04:00Z"/>
        </w:trPr>
        <w:tc>
          <w:tcPr>
            <w:tcW w:w="4261" w:type="dxa"/>
            <w:shd w:val="clear" w:color="auto" w:fill="auto"/>
          </w:tcPr>
          <w:p w14:paraId="53E7B18D" w14:textId="77777777" w:rsidR="00CE7C04" w:rsidRPr="00317A6D" w:rsidDel="006058E8" w:rsidRDefault="00CE7C04" w:rsidP="00193D82">
            <w:pPr>
              <w:rPr>
                <w:del w:id="2249" w:author="John Peng" w:date="2015-03-27T21:04:00Z"/>
                <w:rFonts w:ascii="微软雅黑" w:eastAsia="微软雅黑" w:hAnsi="微软雅黑"/>
              </w:rPr>
            </w:pPr>
            <w:del w:id="225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行程日期</w:delText>
              </w:r>
            </w:del>
          </w:p>
        </w:tc>
        <w:tc>
          <w:tcPr>
            <w:tcW w:w="4261" w:type="dxa"/>
            <w:shd w:val="clear" w:color="auto" w:fill="auto"/>
          </w:tcPr>
          <w:p w14:paraId="7A93491C" w14:textId="77777777" w:rsidR="00CE7C04" w:rsidRPr="00317A6D" w:rsidDel="006058E8" w:rsidRDefault="00CE7C04" w:rsidP="00193D82">
            <w:pPr>
              <w:rPr>
                <w:del w:id="225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B5F3ADF" w14:textId="77777777" w:rsidTr="00193D82">
        <w:trPr>
          <w:trHeight w:hRule="exact" w:val="510"/>
          <w:del w:id="2252" w:author="John Peng" w:date="2015-03-27T21:04:00Z"/>
        </w:trPr>
        <w:tc>
          <w:tcPr>
            <w:tcW w:w="4261" w:type="dxa"/>
            <w:shd w:val="clear" w:color="auto" w:fill="auto"/>
          </w:tcPr>
          <w:p w14:paraId="6B75BBE7" w14:textId="77777777" w:rsidR="00CE7C04" w:rsidRPr="00317A6D" w:rsidDel="006058E8" w:rsidRDefault="00CE7C04" w:rsidP="00193D82">
            <w:pPr>
              <w:rPr>
                <w:del w:id="2253" w:author="John Peng" w:date="2015-03-27T21:04:00Z"/>
                <w:rFonts w:ascii="微软雅黑" w:eastAsia="微软雅黑" w:hAnsi="微软雅黑"/>
              </w:rPr>
            </w:pPr>
            <w:del w:id="225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安排类型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1EB686D4" w14:textId="77777777" w:rsidR="00CE7C04" w:rsidRPr="00317A6D" w:rsidDel="006058E8" w:rsidRDefault="00CE7C04" w:rsidP="00193D82">
            <w:pPr>
              <w:rPr>
                <w:del w:id="2255" w:author="John Peng" w:date="2015-03-27T21:04:00Z"/>
                <w:rFonts w:ascii="微软雅黑" w:eastAsia="微软雅黑" w:hAnsi="微软雅黑"/>
              </w:rPr>
            </w:pPr>
            <w:del w:id="225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集体/个体</w:delText>
              </w:r>
            </w:del>
          </w:p>
        </w:tc>
      </w:tr>
      <w:tr w:rsidR="00CE7C04" w:rsidRPr="00317A6D" w:rsidDel="006058E8" w14:paraId="180AA34B" w14:textId="77777777" w:rsidTr="00193D82">
        <w:trPr>
          <w:trHeight w:hRule="exact" w:val="510"/>
          <w:del w:id="2257" w:author="John Peng" w:date="2015-03-27T21:04:00Z"/>
        </w:trPr>
        <w:tc>
          <w:tcPr>
            <w:tcW w:w="4261" w:type="dxa"/>
            <w:shd w:val="clear" w:color="auto" w:fill="auto"/>
          </w:tcPr>
          <w:p w14:paraId="6F625E44" w14:textId="77777777" w:rsidR="00CE7C04" w:rsidRPr="00317A6D" w:rsidDel="006058E8" w:rsidRDefault="00CE7C04" w:rsidP="00193D82">
            <w:pPr>
              <w:rPr>
                <w:del w:id="2258" w:author="John Peng" w:date="2015-03-27T21:04:00Z"/>
                <w:rFonts w:ascii="微软雅黑" w:eastAsia="微软雅黑" w:hAnsi="微软雅黑"/>
              </w:rPr>
            </w:pPr>
            <w:del w:id="225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住宿资源</w:delText>
              </w:r>
            </w:del>
          </w:p>
        </w:tc>
        <w:tc>
          <w:tcPr>
            <w:tcW w:w="4261" w:type="dxa"/>
            <w:shd w:val="clear" w:color="auto" w:fill="auto"/>
          </w:tcPr>
          <w:p w14:paraId="2BC74E11" w14:textId="77777777" w:rsidR="00CE7C04" w:rsidRPr="00317A6D" w:rsidDel="006058E8" w:rsidRDefault="00CE7C04" w:rsidP="00193D82">
            <w:pPr>
              <w:rPr>
                <w:del w:id="226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832A4D8" w14:textId="77777777" w:rsidTr="00193D82">
        <w:trPr>
          <w:trHeight w:hRule="exact" w:val="510"/>
          <w:del w:id="2261" w:author="John Peng" w:date="2015-03-27T21:04:00Z"/>
        </w:trPr>
        <w:tc>
          <w:tcPr>
            <w:tcW w:w="4261" w:type="dxa"/>
            <w:shd w:val="clear" w:color="auto" w:fill="auto"/>
          </w:tcPr>
          <w:p w14:paraId="6B2721CD" w14:textId="77777777" w:rsidR="00CE7C04" w:rsidRPr="00317A6D" w:rsidDel="006058E8" w:rsidRDefault="00CE7C04" w:rsidP="00193D82">
            <w:pPr>
              <w:rPr>
                <w:del w:id="2262" w:author="John Peng" w:date="2015-03-27T21:04:00Z"/>
                <w:rFonts w:ascii="微软雅黑" w:eastAsia="微软雅黑" w:hAnsi="微软雅黑"/>
              </w:rPr>
            </w:pPr>
            <w:del w:id="226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房间号</w:delText>
              </w:r>
            </w:del>
          </w:p>
        </w:tc>
        <w:tc>
          <w:tcPr>
            <w:tcW w:w="4261" w:type="dxa"/>
            <w:shd w:val="clear" w:color="auto" w:fill="auto"/>
          </w:tcPr>
          <w:p w14:paraId="5748A018" w14:textId="77777777" w:rsidR="00CE7C04" w:rsidRPr="00317A6D" w:rsidDel="006058E8" w:rsidRDefault="00CE7C04" w:rsidP="00193D82">
            <w:pPr>
              <w:rPr>
                <w:del w:id="226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64341DD" w14:textId="77777777" w:rsidTr="00193D82">
        <w:trPr>
          <w:trHeight w:hRule="exact" w:val="510"/>
          <w:del w:id="2265" w:author="John Peng" w:date="2015-03-27T21:04:00Z"/>
        </w:trPr>
        <w:tc>
          <w:tcPr>
            <w:tcW w:w="4261" w:type="dxa"/>
            <w:shd w:val="clear" w:color="auto" w:fill="auto"/>
          </w:tcPr>
          <w:p w14:paraId="69EAAA10" w14:textId="77777777" w:rsidR="00CE7C04" w:rsidRPr="00317A6D" w:rsidDel="006058E8" w:rsidRDefault="00CE7C04" w:rsidP="00193D82">
            <w:pPr>
              <w:rPr>
                <w:del w:id="2266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6A8B1F79" w14:textId="77777777" w:rsidR="00CE7C04" w:rsidRPr="00317A6D" w:rsidDel="006058E8" w:rsidRDefault="00CE7C04" w:rsidP="00193D82">
            <w:pPr>
              <w:rPr>
                <w:del w:id="2267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7EC8DC6" w14:textId="77777777" w:rsidTr="00193D82">
        <w:trPr>
          <w:trHeight w:hRule="exact" w:val="510"/>
          <w:del w:id="2268" w:author="John Peng" w:date="2015-03-27T21:04:00Z"/>
        </w:trPr>
        <w:tc>
          <w:tcPr>
            <w:tcW w:w="4261" w:type="dxa"/>
            <w:shd w:val="clear" w:color="auto" w:fill="auto"/>
          </w:tcPr>
          <w:p w14:paraId="0D42C47B" w14:textId="77777777" w:rsidR="00CE7C04" w:rsidRPr="00317A6D" w:rsidDel="006058E8" w:rsidRDefault="00CE7C04" w:rsidP="00193D82">
            <w:pPr>
              <w:rPr>
                <w:del w:id="2269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55786CA3" w14:textId="77777777" w:rsidR="00CE7C04" w:rsidRPr="00317A6D" w:rsidDel="006058E8" w:rsidRDefault="00CE7C04" w:rsidP="00193D82">
            <w:pPr>
              <w:rPr>
                <w:del w:id="2270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19078F44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271" w:author="John Peng" w:date="2015-03-27T21:04:00Z"/>
          <w:rFonts w:ascii="微软雅黑" w:eastAsia="微软雅黑" w:hAnsi="微软雅黑"/>
        </w:rPr>
      </w:pPr>
      <w:bookmarkStart w:id="2272" w:name="_Toc413080345"/>
      <w:del w:id="2273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行程费用-团队费用</w:delText>
        </w:r>
        <w:bookmarkEnd w:id="2272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2DBE3CE5" w14:textId="77777777" w:rsidTr="00193D82">
        <w:trPr>
          <w:trHeight w:hRule="exact" w:val="510"/>
          <w:del w:id="2274" w:author="John Peng" w:date="2015-03-27T21:04:00Z"/>
        </w:trPr>
        <w:tc>
          <w:tcPr>
            <w:tcW w:w="4261" w:type="dxa"/>
            <w:shd w:val="clear" w:color="auto" w:fill="808080"/>
          </w:tcPr>
          <w:p w14:paraId="520FEF3B" w14:textId="77777777" w:rsidR="00CE7C04" w:rsidRPr="00317A6D" w:rsidDel="006058E8" w:rsidRDefault="00CE7C04" w:rsidP="00193D82">
            <w:pPr>
              <w:jc w:val="center"/>
              <w:rPr>
                <w:del w:id="2275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276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485987DE" w14:textId="77777777" w:rsidR="00CE7C04" w:rsidRPr="00317A6D" w:rsidDel="006058E8" w:rsidRDefault="00CE7C04" w:rsidP="00193D82">
            <w:pPr>
              <w:jc w:val="center"/>
              <w:rPr>
                <w:del w:id="2277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278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2F89D78F" w14:textId="77777777" w:rsidTr="00193D82">
        <w:trPr>
          <w:trHeight w:hRule="exact" w:val="510"/>
          <w:del w:id="2279" w:author="John Peng" w:date="2015-03-27T21:04:00Z"/>
        </w:trPr>
        <w:tc>
          <w:tcPr>
            <w:tcW w:w="4261" w:type="dxa"/>
            <w:shd w:val="clear" w:color="auto" w:fill="auto"/>
          </w:tcPr>
          <w:p w14:paraId="7632F095" w14:textId="77777777" w:rsidR="00CE7C04" w:rsidRPr="00317A6D" w:rsidDel="006058E8" w:rsidRDefault="00CE7C04" w:rsidP="00193D82">
            <w:pPr>
              <w:rPr>
                <w:del w:id="2280" w:author="John Peng" w:date="2015-03-27T21:04:00Z"/>
                <w:rFonts w:ascii="微软雅黑" w:eastAsia="微软雅黑" w:hAnsi="微软雅黑"/>
              </w:rPr>
            </w:pPr>
            <w:del w:id="228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1B448AB4" w14:textId="77777777" w:rsidR="00CE7C04" w:rsidRPr="00317A6D" w:rsidDel="006058E8" w:rsidRDefault="00CE7C04" w:rsidP="00193D82">
            <w:pPr>
              <w:rPr>
                <w:del w:id="228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50A0D75" w14:textId="77777777" w:rsidTr="00193D82">
        <w:trPr>
          <w:trHeight w:hRule="exact" w:val="510"/>
          <w:del w:id="2283" w:author="John Peng" w:date="2015-03-27T21:04:00Z"/>
        </w:trPr>
        <w:tc>
          <w:tcPr>
            <w:tcW w:w="4261" w:type="dxa"/>
            <w:shd w:val="clear" w:color="auto" w:fill="auto"/>
          </w:tcPr>
          <w:p w14:paraId="561F5D51" w14:textId="77777777" w:rsidR="00CE7C04" w:rsidRPr="00317A6D" w:rsidDel="006058E8" w:rsidRDefault="00CE7C04" w:rsidP="00193D82">
            <w:pPr>
              <w:rPr>
                <w:del w:id="2284" w:author="John Peng" w:date="2015-03-27T21:04:00Z"/>
                <w:rFonts w:ascii="微软雅黑" w:eastAsia="微软雅黑" w:hAnsi="微软雅黑"/>
              </w:rPr>
            </w:pPr>
            <w:del w:id="228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0C4BDA80" w14:textId="77777777" w:rsidR="00CE7C04" w:rsidRPr="00317A6D" w:rsidDel="006058E8" w:rsidRDefault="00CE7C04" w:rsidP="00193D82">
            <w:pPr>
              <w:rPr>
                <w:del w:id="228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F19ADFD" w14:textId="77777777" w:rsidTr="00193D82">
        <w:trPr>
          <w:trHeight w:hRule="exact" w:val="510"/>
          <w:del w:id="2287" w:author="John Peng" w:date="2015-03-27T21:04:00Z"/>
        </w:trPr>
        <w:tc>
          <w:tcPr>
            <w:tcW w:w="4261" w:type="dxa"/>
            <w:shd w:val="clear" w:color="auto" w:fill="auto"/>
          </w:tcPr>
          <w:p w14:paraId="7DB31ABD" w14:textId="77777777" w:rsidR="00CE7C04" w:rsidRPr="00317A6D" w:rsidDel="006058E8" w:rsidRDefault="00CE7C04" w:rsidP="00193D82">
            <w:pPr>
              <w:rPr>
                <w:del w:id="2288" w:author="John Peng" w:date="2015-03-27T21:04:00Z"/>
                <w:rFonts w:ascii="微软雅黑" w:eastAsia="微软雅黑" w:hAnsi="微软雅黑"/>
              </w:rPr>
            </w:pPr>
            <w:del w:id="228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费用日期</w:delText>
              </w:r>
            </w:del>
          </w:p>
        </w:tc>
        <w:tc>
          <w:tcPr>
            <w:tcW w:w="4261" w:type="dxa"/>
            <w:shd w:val="clear" w:color="auto" w:fill="auto"/>
          </w:tcPr>
          <w:p w14:paraId="5B15D1AD" w14:textId="77777777" w:rsidR="00CE7C04" w:rsidRPr="00317A6D" w:rsidDel="006058E8" w:rsidRDefault="00CE7C04" w:rsidP="00193D82">
            <w:pPr>
              <w:rPr>
                <w:del w:id="229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57D2E5E" w14:textId="77777777" w:rsidTr="00193D82">
        <w:trPr>
          <w:trHeight w:hRule="exact" w:val="510"/>
          <w:del w:id="2291" w:author="John Peng" w:date="2015-03-27T21:04:00Z"/>
        </w:trPr>
        <w:tc>
          <w:tcPr>
            <w:tcW w:w="4261" w:type="dxa"/>
            <w:shd w:val="clear" w:color="auto" w:fill="auto"/>
          </w:tcPr>
          <w:p w14:paraId="4734C270" w14:textId="77777777" w:rsidR="00CE7C04" w:rsidRPr="00317A6D" w:rsidDel="006058E8" w:rsidRDefault="00CE7C04" w:rsidP="00193D82">
            <w:pPr>
              <w:rPr>
                <w:del w:id="2292" w:author="John Peng" w:date="2015-03-27T21:04:00Z"/>
                <w:rFonts w:ascii="微软雅黑" w:eastAsia="微软雅黑" w:hAnsi="微软雅黑"/>
              </w:rPr>
            </w:pPr>
            <w:del w:id="229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4E142285" w14:textId="77777777" w:rsidR="00CE7C04" w:rsidRPr="00317A6D" w:rsidDel="006058E8" w:rsidRDefault="00CE7C04" w:rsidP="00193D82">
            <w:pPr>
              <w:rPr>
                <w:del w:id="2294" w:author="John Peng" w:date="2015-03-27T21:04:00Z"/>
                <w:rFonts w:ascii="微软雅黑" w:eastAsia="微软雅黑" w:hAnsi="微软雅黑"/>
              </w:rPr>
            </w:pPr>
            <w:del w:id="229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预收/支出</w:delText>
              </w:r>
            </w:del>
          </w:p>
        </w:tc>
      </w:tr>
      <w:tr w:rsidR="00CE7C04" w:rsidRPr="00317A6D" w:rsidDel="006058E8" w14:paraId="04E0174F" w14:textId="77777777" w:rsidTr="00193D82">
        <w:trPr>
          <w:trHeight w:hRule="exact" w:val="510"/>
          <w:del w:id="2296" w:author="John Peng" w:date="2015-03-27T21:04:00Z"/>
        </w:trPr>
        <w:tc>
          <w:tcPr>
            <w:tcW w:w="4261" w:type="dxa"/>
            <w:shd w:val="clear" w:color="auto" w:fill="auto"/>
          </w:tcPr>
          <w:p w14:paraId="5E68B51F" w14:textId="77777777" w:rsidR="00CE7C04" w:rsidRPr="00317A6D" w:rsidDel="006058E8" w:rsidRDefault="00CE7C04" w:rsidP="00193D82">
            <w:pPr>
              <w:rPr>
                <w:del w:id="2297" w:author="John Peng" w:date="2015-03-27T21:04:00Z"/>
                <w:rFonts w:ascii="微软雅黑" w:eastAsia="微软雅黑" w:hAnsi="微软雅黑"/>
              </w:rPr>
            </w:pPr>
            <w:del w:id="229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费用金额</w:delText>
              </w:r>
            </w:del>
          </w:p>
        </w:tc>
        <w:tc>
          <w:tcPr>
            <w:tcW w:w="4261" w:type="dxa"/>
            <w:shd w:val="clear" w:color="auto" w:fill="auto"/>
          </w:tcPr>
          <w:p w14:paraId="71F95288" w14:textId="77777777" w:rsidR="00CE7C04" w:rsidRPr="00317A6D" w:rsidDel="006058E8" w:rsidRDefault="00CE7C04" w:rsidP="00193D82">
            <w:pPr>
              <w:rPr>
                <w:del w:id="229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46B0EB2" w14:textId="77777777" w:rsidTr="00193D82">
        <w:trPr>
          <w:trHeight w:hRule="exact" w:val="510"/>
          <w:del w:id="2300" w:author="John Peng" w:date="2015-03-27T21:04:00Z"/>
        </w:trPr>
        <w:tc>
          <w:tcPr>
            <w:tcW w:w="4261" w:type="dxa"/>
            <w:shd w:val="clear" w:color="auto" w:fill="auto"/>
          </w:tcPr>
          <w:p w14:paraId="23EAD465" w14:textId="77777777" w:rsidR="00CE7C04" w:rsidRPr="00317A6D" w:rsidDel="006058E8" w:rsidRDefault="00CE7C04" w:rsidP="00193D82">
            <w:pPr>
              <w:rPr>
                <w:del w:id="2301" w:author="John Peng" w:date="2015-03-27T21:04:00Z"/>
                <w:rFonts w:ascii="微软雅黑" w:eastAsia="微软雅黑" w:hAnsi="微软雅黑"/>
              </w:rPr>
            </w:pPr>
            <w:del w:id="230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费用说明</w:delText>
              </w:r>
            </w:del>
          </w:p>
        </w:tc>
        <w:tc>
          <w:tcPr>
            <w:tcW w:w="4261" w:type="dxa"/>
            <w:shd w:val="clear" w:color="auto" w:fill="auto"/>
          </w:tcPr>
          <w:p w14:paraId="02E2DDFE" w14:textId="77777777" w:rsidR="00CE7C04" w:rsidRPr="00317A6D" w:rsidDel="006058E8" w:rsidRDefault="00CE7C04" w:rsidP="00193D82">
            <w:pPr>
              <w:rPr>
                <w:del w:id="230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9AD18EA" w14:textId="77777777" w:rsidTr="00193D82">
        <w:trPr>
          <w:trHeight w:hRule="exact" w:val="510"/>
          <w:del w:id="2304" w:author="John Peng" w:date="2015-03-27T21:04:00Z"/>
        </w:trPr>
        <w:tc>
          <w:tcPr>
            <w:tcW w:w="4261" w:type="dxa"/>
            <w:shd w:val="clear" w:color="auto" w:fill="auto"/>
          </w:tcPr>
          <w:p w14:paraId="2A1FB010" w14:textId="77777777" w:rsidR="00CE7C04" w:rsidRPr="00317A6D" w:rsidDel="006058E8" w:rsidRDefault="00CE7C04" w:rsidP="00193D82">
            <w:pPr>
              <w:rPr>
                <w:del w:id="2305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1CB227C9" w14:textId="77777777" w:rsidR="00CE7C04" w:rsidRPr="00317A6D" w:rsidDel="006058E8" w:rsidRDefault="00CE7C04" w:rsidP="00193D82">
            <w:pPr>
              <w:rPr>
                <w:del w:id="2306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00A1D37B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307" w:author="John Peng" w:date="2015-03-27T21:04:00Z"/>
          <w:rFonts w:ascii="微软雅黑" w:eastAsia="微软雅黑" w:hAnsi="微软雅黑"/>
        </w:rPr>
      </w:pPr>
      <w:bookmarkStart w:id="2308" w:name="_Toc413080346"/>
      <w:del w:id="2309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行程费用-费用分摊</w:delText>
        </w:r>
        <w:bookmarkEnd w:id="2308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61E150E5" w14:textId="77777777" w:rsidTr="00193D82">
        <w:trPr>
          <w:trHeight w:hRule="exact" w:val="510"/>
          <w:del w:id="2310" w:author="John Peng" w:date="2015-03-27T21:04:00Z"/>
        </w:trPr>
        <w:tc>
          <w:tcPr>
            <w:tcW w:w="4261" w:type="dxa"/>
            <w:shd w:val="clear" w:color="auto" w:fill="808080"/>
          </w:tcPr>
          <w:p w14:paraId="5B3ABC92" w14:textId="77777777" w:rsidR="00CE7C04" w:rsidRPr="00317A6D" w:rsidDel="006058E8" w:rsidRDefault="00CE7C04" w:rsidP="00193D82">
            <w:pPr>
              <w:jc w:val="center"/>
              <w:rPr>
                <w:del w:id="2311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312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7761114B" w14:textId="77777777" w:rsidR="00CE7C04" w:rsidRPr="00317A6D" w:rsidDel="006058E8" w:rsidRDefault="00CE7C04" w:rsidP="00193D82">
            <w:pPr>
              <w:jc w:val="center"/>
              <w:rPr>
                <w:del w:id="2313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314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736D267B" w14:textId="77777777" w:rsidTr="00193D82">
        <w:trPr>
          <w:trHeight w:hRule="exact" w:val="510"/>
          <w:del w:id="2315" w:author="John Peng" w:date="2015-03-27T21:04:00Z"/>
        </w:trPr>
        <w:tc>
          <w:tcPr>
            <w:tcW w:w="4261" w:type="dxa"/>
            <w:shd w:val="clear" w:color="auto" w:fill="auto"/>
          </w:tcPr>
          <w:p w14:paraId="1BE95BB4" w14:textId="77777777" w:rsidR="00CE7C04" w:rsidRPr="00317A6D" w:rsidDel="006058E8" w:rsidRDefault="00CE7C04" w:rsidP="00193D82">
            <w:pPr>
              <w:rPr>
                <w:del w:id="2316" w:author="John Peng" w:date="2015-03-27T21:04:00Z"/>
                <w:rFonts w:ascii="微软雅黑" w:eastAsia="微软雅黑" w:hAnsi="微软雅黑"/>
              </w:rPr>
            </w:pPr>
            <w:del w:id="231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626FBB31" w14:textId="77777777" w:rsidR="00CE7C04" w:rsidRPr="00317A6D" w:rsidDel="006058E8" w:rsidRDefault="00CE7C04" w:rsidP="00193D82">
            <w:pPr>
              <w:rPr>
                <w:del w:id="231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713B6E9E" w14:textId="77777777" w:rsidTr="00193D82">
        <w:trPr>
          <w:trHeight w:hRule="exact" w:val="510"/>
          <w:del w:id="2319" w:author="John Peng" w:date="2015-03-27T21:04:00Z"/>
        </w:trPr>
        <w:tc>
          <w:tcPr>
            <w:tcW w:w="4261" w:type="dxa"/>
            <w:shd w:val="clear" w:color="auto" w:fill="auto"/>
          </w:tcPr>
          <w:p w14:paraId="3D6A3B2A" w14:textId="77777777" w:rsidR="00CE7C04" w:rsidRPr="00317A6D" w:rsidDel="006058E8" w:rsidRDefault="00CE7C04" w:rsidP="00193D82">
            <w:pPr>
              <w:rPr>
                <w:del w:id="2320" w:author="John Peng" w:date="2015-03-27T21:04:00Z"/>
                <w:rFonts w:ascii="微软雅黑" w:eastAsia="微软雅黑" w:hAnsi="微软雅黑"/>
              </w:rPr>
            </w:pPr>
            <w:del w:id="232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2F6C851D" w14:textId="77777777" w:rsidR="00CE7C04" w:rsidRPr="00317A6D" w:rsidDel="006058E8" w:rsidRDefault="00CE7C04" w:rsidP="00193D82">
            <w:pPr>
              <w:rPr>
                <w:del w:id="232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189E42E" w14:textId="77777777" w:rsidTr="00193D82">
        <w:trPr>
          <w:trHeight w:hRule="exact" w:val="510"/>
          <w:del w:id="2323" w:author="John Peng" w:date="2015-03-27T21:04:00Z"/>
        </w:trPr>
        <w:tc>
          <w:tcPr>
            <w:tcW w:w="4261" w:type="dxa"/>
            <w:shd w:val="clear" w:color="auto" w:fill="auto"/>
          </w:tcPr>
          <w:p w14:paraId="100F8F60" w14:textId="77777777" w:rsidR="00CE7C04" w:rsidRPr="00317A6D" w:rsidDel="006058E8" w:rsidRDefault="00CE7C04" w:rsidP="00193D82">
            <w:pPr>
              <w:rPr>
                <w:del w:id="2324" w:author="John Peng" w:date="2015-03-27T21:04:00Z"/>
                <w:rFonts w:ascii="微软雅黑" w:eastAsia="微软雅黑" w:hAnsi="微软雅黑"/>
              </w:rPr>
            </w:pPr>
            <w:del w:id="232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分摊成员</w:delText>
              </w:r>
            </w:del>
          </w:p>
        </w:tc>
        <w:tc>
          <w:tcPr>
            <w:tcW w:w="4261" w:type="dxa"/>
            <w:shd w:val="clear" w:color="auto" w:fill="auto"/>
          </w:tcPr>
          <w:p w14:paraId="3FFBFF9C" w14:textId="77777777" w:rsidR="00CE7C04" w:rsidRPr="00317A6D" w:rsidDel="006058E8" w:rsidRDefault="00CE7C04" w:rsidP="00193D82">
            <w:pPr>
              <w:rPr>
                <w:del w:id="232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F6DC935" w14:textId="77777777" w:rsidTr="00193D82">
        <w:trPr>
          <w:trHeight w:hRule="exact" w:val="510"/>
          <w:del w:id="2327" w:author="John Peng" w:date="2015-03-27T21:04:00Z"/>
        </w:trPr>
        <w:tc>
          <w:tcPr>
            <w:tcW w:w="4261" w:type="dxa"/>
            <w:shd w:val="clear" w:color="auto" w:fill="auto"/>
          </w:tcPr>
          <w:p w14:paraId="620390C0" w14:textId="77777777" w:rsidR="00CE7C04" w:rsidRPr="00317A6D" w:rsidDel="006058E8" w:rsidRDefault="00CE7C04" w:rsidP="00193D82">
            <w:pPr>
              <w:rPr>
                <w:del w:id="2328" w:author="John Peng" w:date="2015-03-27T21:04:00Z"/>
                <w:rFonts w:ascii="微软雅黑" w:eastAsia="微软雅黑" w:hAnsi="微软雅黑"/>
              </w:rPr>
            </w:pPr>
            <w:del w:id="232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分摊金额</w:delText>
              </w:r>
            </w:del>
          </w:p>
        </w:tc>
        <w:tc>
          <w:tcPr>
            <w:tcW w:w="4261" w:type="dxa"/>
            <w:shd w:val="clear" w:color="auto" w:fill="auto"/>
          </w:tcPr>
          <w:p w14:paraId="3DD50000" w14:textId="77777777" w:rsidR="00CE7C04" w:rsidRPr="00317A6D" w:rsidDel="006058E8" w:rsidRDefault="00CE7C04" w:rsidP="00193D82">
            <w:pPr>
              <w:rPr>
                <w:del w:id="233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989E7C9" w14:textId="77777777" w:rsidTr="00193D82">
        <w:trPr>
          <w:trHeight w:hRule="exact" w:val="510"/>
          <w:del w:id="2331" w:author="John Peng" w:date="2015-03-27T21:04:00Z"/>
        </w:trPr>
        <w:tc>
          <w:tcPr>
            <w:tcW w:w="4261" w:type="dxa"/>
            <w:shd w:val="clear" w:color="auto" w:fill="auto"/>
          </w:tcPr>
          <w:p w14:paraId="21CCBB7D" w14:textId="77777777" w:rsidR="00CE7C04" w:rsidRPr="00317A6D" w:rsidDel="006058E8" w:rsidRDefault="00CE7C04" w:rsidP="00193D82">
            <w:pPr>
              <w:rPr>
                <w:del w:id="2332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6417DF5" w14:textId="77777777" w:rsidR="00CE7C04" w:rsidRPr="00317A6D" w:rsidDel="006058E8" w:rsidRDefault="00CE7C04" w:rsidP="00193D82">
            <w:pPr>
              <w:rPr>
                <w:del w:id="2333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1A8DE450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334" w:author="John Peng" w:date="2015-03-27T21:04:00Z"/>
          <w:rFonts w:ascii="微软雅黑" w:eastAsia="微软雅黑" w:hAnsi="微软雅黑"/>
        </w:rPr>
      </w:pPr>
      <w:bookmarkStart w:id="2335" w:name="_Toc413080347"/>
      <w:del w:id="2336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行程费用-个人费用</w:delText>
        </w:r>
        <w:bookmarkEnd w:id="2335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6714701D" w14:textId="77777777" w:rsidTr="00193D82">
        <w:trPr>
          <w:trHeight w:hRule="exact" w:val="510"/>
          <w:del w:id="2337" w:author="John Peng" w:date="2015-03-27T21:04:00Z"/>
        </w:trPr>
        <w:tc>
          <w:tcPr>
            <w:tcW w:w="4261" w:type="dxa"/>
            <w:shd w:val="clear" w:color="auto" w:fill="808080"/>
          </w:tcPr>
          <w:p w14:paraId="507C7FD1" w14:textId="77777777" w:rsidR="00CE7C04" w:rsidRPr="00317A6D" w:rsidDel="006058E8" w:rsidRDefault="00CE7C04" w:rsidP="00193D82">
            <w:pPr>
              <w:jc w:val="center"/>
              <w:rPr>
                <w:del w:id="2338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339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53405BF4" w14:textId="77777777" w:rsidR="00CE7C04" w:rsidRPr="00317A6D" w:rsidDel="006058E8" w:rsidRDefault="00CE7C04" w:rsidP="00193D82">
            <w:pPr>
              <w:jc w:val="center"/>
              <w:rPr>
                <w:del w:id="2340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341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209989A9" w14:textId="77777777" w:rsidTr="00193D82">
        <w:trPr>
          <w:trHeight w:hRule="exact" w:val="510"/>
          <w:del w:id="2342" w:author="John Peng" w:date="2015-03-27T21:04:00Z"/>
        </w:trPr>
        <w:tc>
          <w:tcPr>
            <w:tcW w:w="4261" w:type="dxa"/>
            <w:shd w:val="clear" w:color="auto" w:fill="auto"/>
          </w:tcPr>
          <w:p w14:paraId="161DE586" w14:textId="77777777" w:rsidR="00CE7C04" w:rsidRPr="00317A6D" w:rsidDel="006058E8" w:rsidRDefault="00CE7C04" w:rsidP="00193D82">
            <w:pPr>
              <w:rPr>
                <w:del w:id="2343" w:author="John Peng" w:date="2015-03-27T21:04:00Z"/>
                <w:rFonts w:ascii="微软雅黑" w:eastAsia="微软雅黑" w:hAnsi="微软雅黑"/>
              </w:rPr>
            </w:pPr>
            <w:del w:id="234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13FB091E" w14:textId="77777777" w:rsidR="00CE7C04" w:rsidRPr="00317A6D" w:rsidDel="006058E8" w:rsidRDefault="00CE7C04" w:rsidP="00193D82">
            <w:pPr>
              <w:rPr>
                <w:del w:id="2345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74C01F3" w14:textId="77777777" w:rsidTr="00193D82">
        <w:trPr>
          <w:trHeight w:hRule="exact" w:val="510"/>
          <w:del w:id="2346" w:author="John Peng" w:date="2015-03-27T21:04:00Z"/>
        </w:trPr>
        <w:tc>
          <w:tcPr>
            <w:tcW w:w="4261" w:type="dxa"/>
            <w:shd w:val="clear" w:color="auto" w:fill="auto"/>
          </w:tcPr>
          <w:p w14:paraId="3D42CFFE" w14:textId="77777777" w:rsidR="00CE7C04" w:rsidRPr="00317A6D" w:rsidDel="006058E8" w:rsidRDefault="00CE7C04" w:rsidP="00193D82">
            <w:pPr>
              <w:rPr>
                <w:del w:id="2347" w:author="John Peng" w:date="2015-03-27T21:04:00Z"/>
                <w:rFonts w:ascii="微软雅黑" w:eastAsia="微软雅黑" w:hAnsi="微软雅黑"/>
              </w:rPr>
            </w:pPr>
            <w:del w:id="234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47321492" w14:textId="77777777" w:rsidR="00CE7C04" w:rsidRPr="00317A6D" w:rsidDel="006058E8" w:rsidRDefault="00CE7C04" w:rsidP="00193D82">
            <w:pPr>
              <w:rPr>
                <w:del w:id="2349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074D64E" w14:textId="77777777" w:rsidTr="00193D82">
        <w:trPr>
          <w:trHeight w:hRule="exact" w:val="510"/>
          <w:del w:id="2350" w:author="John Peng" w:date="2015-03-27T21:04:00Z"/>
        </w:trPr>
        <w:tc>
          <w:tcPr>
            <w:tcW w:w="4261" w:type="dxa"/>
            <w:shd w:val="clear" w:color="auto" w:fill="auto"/>
          </w:tcPr>
          <w:p w14:paraId="69F3AA1B" w14:textId="77777777" w:rsidR="00CE7C04" w:rsidRPr="00317A6D" w:rsidDel="006058E8" w:rsidRDefault="00CE7C04" w:rsidP="00193D82">
            <w:pPr>
              <w:rPr>
                <w:del w:id="2351" w:author="John Peng" w:date="2015-03-27T21:04:00Z"/>
                <w:rFonts w:ascii="微软雅黑" w:eastAsia="微软雅黑" w:hAnsi="微软雅黑"/>
              </w:rPr>
            </w:pPr>
            <w:del w:id="2352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费用日期</w:delText>
              </w:r>
            </w:del>
          </w:p>
        </w:tc>
        <w:tc>
          <w:tcPr>
            <w:tcW w:w="4261" w:type="dxa"/>
            <w:shd w:val="clear" w:color="auto" w:fill="auto"/>
          </w:tcPr>
          <w:p w14:paraId="43D1BE0D" w14:textId="77777777" w:rsidR="00CE7C04" w:rsidRPr="00317A6D" w:rsidDel="006058E8" w:rsidRDefault="00CE7C04" w:rsidP="00193D82">
            <w:pPr>
              <w:rPr>
                <w:del w:id="2353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6E8D82A0" w14:textId="77777777" w:rsidTr="00193D82">
        <w:trPr>
          <w:trHeight w:hRule="exact" w:val="510"/>
          <w:del w:id="2354" w:author="John Peng" w:date="2015-03-27T21:04:00Z"/>
        </w:trPr>
        <w:tc>
          <w:tcPr>
            <w:tcW w:w="4261" w:type="dxa"/>
            <w:shd w:val="clear" w:color="auto" w:fill="auto"/>
          </w:tcPr>
          <w:p w14:paraId="7D4E6984" w14:textId="77777777" w:rsidR="00CE7C04" w:rsidRPr="00317A6D" w:rsidDel="006058E8" w:rsidRDefault="00CE7C04" w:rsidP="00193D82">
            <w:pPr>
              <w:rPr>
                <w:del w:id="2355" w:author="John Peng" w:date="2015-03-27T21:04:00Z"/>
                <w:rFonts w:ascii="微软雅黑" w:eastAsia="微软雅黑" w:hAnsi="微软雅黑"/>
              </w:rPr>
            </w:pPr>
            <w:del w:id="235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4432DE78" w14:textId="77777777" w:rsidR="00CE7C04" w:rsidRPr="00317A6D" w:rsidDel="006058E8" w:rsidRDefault="00CE7C04" w:rsidP="00193D82">
            <w:pPr>
              <w:rPr>
                <w:del w:id="2357" w:author="John Peng" w:date="2015-03-27T21:04:00Z"/>
                <w:rFonts w:ascii="微软雅黑" w:eastAsia="微软雅黑" w:hAnsi="微软雅黑"/>
              </w:rPr>
            </w:pPr>
            <w:del w:id="235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支出/分摊</w:delText>
              </w:r>
            </w:del>
          </w:p>
        </w:tc>
      </w:tr>
      <w:tr w:rsidR="00CE7C04" w:rsidRPr="00317A6D" w:rsidDel="006058E8" w14:paraId="34802FFA" w14:textId="77777777" w:rsidTr="00193D82">
        <w:trPr>
          <w:trHeight w:hRule="exact" w:val="510"/>
          <w:del w:id="2359" w:author="John Peng" w:date="2015-03-27T21:04:00Z"/>
        </w:trPr>
        <w:tc>
          <w:tcPr>
            <w:tcW w:w="4261" w:type="dxa"/>
            <w:shd w:val="clear" w:color="auto" w:fill="auto"/>
          </w:tcPr>
          <w:p w14:paraId="45D91695" w14:textId="77777777" w:rsidR="00CE7C04" w:rsidRPr="00317A6D" w:rsidDel="006058E8" w:rsidRDefault="00CE7C04" w:rsidP="00193D82">
            <w:pPr>
              <w:rPr>
                <w:del w:id="2360" w:author="John Peng" w:date="2015-03-27T21:04:00Z"/>
                <w:rFonts w:ascii="微软雅黑" w:eastAsia="微软雅黑" w:hAnsi="微软雅黑"/>
              </w:rPr>
            </w:pPr>
            <w:del w:id="236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费用金额</w:delText>
              </w:r>
            </w:del>
          </w:p>
        </w:tc>
        <w:tc>
          <w:tcPr>
            <w:tcW w:w="4261" w:type="dxa"/>
            <w:shd w:val="clear" w:color="auto" w:fill="auto"/>
          </w:tcPr>
          <w:p w14:paraId="34441FAE" w14:textId="77777777" w:rsidR="00CE7C04" w:rsidRPr="00317A6D" w:rsidDel="006058E8" w:rsidRDefault="00CE7C04" w:rsidP="00193D82">
            <w:pPr>
              <w:rPr>
                <w:del w:id="236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5A303A7" w14:textId="77777777" w:rsidTr="00193D82">
        <w:trPr>
          <w:trHeight w:hRule="exact" w:val="510"/>
          <w:del w:id="2363" w:author="John Peng" w:date="2015-03-27T21:04:00Z"/>
        </w:trPr>
        <w:tc>
          <w:tcPr>
            <w:tcW w:w="4261" w:type="dxa"/>
            <w:shd w:val="clear" w:color="auto" w:fill="auto"/>
          </w:tcPr>
          <w:p w14:paraId="34BD5486" w14:textId="77777777" w:rsidR="00CE7C04" w:rsidRPr="00317A6D" w:rsidDel="006058E8" w:rsidRDefault="00CE7C04" w:rsidP="00193D82">
            <w:pPr>
              <w:rPr>
                <w:del w:id="2364" w:author="John Peng" w:date="2015-03-27T21:04:00Z"/>
                <w:rFonts w:ascii="微软雅黑" w:eastAsia="微软雅黑" w:hAnsi="微软雅黑"/>
              </w:rPr>
            </w:pPr>
            <w:del w:id="236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费用说明</w:delText>
              </w:r>
            </w:del>
          </w:p>
        </w:tc>
        <w:tc>
          <w:tcPr>
            <w:tcW w:w="4261" w:type="dxa"/>
            <w:shd w:val="clear" w:color="auto" w:fill="auto"/>
          </w:tcPr>
          <w:p w14:paraId="5E607630" w14:textId="77777777" w:rsidR="00CE7C04" w:rsidRPr="00317A6D" w:rsidDel="006058E8" w:rsidRDefault="00CE7C04" w:rsidP="00193D82">
            <w:pPr>
              <w:rPr>
                <w:del w:id="236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4B0E895C" w14:textId="77777777" w:rsidTr="00193D82">
        <w:trPr>
          <w:trHeight w:hRule="exact" w:val="510"/>
          <w:del w:id="2367" w:author="John Peng" w:date="2015-03-27T21:04:00Z"/>
        </w:trPr>
        <w:tc>
          <w:tcPr>
            <w:tcW w:w="4261" w:type="dxa"/>
            <w:shd w:val="clear" w:color="auto" w:fill="auto"/>
          </w:tcPr>
          <w:p w14:paraId="49CFECF1" w14:textId="77777777" w:rsidR="00CE7C04" w:rsidRPr="00317A6D" w:rsidDel="006058E8" w:rsidRDefault="00CE7C04" w:rsidP="00193D82">
            <w:pPr>
              <w:rPr>
                <w:del w:id="2368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8C1BA22" w14:textId="77777777" w:rsidR="00CE7C04" w:rsidRPr="00317A6D" w:rsidDel="006058E8" w:rsidRDefault="00CE7C04" w:rsidP="00193D82">
            <w:pPr>
              <w:rPr>
                <w:del w:id="2369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07B8748E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370" w:author="John Peng" w:date="2015-03-27T21:04:00Z"/>
          <w:rFonts w:ascii="微软雅黑" w:eastAsia="微软雅黑" w:hAnsi="微软雅黑"/>
        </w:rPr>
      </w:pPr>
      <w:bookmarkStart w:id="2371" w:name="_Toc413080348"/>
      <w:del w:id="2372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行程游记</w:delText>
        </w:r>
        <w:bookmarkEnd w:id="2371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3E57FE2A" w14:textId="77777777" w:rsidTr="00193D82">
        <w:trPr>
          <w:trHeight w:hRule="exact" w:val="510"/>
          <w:del w:id="2373" w:author="John Peng" w:date="2015-03-27T21:04:00Z"/>
        </w:trPr>
        <w:tc>
          <w:tcPr>
            <w:tcW w:w="4261" w:type="dxa"/>
            <w:shd w:val="clear" w:color="auto" w:fill="808080"/>
          </w:tcPr>
          <w:p w14:paraId="4A5C0ECD" w14:textId="77777777" w:rsidR="00CE7C04" w:rsidRPr="00317A6D" w:rsidDel="006058E8" w:rsidRDefault="00CE7C04" w:rsidP="00193D82">
            <w:pPr>
              <w:jc w:val="center"/>
              <w:rPr>
                <w:del w:id="2374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375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48B0B68C" w14:textId="77777777" w:rsidR="00CE7C04" w:rsidRPr="00317A6D" w:rsidDel="006058E8" w:rsidRDefault="00CE7C04" w:rsidP="00193D82">
            <w:pPr>
              <w:jc w:val="center"/>
              <w:rPr>
                <w:del w:id="2376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377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29A5C01F" w14:textId="77777777" w:rsidTr="00193D82">
        <w:trPr>
          <w:trHeight w:hRule="exact" w:val="510"/>
          <w:del w:id="2378" w:author="John Peng" w:date="2015-03-27T21:04:00Z"/>
        </w:trPr>
        <w:tc>
          <w:tcPr>
            <w:tcW w:w="4261" w:type="dxa"/>
            <w:shd w:val="clear" w:color="auto" w:fill="auto"/>
          </w:tcPr>
          <w:p w14:paraId="50BE5AE9" w14:textId="77777777" w:rsidR="00CE7C04" w:rsidRPr="00317A6D" w:rsidDel="006058E8" w:rsidRDefault="00CE7C04" w:rsidP="00193D82">
            <w:pPr>
              <w:rPr>
                <w:del w:id="2379" w:author="John Peng" w:date="2015-03-27T21:04:00Z"/>
                <w:rFonts w:ascii="微软雅黑" w:eastAsia="微软雅黑" w:hAnsi="微软雅黑"/>
              </w:rPr>
            </w:pPr>
            <w:del w:id="238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所属行程</w:delText>
              </w:r>
            </w:del>
          </w:p>
        </w:tc>
        <w:tc>
          <w:tcPr>
            <w:tcW w:w="4261" w:type="dxa"/>
            <w:shd w:val="clear" w:color="auto" w:fill="auto"/>
          </w:tcPr>
          <w:p w14:paraId="31B28BB1" w14:textId="77777777" w:rsidR="00CE7C04" w:rsidRPr="00317A6D" w:rsidDel="006058E8" w:rsidRDefault="00CE7C04" w:rsidP="00193D82">
            <w:pPr>
              <w:rPr>
                <w:del w:id="2381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201035D" w14:textId="77777777" w:rsidTr="00193D82">
        <w:trPr>
          <w:trHeight w:hRule="exact" w:val="510"/>
          <w:del w:id="2382" w:author="John Peng" w:date="2015-03-27T21:04:00Z"/>
        </w:trPr>
        <w:tc>
          <w:tcPr>
            <w:tcW w:w="4261" w:type="dxa"/>
            <w:shd w:val="clear" w:color="auto" w:fill="auto"/>
          </w:tcPr>
          <w:p w14:paraId="56C82F4A" w14:textId="77777777" w:rsidR="00CE7C04" w:rsidRPr="00317A6D" w:rsidDel="006058E8" w:rsidRDefault="00CE7C04" w:rsidP="00193D82">
            <w:pPr>
              <w:rPr>
                <w:del w:id="2383" w:author="John Peng" w:date="2015-03-27T21:04:00Z"/>
                <w:rFonts w:ascii="微软雅黑" w:eastAsia="微软雅黑" w:hAnsi="微软雅黑"/>
              </w:rPr>
            </w:pPr>
            <w:del w:id="2384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行程安排</w:delText>
              </w:r>
            </w:del>
          </w:p>
        </w:tc>
        <w:tc>
          <w:tcPr>
            <w:tcW w:w="4261" w:type="dxa"/>
            <w:shd w:val="clear" w:color="auto" w:fill="auto"/>
          </w:tcPr>
          <w:p w14:paraId="58CB1567" w14:textId="77777777" w:rsidR="00CE7C04" w:rsidRPr="00317A6D" w:rsidDel="006058E8" w:rsidRDefault="00CE7C04" w:rsidP="00193D82">
            <w:pPr>
              <w:rPr>
                <w:del w:id="2385" w:author="John Peng" w:date="2015-03-27T21:04:00Z"/>
                <w:rFonts w:ascii="微软雅黑" w:eastAsia="微软雅黑" w:hAnsi="微软雅黑"/>
              </w:rPr>
            </w:pPr>
            <w:del w:id="2386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在哪个行程安排产生的</w:delText>
              </w:r>
            </w:del>
          </w:p>
        </w:tc>
      </w:tr>
      <w:tr w:rsidR="00CE7C04" w:rsidRPr="00317A6D" w:rsidDel="006058E8" w14:paraId="147869E6" w14:textId="77777777" w:rsidTr="00193D82">
        <w:trPr>
          <w:trHeight w:hRule="exact" w:val="510"/>
          <w:del w:id="2387" w:author="John Peng" w:date="2015-03-27T21:04:00Z"/>
        </w:trPr>
        <w:tc>
          <w:tcPr>
            <w:tcW w:w="4261" w:type="dxa"/>
            <w:shd w:val="clear" w:color="auto" w:fill="auto"/>
          </w:tcPr>
          <w:p w14:paraId="7BEAAC52" w14:textId="77777777" w:rsidR="00CE7C04" w:rsidRPr="00317A6D" w:rsidDel="006058E8" w:rsidRDefault="00CE7C04" w:rsidP="00193D82">
            <w:pPr>
              <w:rPr>
                <w:del w:id="2388" w:author="John Peng" w:date="2015-03-27T21:04:00Z"/>
                <w:rFonts w:ascii="微软雅黑" w:eastAsia="微软雅黑" w:hAnsi="微软雅黑"/>
              </w:rPr>
            </w:pPr>
            <w:del w:id="238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lastRenderedPageBreak/>
                <w:delText>游记名称</w:delText>
              </w:r>
            </w:del>
          </w:p>
        </w:tc>
        <w:tc>
          <w:tcPr>
            <w:tcW w:w="4261" w:type="dxa"/>
            <w:shd w:val="clear" w:color="auto" w:fill="auto"/>
          </w:tcPr>
          <w:p w14:paraId="74E1C611" w14:textId="77777777" w:rsidR="00CE7C04" w:rsidRPr="00317A6D" w:rsidDel="006058E8" w:rsidRDefault="00CE7C04" w:rsidP="00193D82">
            <w:pPr>
              <w:rPr>
                <w:del w:id="239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EC7E4C6" w14:textId="77777777" w:rsidTr="00193D82">
        <w:trPr>
          <w:trHeight w:hRule="exact" w:val="510"/>
          <w:del w:id="2391" w:author="John Peng" w:date="2015-03-27T21:04:00Z"/>
        </w:trPr>
        <w:tc>
          <w:tcPr>
            <w:tcW w:w="4261" w:type="dxa"/>
            <w:shd w:val="clear" w:color="auto" w:fill="auto"/>
          </w:tcPr>
          <w:p w14:paraId="6A83496F" w14:textId="77777777" w:rsidR="00CE7C04" w:rsidRPr="00317A6D" w:rsidDel="006058E8" w:rsidRDefault="00CE7C04" w:rsidP="00193D82">
            <w:pPr>
              <w:rPr>
                <w:del w:id="2392" w:author="John Peng" w:date="2015-03-27T21:04:00Z"/>
                <w:rFonts w:ascii="微软雅黑" w:eastAsia="微软雅黑" w:hAnsi="微软雅黑"/>
              </w:rPr>
            </w:pPr>
            <w:del w:id="239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游记类型</w:delText>
              </w:r>
            </w:del>
          </w:p>
        </w:tc>
        <w:tc>
          <w:tcPr>
            <w:tcW w:w="4261" w:type="dxa"/>
            <w:shd w:val="clear" w:color="auto" w:fill="auto"/>
          </w:tcPr>
          <w:p w14:paraId="49A51FF5" w14:textId="77777777" w:rsidR="00CE7C04" w:rsidRPr="00317A6D" w:rsidDel="006058E8" w:rsidRDefault="00CE7C04" w:rsidP="00193D82">
            <w:pPr>
              <w:rPr>
                <w:del w:id="2394" w:author="John Peng" w:date="2015-03-27T21:04:00Z"/>
                <w:rFonts w:ascii="微软雅黑" w:eastAsia="微软雅黑" w:hAnsi="微软雅黑"/>
              </w:rPr>
            </w:pPr>
            <w:del w:id="239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文字/图片/视频/混合/</w:delText>
              </w:r>
            </w:del>
          </w:p>
        </w:tc>
      </w:tr>
      <w:tr w:rsidR="00CE7C04" w:rsidRPr="00317A6D" w:rsidDel="006058E8" w14:paraId="71FBECA4" w14:textId="77777777" w:rsidTr="00193D82">
        <w:trPr>
          <w:trHeight w:hRule="exact" w:val="510"/>
          <w:del w:id="2396" w:author="John Peng" w:date="2015-03-27T21:04:00Z"/>
        </w:trPr>
        <w:tc>
          <w:tcPr>
            <w:tcW w:w="4261" w:type="dxa"/>
            <w:shd w:val="clear" w:color="auto" w:fill="auto"/>
          </w:tcPr>
          <w:p w14:paraId="35A079EA" w14:textId="77777777" w:rsidR="00CE7C04" w:rsidRPr="00317A6D" w:rsidDel="006058E8" w:rsidRDefault="00CE7C04" w:rsidP="00193D82">
            <w:pPr>
              <w:rPr>
                <w:del w:id="2397" w:author="John Peng" w:date="2015-03-27T21:04:00Z"/>
                <w:rFonts w:ascii="微软雅黑" w:eastAsia="微软雅黑" w:hAnsi="微软雅黑"/>
              </w:rPr>
            </w:pPr>
            <w:del w:id="239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内容链接</w:delText>
              </w:r>
            </w:del>
          </w:p>
        </w:tc>
        <w:tc>
          <w:tcPr>
            <w:tcW w:w="4261" w:type="dxa"/>
            <w:shd w:val="clear" w:color="auto" w:fill="auto"/>
          </w:tcPr>
          <w:p w14:paraId="6871D4C1" w14:textId="77777777" w:rsidR="00CE7C04" w:rsidRPr="00317A6D" w:rsidDel="006058E8" w:rsidRDefault="00CE7C04" w:rsidP="00193D82">
            <w:pPr>
              <w:rPr>
                <w:del w:id="2399" w:author="John Peng" w:date="2015-03-27T21:04:00Z"/>
                <w:rFonts w:ascii="微软雅黑" w:eastAsia="微软雅黑" w:hAnsi="微软雅黑"/>
              </w:rPr>
            </w:pPr>
            <w:del w:id="240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链接到图片，视频等</w:delText>
              </w:r>
            </w:del>
          </w:p>
        </w:tc>
      </w:tr>
      <w:tr w:rsidR="00CE7C04" w:rsidRPr="00317A6D" w:rsidDel="006058E8" w14:paraId="2102BB1F" w14:textId="77777777" w:rsidTr="00193D82">
        <w:trPr>
          <w:trHeight w:hRule="exact" w:val="510"/>
          <w:del w:id="2401" w:author="John Peng" w:date="2015-03-27T21:04:00Z"/>
        </w:trPr>
        <w:tc>
          <w:tcPr>
            <w:tcW w:w="4261" w:type="dxa"/>
            <w:shd w:val="clear" w:color="auto" w:fill="auto"/>
          </w:tcPr>
          <w:p w14:paraId="68B24B6F" w14:textId="77777777" w:rsidR="00CE7C04" w:rsidRPr="00317A6D" w:rsidDel="006058E8" w:rsidRDefault="00CE7C04" w:rsidP="00193D82">
            <w:pPr>
              <w:rPr>
                <w:del w:id="2402" w:author="John Peng" w:date="2015-03-27T21:04:00Z"/>
                <w:rFonts w:ascii="微软雅黑" w:eastAsia="微软雅黑" w:hAnsi="微软雅黑"/>
              </w:rPr>
            </w:pPr>
            <w:del w:id="240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是否直播</w:delText>
              </w:r>
            </w:del>
          </w:p>
        </w:tc>
        <w:tc>
          <w:tcPr>
            <w:tcW w:w="4261" w:type="dxa"/>
            <w:shd w:val="clear" w:color="auto" w:fill="auto"/>
          </w:tcPr>
          <w:p w14:paraId="1B04C4E8" w14:textId="77777777" w:rsidR="00CE7C04" w:rsidRPr="00317A6D" w:rsidDel="006058E8" w:rsidRDefault="00CE7C04" w:rsidP="00193D82">
            <w:pPr>
              <w:rPr>
                <w:del w:id="240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5E6C5FF5" w14:textId="77777777" w:rsidTr="00193D82">
        <w:trPr>
          <w:trHeight w:hRule="exact" w:val="510"/>
          <w:del w:id="2405" w:author="John Peng" w:date="2015-03-27T21:04:00Z"/>
        </w:trPr>
        <w:tc>
          <w:tcPr>
            <w:tcW w:w="4261" w:type="dxa"/>
            <w:shd w:val="clear" w:color="auto" w:fill="auto"/>
          </w:tcPr>
          <w:p w14:paraId="00D148A4" w14:textId="77777777" w:rsidR="00CE7C04" w:rsidRPr="00317A6D" w:rsidDel="006058E8" w:rsidRDefault="00CE7C04" w:rsidP="00193D82">
            <w:pPr>
              <w:rPr>
                <w:del w:id="2406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77DC6DC7" w14:textId="77777777" w:rsidR="00CE7C04" w:rsidRPr="00317A6D" w:rsidDel="006058E8" w:rsidRDefault="00CE7C04" w:rsidP="00193D82">
            <w:pPr>
              <w:rPr>
                <w:del w:id="2407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7EAA1856" w14:textId="77777777" w:rsidR="00CE7C04" w:rsidRPr="00317A6D" w:rsidDel="006058E8" w:rsidRDefault="00CE7C04" w:rsidP="00CE7C04">
      <w:pPr>
        <w:pStyle w:val="2"/>
        <w:numPr>
          <w:ilvl w:val="1"/>
          <w:numId w:val="2"/>
        </w:numPr>
        <w:rPr>
          <w:del w:id="2408" w:author="John Peng" w:date="2015-03-27T21:04:00Z"/>
          <w:rFonts w:ascii="微软雅黑" w:eastAsia="微软雅黑" w:hAnsi="微软雅黑"/>
        </w:rPr>
      </w:pPr>
      <w:bookmarkStart w:id="2409" w:name="_Toc413080349"/>
      <w:del w:id="2410" w:author="John Peng" w:date="2015-03-27T21:04:00Z">
        <w:r w:rsidRPr="00317A6D" w:rsidDel="006058E8">
          <w:rPr>
            <w:rFonts w:ascii="微软雅黑" w:eastAsia="微软雅黑" w:hAnsi="微软雅黑" w:hint="eastAsia"/>
          </w:rPr>
          <w:delText>分享点评</w:delText>
        </w:r>
        <w:bookmarkEnd w:id="2409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Del="006058E8" w14:paraId="6FF0EAB9" w14:textId="77777777" w:rsidTr="00193D82">
        <w:trPr>
          <w:trHeight w:hRule="exact" w:val="510"/>
          <w:del w:id="2411" w:author="John Peng" w:date="2015-03-27T21:04:00Z"/>
        </w:trPr>
        <w:tc>
          <w:tcPr>
            <w:tcW w:w="4261" w:type="dxa"/>
            <w:shd w:val="clear" w:color="auto" w:fill="808080"/>
          </w:tcPr>
          <w:p w14:paraId="5E748F61" w14:textId="77777777" w:rsidR="00CE7C04" w:rsidRPr="00317A6D" w:rsidDel="006058E8" w:rsidRDefault="00CE7C04" w:rsidP="00193D82">
            <w:pPr>
              <w:jc w:val="center"/>
              <w:rPr>
                <w:del w:id="2412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413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属性</w:delText>
              </w:r>
            </w:del>
          </w:p>
        </w:tc>
        <w:tc>
          <w:tcPr>
            <w:tcW w:w="4261" w:type="dxa"/>
            <w:shd w:val="clear" w:color="auto" w:fill="808080"/>
          </w:tcPr>
          <w:p w14:paraId="38AD6B0F" w14:textId="77777777" w:rsidR="00CE7C04" w:rsidRPr="00317A6D" w:rsidDel="006058E8" w:rsidRDefault="00CE7C04" w:rsidP="00193D82">
            <w:pPr>
              <w:jc w:val="center"/>
              <w:rPr>
                <w:del w:id="2414" w:author="John Peng" w:date="2015-03-27T21:04:00Z"/>
                <w:rFonts w:ascii="微软雅黑" w:eastAsia="微软雅黑" w:hAnsi="微软雅黑"/>
                <w:b/>
                <w:sz w:val="24"/>
              </w:rPr>
            </w:pPr>
            <w:del w:id="2415" w:author="John Peng" w:date="2015-03-27T21:04:00Z">
              <w:r w:rsidRPr="00317A6D" w:rsidDel="006058E8">
                <w:rPr>
                  <w:rFonts w:ascii="微软雅黑" w:eastAsia="微软雅黑" w:hAnsi="微软雅黑" w:hint="eastAsia"/>
                  <w:b/>
                  <w:sz w:val="24"/>
                </w:rPr>
                <w:delText>描述</w:delText>
              </w:r>
            </w:del>
          </w:p>
        </w:tc>
      </w:tr>
      <w:tr w:rsidR="00CE7C04" w:rsidRPr="00317A6D" w:rsidDel="006058E8" w14:paraId="0FE81038" w14:textId="77777777" w:rsidTr="00193D82">
        <w:trPr>
          <w:trHeight w:hRule="exact" w:val="510"/>
          <w:del w:id="2416" w:author="John Peng" w:date="2015-03-27T21:04:00Z"/>
        </w:trPr>
        <w:tc>
          <w:tcPr>
            <w:tcW w:w="4261" w:type="dxa"/>
            <w:shd w:val="clear" w:color="auto" w:fill="auto"/>
          </w:tcPr>
          <w:p w14:paraId="0869B7F7" w14:textId="77777777" w:rsidR="00CE7C04" w:rsidRPr="00317A6D" w:rsidDel="006058E8" w:rsidRDefault="00CE7C04" w:rsidP="00193D82">
            <w:pPr>
              <w:rPr>
                <w:del w:id="2417" w:author="John Peng" w:date="2015-03-27T21:04:00Z"/>
                <w:rFonts w:ascii="微软雅黑" w:eastAsia="微软雅黑" w:hAnsi="微软雅黑"/>
              </w:rPr>
            </w:pPr>
            <w:del w:id="2418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点评主体</w:delText>
              </w:r>
            </w:del>
          </w:p>
        </w:tc>
        <w:tc>
          <w:tcPr>
            <w:tcW w:w="4261" w:type="dxa"/>
            <w:shd w:val="clear" w:color="auto" w:fill="auto"/>
          </w:tcPr>
          <w:p w14:paraId="5AC342D7" w14:textId="77777777" w:rsidR="00CE7C04" w:rsidRPr="00317A6D" w:rsidDel="006058E8" w:rsidRDefault="00CE7C04" w:rsidP="00193D82">
            <w:pPr>
              <w:rPr>
                <w:del w:id="2419" w:author="John Peng" w:date="2015-03-27T21:04:00Z"/>
                <w:rFonts w:ascii="微软雅黑" w:eastAsia="微软雅黑" w:hAnsi="微软雅黑"/>
              </w:rPr>
            </w:pPr>
            <w:del w:id="2420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可以是资源，线路，行程，游记</w:delText>
              </w:r>
            </w:del>
          </w:p>
        </w:tc>
      </w:tr>
      <w:tr w:rsidR="00CE7C04" w:rsidRPr="00317A6D" w:rsidDel="006058E8" w14:paraId="5B7E62E2" w14:textId="77777777" w:rsidTr="00193D82">
        <w:trPr>
          <w:trHeight w:hRule="exact" w:val="510"/>
          <w:del w:id="2421" w:author="John Peng" w:date="2015-03-27T21:04:00Z"/>
        </w:trPr>
        <w:tc>
          <w:tcPr>
            <w:tcW w:w="4261" w:type="dxa"/>
            <w:shd w:val="clear" w:color="auto" w:fill="auto"/>
          </w:tcPr>
          <w:p w14:paraId="54C2ED37" w14:textId="77777777" w:rsidR="00CE7C04" w:rsidRPr="00317A6D" w:rsidDel="006058E8" w:rsidRDefault="00CE7C04" w:rsidP="00193D82">
            <w:pPr>
              <w:rPr>
                <w:del w:id="2422" w:author="John Peng" w:date="2015-03-27T21:04:00Z"/>
                <w:rFonts w:ascii="微软雅黑" w:eastAsia="微软雅黑" w:hAnsi="微软雅黑"/>
              </w:rPr>
            </w:pPr>
            <w:del w:id="2423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点评内容</w:delText>
              </w:r>
            </w:del>
          </w:p>
        </w:tc>
        <w:tc>
          <w:tcPr>
            <w:tcW w:w="4261" w:type="dxa"/>
            <w:shd w:val="clear" w:color="auto" w:fill="auto"/>
          </w:tcPr>
          <w:p w14:paraId="55132BA6" w14:textId="77777777" w:rsidR="00CE7C04" w:rsidRPr="00317A6D" w:rsidDel="006058E8" w:rsidRDefault="00CE7C04" w:rsidP="00193D82">
            <w:pPr>
              <w:rPr>
                <w:del w:id="2424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37899BAF" w14:textId="77777777" w:rsidTr="00193D82">
        <w:trPr>
          <w:trHeight w:hRule="exact" w:val="510"/>
          <w:del w:id="2425" w:author="John Peng" w:date="2015-03-27T21:04:00Z"/>
        </w:trPr>
        <w:tc>
          <w:tcPr>
            <w:tcW w:w="4261" w:type="dxa"/>
            <w:shd w:val="clear" w:color="auto" w:fill="auto"/>
          </w:tcPr>
          <w:p w14:paraId="1AA4614E" w14:textId="77777777" w:rsidR="00CE7C04" w:rsidRPr="00317A6D" w:rsidDel="006058E8" w:rsidRDefault="00CE7C04" w:rsidP="00193D82">
            <w:pPr>
              <w:rPr>
                <w:del w:id="2426" w:author="John Peng" w:date="2015-03-27T21:04:00Z"/>
                <w:rFonts w:ascii="微软雅黑" w:eastAsia="微软雅黑" w:hAnsi="微软雅黑"/>
              </w:rPr>
            </w:pPr>
            <w:del w:id="2427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点评人</w:delText>
              </w:r>
            </w:del>
          </w:p>
        </w:tc>
        <w:tc>
          <w:tcPr>
            <w:tcW w:w="4261" w:type="dxa"/>
            <w:shd w:val="clear" w:color="auto" w:fill="auto"/>
          </w:tcPr>
          <w:p w14:paraId="2F35A1B6" w14:textId="77777777" w:rsidR="00CE7C04" w:rsidRPr="00317A6D" w:rsidDel="006058E8" w:rsidRDefault="00CE7C04" w:rsidP="00193D82">
            <w:pPr>
              <w:rPr>
                <w:del w:id="2428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05A60F1" w14:textId="77777777" w:rsidTr="00193D82">
        <w:trPr>
          <w:trHeight w:hRule="exact" w:val="510"/>
          <w:del w:id="2429" w:author="John Peng" w:date="2015-03-27T21:04:00Z"/>
        </w:trPr>
        <w:tc>
          <w:tcPr>
            <w:tcW w:w="4261" w:type="dxa"/>
            <w:shd w:val="clear" w:color="auto" w:fill="auto"/>
          </w:tcPr>
          <w:p w14:paraId="352656E0" w14:textId="77777777" w:rsidR="00CE7C04" w:rsidRPr="00317A6D" w:rsidDel="006058E8" w:rsidRDefault="00CE7C04" w:rsidP="00193D82">
            <w:pPr>
              <w:rPr>
                <w:del w:id="2430" w:author="John Peng" w:date="2015-03-27T21:04:00Z"/>
                <w:rFonts w:ascii="微软雅黑" w:eastAsia="微软雅黑" w:hAnsi="微软雅黑"/>
              </w:rPr>
            </w:pPr>
            <w:del w:id="2431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点评时间</w:delText>
              </w:r>
            </w:del>
          </w:p>
        </w:tc>
        <w:tc>
          <w:tcPr>
            <w:tcW w:w="4261" w:type="dxa"/>
            <w:shd w:val="clear" w:color="auto" w:fill="auto"/>
          </w:tcPr>
          <w:p w14:paraId="1ADFA219" w14:textId="77777777" w:rsidR="00CE7C04" w:rsidRPr="00317A6D" w:rsidDel="006058E8" w:rsidRDefault="00CE7C04" w:rsidP="00193D82">
            <w:pPr>
              <w:rPr>
                <w:del w:id="2432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02B2A9A0" w14:textId="77777777" w:rsidTr="00193D82">
        <w:trPr>
          <w:trHeight w:hRule="exact" w:val="510"/>
          <w:del w:id="2433" w:author="John Peng" w:date="2015-03-27T21:04:00Z"/>
        </w:trPr>
        <w:tc>
          <w:tcPr>
            <w:tcW w:w="4261" w:type="dxa"/>
            <w:shd w:val="clear" w:color="auto" w:fill="auto"/>
          </w:tcPr>
          <w:p w14:paraId="7645B871" w14:textId="77777777" w:rsidR="00CE7C04" w:rsidRPr="00317A6D" w:rsidDel="006058E8" w:rsidRDefault="00CE7C04" w:rsidP="00193D82">
            <w:pPr>
              <w:rPr>
                <w:del w:id="2434" w:author="John Peng" w:date="2015-03-27T21:04:00Z"/>
                <w:rFonts w:ascii="微软雅黑" w:eastAsia="微软雅黑" w:hAnsi="微软雅黑"/>
              </w:rPr>
            </w:pPr>
            <w:del w:id="2435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是否回复</w:delText>
              </w:r>
            </w:del>
          </w:p>
        </w:tc>
        <w:tc>
          <w:tcPr>
            <w:tcW w:w="4261" w:type="dxa"/>
            <w:shd w:val="clear" w:color="auto" w:fill="auto"/>
          </w:tcPr>
          <w:p w14:paraId="6BC1BE69" w14:textId="77777777" w:rsidR="00CE7C04" w:rsidRPr="00317A6D" w:rsidDel="006058E8" w:rsidRDefault="00CE7C04" w:rsidP="00193D82">
            <w:pPr>
              <w:rPr>
                <w:del w:id="2436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14C2AD52" w14:textId="77777777" w:rsidTr="00193D82">
        <w:trPr>
          <w:trHeight w:hRule="exact" w:val="510"/>
          <w:del w:id="2437" w:author="John Peng" w:date="2015-03-27T21:04:00Z"/>
        </w:trPr>
        <w:tc>
          <w:tcPr>
            <w:tcW w:w="4261" w:type="dxa"/>
            <w:shd w:val="clear" w:color="auto" w:fill="auto"/>
          </w:tcPr>
          <w:p w14:paraId="1B220CC2" w14:textId="77777777" w:rsidR="00CE7C04" w:rsidRPr="00317A6D" w:rsidDel="006058E8" w:rsidRDefault="00CE7C04" w:rsidP="00193D82">
            <w:pPr>
              <w:rPr>
                <w:del w:id="2438" w:author="John Peng" w:date="2015-03-27T21:04:00Z"/>
                <w:rFonts w:ascii="微软雅黑" w:eastAsia="微软雅黑" w:hAnsi="微软雅黑"/>
              </w:rPr>
            </w:pPr>
            <w:del w:id="2439" w:author="John Peng" w:date="2015-03-27T21:04:00Z">
              <w:r w:rsidRPr="00317A6D" w:rsidDel="006058E8">
                <w:rPr>
                  <w:rFonts w:ascii="微软雅黑" w:eastAsia="微软雅黑" w:hAnsi="微软雅黑" w:hint="eastAsia"/>
                </w:rPr>
                <w:delText>点评关联</w:delText>
              </w:r>
            </w:del>
          </w:p>
        </w:tc>
        <w:tc>
          <w:tcPr>
            <w:tcW w:w="4261" w:type="dxa"/>
            <w:shd w:val="clear" w:color="auto" w:fill="auto"/>
          </w:tcPr>
          <w:p w14:paraId="045039B6" w14:textId="77777777" w:rsidR="00CE7C04" w:rsidRPr="00317A6D" w:rsidDel="006058E8" w:rsidRDefault="00CE7C04" w:rsidP="00193D82">
            <w:pPr>
              <w:rPr>
                <w:del w:id="2440" w:author="John Peng" w:date="2015-03-27T21:04:00Z"/>
                <w:rFonts w:ascii="微软雅黑" w:eastAsia="微软雅黑" w:hAnsi="微软雅黑"/>
              </w:rPr>
            </w:pPr>
          </w:p>
        </w:tc>
      </w:tr>
      <w:tr w:rsidR="00CE7C04" w:rsidRPr="00317A6D" w:rsidDel="006058E8" w14:paraId="25981120" w14:textId="77777777" w:rsidTr="00193D82">
        <w:trPr>
          <w:trHeight w:hRule="exact" w:val="510"/>
          <w:del w:id="2441" w:author="John Peng" w:date="2015-03-27T21:04:00Z"/>
        </w:trPr>
        <w:tc>
          <w:tcPr>
            <w:tcW w:w="4261" w:type="dxa"/>
            <w:shd w:val="clear" w:color="auto" w:fill="auto"/>
          </w:tcPr>
          <w:p w14:paraId="0B7FF118" w14:textId="77777777" w:rsidR="00CE7C04" w:rsidRPr="00317A6D" w:rsidDel="006058E8" w:rsidRDefault="00CE7C04" w:rsidP="00193D82">
            <w:pPr>
              <w:rPr>
                <w:del w:id="2442" w:author="John Peng" w:date="2015-03-27T21:04:00Z"/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14:paraId="4650D214" w14:textId="77777777" w:rsidR="00CE7C04" w:rsidRPr="00317A6D" w:rsidDel="006058E8" w:rsidRDefault="00CE7C04" w:rsidP="00193D82">
            <w:pPr>
              <w:rPr>
                <w:del w:id="2443" w:author="John Peng" w:date="2015-03-27T21:04:00Z"/>
                <w:rFonts w:ascii="微软雅黑" w:eastAsia="微软雅黑" w:hAnsi="微软雅黑"/>
              </w:rPr>
            </w:pPr>
          </w:p>
        </w:tc>
      </w:tr>
    </w:tbl>
    <w:p w14:paraId="55D5B385" w14:textId="77777777" w:rsidR="00CE7C04" w:rsidRPr="00317A6D" w:rsidDel="005E5533" w:rsidRDefault="00CE7C04" w:rsidP="00CE7C04">
      <w:pPr>
        <w:rPr>
          <w:del w:id="2444" w:author="John Peng" w:date="2015-03-27T22:01:00Z"/>
          <w:rFonts w:ascii="微软雅黑" w:eastAsia="微软雅黑" w:hAnsi="微软雅黑"/>
        </w:rPr>
      </w:pPr>
    </w:p>
    <w:p w14:paraId="0254C651" w14:textId="77777777" w:rsidR="00CE7C04" w:rsidRPr="00317A6D" w:rsidDel="005E5533" w:rsidRDefault="00CE7C04" w:rsidP="00CE7C04">
      <w:pPr>
        <w:rPr>
          <w:del w:id="2445" w:author="John Peng" w:date="2015-03-27T22:01:00Z"/>
          <w:rFonts w:ascii="微软雅黑" w:eastAsia="微软雅黑" w:hAnsi="微软雅黑"/>
        </w:rPr>
      </w:pPr>
    </w:p>
    <w:p w14:paraId="0948D278" w14:textId="77777777" w:rsidR="00CE7C04" w:rsidRPr="00317A6D" w:rsidDel="005E5533" w:rsidRDefault="00CE7C04" w:rsidP="00CE7C04">
      <w:pPr>
        <w:rPr>
          <w:del w:id="2446" w:author="John Peng" w:date="2015-03-27T22:01:00Z"/>
          <w:rFonts w:ascii="微软雅黑" w:eastAsia="微软雅黑" w:hAnsi="微软雅黑"/>
        </w:rPr>
      </w:pPr>
    </w:p>
    <w:p w14:paraId="49BEEC2F" w14:textId="77777777" w:rsidR="00D56F12" w:rsidRPr="00317A6D" w:rsidRDefault="00D56F12">
      <w:pPr>
        <w:rPr>
          <w:rFonts w:ascii="微软雅黑" w:eastAsia="微软雅黑" w:hAnsi="微软雅黑"/>
        </w:rPr>
      </w:pPr>
    </w:p>
    <w:sectPr w:rsidR="00D56F12" w:rsidRPr="00317A6D" w:rsidSect="00CB50B5">
      <w:type w:val="continuous"/>
      <w:pgSz w:w="11906" w:h="16838"/>
      <w:pgMar w:top="1440" w:right="1797" w:bottom="1440" w:left="1797" w:header="851" w:footer="992" w:gutter="0"/>
      <w:cols w:space="425"/>
      <w:docGrid w:type="lines" w:linePitch="312"/>
      <w:sectPrChange w:id="2447" w:author="John Peng" w:date="2015-03-27T14:13:00Z">
        <w:sectPr w:rsidR="00D56F12" w:rsidRPr="00317A6D" w:rsidSect="00CB50B5">
          <w:type w:val="nextPage"/>
          <w:pgMar w:top="1440" w:right="1797" w:bottom="1440" w:left="1797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4" w:author="John Peng" w:date="2015-03-29T18:45:00Z" w:initials="john">
    <w:p w14:paraId="2148796C" w14:textId="77777777" w:rsidR="007B029C" w:rsidRDefault="007B029C">
      <w:pPr>
        <w:pStyle w:val="ac"/>
        <w:rPr>
          <w:rFonts w:hint="eastAsia"/>
        </w:rPr>
      </w:pPr>
      <w:r>
        <w:rPr>
          <w:rStyle w:val="ab"/>
        </w:rPr>
        <w:annotationRef/>
      </w:r>
      <w:r w:rsidR="00E1534C">
        <w:rPr>
          <w:rFonts w:hint="eastAsia"/>
          <w:noProof/>
        </w:rPr>
        <w:t>需要</w:t>
      </w:r>
      <w:r w:rsidR="00E1534C">
        <w:rPr>
          <w:noProof/>
        </w:rPr>
        <w:t>考虑</w:t>
      </w:r>
      <w:r w:rsidR="00E1534C">
        <w:rPr>
          <w:rFonts w:hint="eastAsia"/>
          <w:noProof/>
        </w:rPr>
        <w:t>统一</w:t>
      </w:r>
      <w:r w:rsidR="00E1534C">
        <w:rPr>
          <w:noProof/>
        </w:rPr>
        <w:t>的</w:t>
      </w:r>
      <w:r w:rsidR="00E1534C">
        <w:rPr>
          <w:rFonts w:hint="eastAsia"/>
          <w:noProof/>
        </w:rPr>
        <w:t>数据</w:t>
      </w:r>
      <w:r w:rsidR="00E1534C">
        <w:rPr>
          <w:noProof/>
        </w:rPr>
        <w:t>审计</w:t>
      </w:r>
      <w:r w:rsidR="00E1534C">
        <w:rPr>
          <w:rFonts w:hint="eastAsia"/>
          <w:noProof/>
        </w:rPr>
        <w:t>记录</w:t>
      </w:r>
      <w:r w:rsidR="00E1534C">
        <w:rPr>
          <w:rFonts w:hint="eastAsia"/>
          <w:noProof/>
        </w:rPr>
        <w:t>。</w:t>
      </w:r>
    </w:p>
  </w:comment>
  <w:comment w:id="373" w:author="John Peng" w:date="2015-03-29T19:20:00Z" w:initials="john">
    <w:p w14:paraId="7466D53C" w14:textId="77777777" w:rsidR="004757BB" w:rsidRDefault="004757BB">
      <w:pPr>
        <w:pStyle w:val="ac"/>
        <w:rPr>
          <w:rFonts w:hint="eastAsia"/>
        </w:rPr>
      </w:pPr>
      <w:r>
        <w:rPr>
          <w:rStyle w:val="ab"/>
        </w:rPr>
        <w:annotationRef/>
      </w:r>
      <w:r w:rsidR="00E1534C">
        <w:rPr>
          <w:rFonts w:hint="eastAsia"/>
          <w:noProof/>
        </w:rPr>
        <w:t>点评</w:t>
      </w:r>
      <w:r w:rsidR="00E1534C">
        <w:rPr>
          <w:rFonts w:hint="eastAsia"/>
          <w:noProof/>
        </w:rPr>
        <w:t>、</w:t>
      </w:r>
      <w:r w:rsidR="00E1534C">
        <w:rPr>
          <w:rFonts w:hint="eastAsia"/>
          <w:noProof/>
        </w:rPr>
        <w:t>留言</w:t>
      </w:r>
      <w:r w:rsidR="00E1534C">
        <w:rPr>
          <w:noProof/>
        </w:rPr>
        <w:t>、</w:t>
      </w:r>
      <w:r w:rsidR="00E1534C">
        <w:rPr>
          <w:rFonts w:hint="eastAsia"/>
          <w:noProof/>
        </w:rPr>
        <w:t>关注</w:t>
      </w:r>
      <w:r w:rsidR="00E1534C">
        <w:rPr>
          <w:noProof/>
        </w:rPr>
        <w:t>、</w:t>
      </w:r>
      <w:r w:rsidR="00E1534C">
        <w:rPr>
          <w:noProof/>
        </w:rPr>
        <w:t>分享、</w:t>
      </w:r>
      <w:r w:rsidR="00E1534C">
        <w:rPr>
          <w:noProof/>
        </w:rPr>
        <w:t>收藏、</w:t>
      </w:r>
      <w:r w:rsidR="00E1534C">
        <w:rPr>
          <w:noProof/>
        </w:rPr>
        <w:t>点赞</w:t>
      </w:r>
      <w:r w:rsidR="00E1534C">
        <w:rPr>
          <w:rFonts w:hint="eastAsia"/>
          <w:noProof/>
        </w:rPr>
        <w:t>，</w:t>
      </w:r>
      <w:r w:rsidR="00E1534C">
        <w:rPr>
          <w:noProof/>
        </w:rPr>
        <w:t>这些</w:t>
      </w:r>
      <w:r w:rsidR="00E1534C">
        <w:rPr>
          <w:noProof/>
        </w:rPr>
        <w:t>数量应该设计</w:t>
      </w:r>
      <w:r w:rsidR="00E1534C">
        <w:rPr>
          <w:noProof/>
        </w:rPr>
        <w:t>到</w:t>
      </w:r>
      <w:r w:rsidR="00E1534C">
        <w:rPr>
          <w:noProof/>
        </w:rPr>
        <w:t>相关的</w:t>
      </w:r>
      <w:r w:rsidR="00E1534C">
        <w:rPr>
          <w:noProof/>
        </w:rPr>
        <w:t>表中</w:t>
      </w:r>
    </w:p>
  </w:comment>
  <w:comment w:id="372" w:author="John Peng" w:date="2015-03-29T18:27:00Z" w:initials="john">
    <w:p w14:paraId="280F570F" w14:textId="77777777" w:rsidR="00AF4A05" w:rsidRDefault="00AF4A05">
      <w:pPr>
        <w:pStyle w:val="ac"/>
        <w:rPr>
          <w:noProof/>
        </w:rPr>
      </w:pPr>
      <w:r>
        <w:rPr>
          <w:rStyle w:val="ab"/>
        </w:rPr>
        <w:annotationRef/>
      </w:r>
      <w:r>
        <w:rPr>
          <w:rFonts w:hint="eastAsia"/>
          <w:noProof/>
        </w:rPr>
        <w:t>跟</w:t>
      </w:r>
      <w:r>
        <w:rPr>
          <w:noProof/>
        </w:rPr>
        <w:t>会员相关有</w:t>
      </w:r>
      <w:r>
        <w:rPr>
          <w:rFonts w:hint="eastAsia"/>
          <w:noProof/>
        </w:rPr>
        <w:t>调查</w:t>
      </w:r>
      <w:r>
        <w:rPr>
          <w:noProof/>
        </w:rPr>
        <w:t>表，以</w:t>
      </w:r>
      <w:r>
        <w:rPr>
          <w:rFonts w:hint="eastAsia"/>
          <w:noProof/>
        </w:rPr>
        <w:t>确定</w:t>
      </w:r>
      <w:r>
        <w:rPr>
          <w:noProof/>
        </w:rPr>
        <w:t>用户的喜好和特征</w:t>
      </w:r>
      <w:r>
        <w:rPr>
          <w:rFonts w:hint="eastAsia"/>
          <w:noProof/>
        </w:rPr>
        <w:t>、</w:t>
      </w:r>
      <w:r>
        <w:rPr>
          <w:noProof/>
        </w:rPr>
        <w:t>以及家庭信息</w:t>
      </w:r>
      <w:r>
        <w:rPr>
          <w:rFonts w:hint="eastAsia"/>
          <w:noProof/>
        </w:rPr>
        <w:t>。</w:t>
      </w:r>
    </w:p>
    <w:p w14:paraId="6F8BA274" w14:textId="77777777" w:rsidR="00AF4A05" w:rsidRDefault="00AF4A05">
      <w:pPr>
        <w:pStyle w:val="ac"/>
        <w:rPr>
          <w:rFonts w:hint="eastAsia"/>
        </w:rPr>
      </w:pPr>
      <w:r>
        <w:rPr>
          <w:rFonts w:hint="eastAsia"/>
          <w:noProof/>
        </w:rPr>
        <w:t>优先级低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48796C" w15:done="0"/>
  <w15:commentEx w15:paraId="7466D53C" w15:done="0"/>
  <w15:commentEx w15:paraId="6F8BA2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7F27F" w14:textId="77777777" w:rsidR="00AF4A05" w:rsidRDefault="00AF4A05" w:rsidP="0082332A">
      <w:r>
        <w:separator/>
      </w:r>
    </w:p>
  </w:endnote>
  <w:endnote w:type="continuationSeparator" w:id="0">
    <w:p w14:paraId="7FA3A1D1" w14:textId="77777777" w:rsidR="00AF4A05" w:rsidRDefault="00AF4A05" w:rsidP="0082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F4AFE" w14:textId="77777777" w:rsidR="00AF4A05" w:rsidRDefault="00AF4A05" w:rsidP="0082332A">
      <w:r>
        <w:separator/>
      </w:r>
    </w:p>
  </w:footnote>
  <w:footnote w:type="continuationSeparator" w:id="0">
    <w:p w14:paraId="5BA40B70" w14:textId="77777777" w:rsidR="00AF4A05" w:rsidRDefault="00AF4A05" w:rsidP="0082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7B8A"/>
    <w:multiLevelType w:val="hybridMultilevel"/>
    <w:tmpl w:val="4AA615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341F23"/>
    <w:multiLevelType w:val="hybridMultilevel"/>
    <w:tmpl w:val="57389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31D0D"/>
    <w:multiLevelType w:val="hybridMultilevel"/>
    <w:tmpl w:val="6F66F4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1714EB"/>
    <w:multiLevelType w:val="multilevel"/>
    <w:tmpl w:val="1408DEC0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71790EC6"/>
    <w:multiLevelType w:val="hybridMultilevel"/>
    <w:tmpl w:val="F6B2D6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651D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Peng">
    <w15:presenceInfo w15:providerId="None" w15:userId="John 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3F"/>
    <w:rsid w:val="00005C2C"/>
    <w:rsid w:val="00040310"/>
    <w:rsid w:val="00041F49"/>
    <w:rsid w:val="00055939"/>
    <w:rsid w:val="000601E6"/>
    <w:rsid w:val="00063AAF"/>
    <w:rsid w:val="00074517"/>
    <w:rsid w:val="00081BA5"/>
    <w:rsid w:val="000B05FF"/>
    <w:rsid w:val="000C3F42"/>
    <w:rsid w:val="000F59A7"/>
    <w:rsid w:val="00144E7F"/>
    <w:rsid w:val="00165DD5"/>
    <w:rsid w:val="00193D82"/>
    <w:rsid w:val="001A27D6"/>
    <w:rsid w:val="001B76D5"/>
    <w:rsid w:val="001D2CE7"/>
    <w:rsid w:val="001D4178"/>
    <w:rsid w:val="001D5D15"/>
    <w:rsid w:val="001F6FAD"/>
    <w:rsid w:val="00276D93"/>
    <w:rsid w:val="002841B4"/>
    <w:rsid w:val="002A59A9"/>
    <w:rsid w:val="002A69DE"/>
    <w:rsid w:val="002E0DAC"/>
    <w:rsid w:val="003003D3"/>
    <w:rsid w:val="00301353"/>
    <w:rsid w:val="00317A6D"/>
    <w:rsid w:val="00325684"/>
    <w:rsid w:val="00327EDB"/>
    <w:rsid w:val="00343E13"/>
    <w:rsid w:val="003B4C3F"/>
    <w:rsid w:val="003F0CC0"/>
    <w:rsid w:val="00422C84"/>
    <w:rsid w:val="004609CE"/>
    <w:rsid w:val="004610F7"/>
    <w:rsid w:val="0047399B"/>
    <w:rsid w:val="004757BB"/>
    <w:rsid w:val="0047738F"/>
    <w:rsid w:val="004C1D8C"/>
    <w:rsid w:val="00514AEA"/>
    <w:rsid w:val="00516A69"/>
    <w:rsid w:val="00524704"/>
    <w:rsid w:val="0053292F"/>
    <w:rsid w:val="00567ECA"/>
    <w:rsid w:val="00571DCF"/>
    <w:rsid w:val="005D03EA"/>
    <w:rsid w:val="005E5533"/>
    <w:rsid w:val="005F58A1"/>
    <w:rsid w:val="0060061E"/>
    <w:rsid w:val="00604F4B"/>
    <w:rsid w:val="006058E8"/>
    <w:rsid w:val="0060683B"/>
    <w:rsid w:val="00647A72"/>
    <w:rsid w:val="00670BD6"/>
    <w:rsid w:val="00672877"/>
    <w:rsid w:val="006B6C0D"/>
    <w:rsid w:val="006E4019"/>
    <w:rsid w:val="00701109"/>
    <w:rsid w:val="00726DDD"/>
    <w:rsid w:val="00750DB8"/>
    <w:rsid w:val="00761810"/>
    <w:rsid w:val="00764D48"/>
    <w:rsid w:val="00794E41"/>
    <w:rsid w:val="007A4A76"/>
    <w:rsid w:val="007B029C"/>
    <w:rsid w:val="007C3209"/>
    <w:rsid w:val="007D1240"/>
    <w:rsid w:val="008023A2"/>
    <w:rsid w:val="00806912"/>
    <w:rsid w:val="00816BB0"/>
    <w:rsid w:val="00820D41"/>
    <w:rsid w:val="0082332A"/>
    <w:rsid w:val="00832F29"/>
    <w:rsid w:val="00855993"/>
    <w:rsid w:val="00863806"/>
    <w:rsid w:val="008B1028"/>
    <w:rsid w:val="008B5335"/>
    <w:rsid w:val="00900E91"/>
    <w:rsid w:val="00903307"/>
    <w:rsid w:val="00912B88"/>
    <w:rsid w:val="00922FFD"/>
    <w:rsid w:val="009A2765"/>
    <w:rsid w:val="009A5AB9"/>
    <w:rsid w:val="009B5EA9"/>
    <w:rsid w:val="00A32188"/>
    <w:rsid w:val="00A737B7"/>
    <w:rsid w:val="00A91B39"/>
    <w:rsid w:val="00AB3C9E"/>
    <w:rsid w:val="00AD0024"/>
    <w:rsid w:val="00AE6E3C"/>
    <w:rsid w:val="00AF4A05"/>
    <w:rsid w:val="00B1272C"/>
    <w:rsid w:val="00B3206A"/>
    <w:rsid w:val="00B42CA6"/>
    <w:rsid w:val="00B45423"/>
    <w:rsid w:val="00B65E21"/>
    <w:rsid w:val="00B7000B"/>
    <w:rsid w:val="00B9762C"/>
    <w:rsid w:val="00BA1094"/>
    <w:rsid w:val="00BA3251"/>
    <w:rsid w:val="00BD0D80"/>
    <w:rsid w:val="00BF4AE7"/>
    <w:rsid w:val="00C071AD"/>
    <w:rsid w:val="00C36A0D"/>
    <w:rsid w:val="00C448BE"/>
    <w:rsid w:val="00C57D8D"/>
    <w:rsid w:val="00C81330"/>
    <w:rsid w:val="00CA02AD"/>
    <w:rsid w:val="00CB50B5"/>
    <w:rsid w:val="00CC020A"/>
    <w:rsid w:val="00CE531F"/>
    <w:rsid w:val="00CE7C04"/>
    <w:rsid w:val="00CF2421"/>
    <w:rsid w:val="00D04B04"/>
    <w:rsid w:val="00D07021"/>
    <w:rsid w:val="00D11AF4"/>
    <w:rsid w:val="00D13911"/>
    <w:rsid w:val="00D20F53"/>
    <w:rsid w:val="00D2230E"/>
    <w:rsid w:val="00D30082"/>
    <w:rsid w:val="00D56F12"/>
    <w:rsid w:val="00D62A54"/>
    <w:rsid w:val="00D77EA1"/>
    <w:rsid w:val="00D80F76"/>
    <w:rsid w:val="00D81E67"/>
    <w:rsid w:val="00D856C7"/>
    <w:rsid w:val="00D85A26"/>
    <w:rsid w:val="00DB0C86"/>
    <w:rsid w:val="00DC7989"/>
    <w:rsid w:val="00DD63AE"/>
    <w:rsid w:val="00DF1792"/>
    <w:rsid w:val="00E0053C"/>
    <w:rsid w:val="00E03CE4"/>
    <w:rsid w:val="00E04626"/>
    <w:rsid w:val="00E11D4F"/>
    <w:rsid w:val="00E122C0"/>
    <w:rsid w:val="00E16E25"/>
    <w:rsid w:val="00E22DC3"/>
    <w:rsid w:val="00E25191"/>
    <w:rsid w:val="00E54053"/>
    <w:rsid w:val="00E767F9"/>
    <w:rsid w:val="00E819C9"/>
    <w:rsid w:val="00E85490"/>
    <w:rsid w:val="00E863C2"/>
    <w:rsid w:val="00EA3357"/>
    <w:rsid w:val="00EA6F68"/>
    <w:rsid w:val="00ED1C65"/>
    <w:rsid w:val="00EF67B9"/>
    <w:rsid w:val="00F00FE2"/>
    <w:rsid w:val="00F10EF2"/>
    <w:rsid w:val="00F445A6"/>
    <w:rsid w:val="00F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145"/>
    <o:shapelayout v:ext="edit">
      <o:idmap v:ext="edit" data="1"/>
    </o:shapelayout>
  </w:shapeDefaults>
  <w:decimalSymbol w:val="."/>
  <w:listSeparator w:val=","/>
  <w14:docId w14:val="092B586E"/>
  <w15:docId w15:val="{66422337-0FF9-42F7-AB9E-BE3B4359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SAHeading 1"/>
    <w:basedOn w:val="a"/>
    <w:next w:val="a"/>
    <w:link w:val="1Char"/>
    <w:qFormat/>
    <w:rsid w:val="003B4C3F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4C3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basedOn w:val="a0"/>
    <w:link w:val="1"/>
    <w:rsid w:val="003B4C3F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4C3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 Spacing"/>
    <w:uiPriority w:val="1"/>
    <w:qFormat/>
    <w:rsid w:val="003B4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"/>
    <w:rsid w:val="00B3206A"/>
    <w:pPr>
      <w:spacing w:after="120"/>
    </w:pPr>
  </w:style>
  <w:style w:type="character" w:customStyle="1" w:styleId="Char">
    <w:name w:val="正文文本 Char"/>
    <w:basedOn w:val="a0"/>
    <w:link w:val="a4"/>
    <w:rsid w:val="00B3206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841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41B4"/>
  </w:style>
  <w:style w:type="paragraph" w:styleId="20">
    <w:name w:val="toc 2"/>
    <w:basedOn w:val="a"/>
    <w:next w:val="a"/>
    <w:autoRedefine/>
    <w:uiPriority w:val="39"/>
    <w:unhideWhenUsed/>
    <w:rsid w:val="002841B4"/>
    <w:pPr>
      <w:ind w:leftChars="200" w:left="420"/>
    </w:pPr>
  </w:style>
  <w:style w:type="character" w:styleId="a5">
    <w:name w:val="Hyperlink"/>
    <w:basedOn w:val="a0"/>
    <w:uiPriority w:val="99"/>
    <w:unhideWhenUsed/>
    <w:rsid w:val="002841B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841B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841B4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表格正文"/>
    <w:basedOn w:val="a"/>
    <w:rsid w:val="0082332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  <w:szCs w:val="20"/>
    </w:rPr>
  </w:style>
  <w:style w:type="paragraph" w:customStyle="1" w:styleId="a8">
    <w:name w:val="表格栏头"/>
    <w:basedOn w:val="a7"/>
    <w:next w:val="a7"/>
    <w:rsid w:val="0082332A"/>
    <w:rPr>
      <w:b/>
    </w:rPr>
  </w:style>
  <w:style w:type="paragraph" w:customStyle="1" w:styleId="TableCell">
    <w:name w:val="TableCell"/>
    <w:basedOn w:val="a"/>
    <w:rsid w:val="0082332A"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paragraph" w:customStyle="1" w:styleId="21">
    <w:name w:val="信息标题2"/>
    <w:basedOn w:val="a9"/>
    <w:next w:val="a9"/>
    <w:autoRedefine/>
    <w:rsid w:val="0082332A"/>
    <w:pPr>
      <w:spacing w:beforeLines="100" w:afterLines="100"/>
      <w:jc w:val="left"/>
      <w:outlineLvl w:val="0"/>
    </w:pPr>
    <w:rPr>
      <w:rFonts w:ascii="Arial Black" w:eastAsia="宋体" w:hAnsi="Arial Black" w:cs="Times New Roman"/>
      <w:b/>
      <w:bCs/>
      <w:sz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82332A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F445A6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F4A05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AF4A05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AF4A05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AF4A05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AF4A05"/>
    <w:rPr>
      <w:rFonts w:ascii="Times New Roman" w:eastAsia="宋体" w:hAnsi="Times New Roman" w:cs="Times New Roman"/>
      <w:b/>
      <w:bCs/>
      <w:szCs w:val="24"/>
    </w:rPr>
  </w:style>
  <w:style w:type="paragraph" w:styleId="ae">
    <w:name w:val="Revision"/>
    <w:hidden/>
    <w:uiPriority w:val="99"/>
    <w:semiHidden/>
    <w:rsid w:val="00AF4A0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8255A-966D-46ED-B105-2C11900C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19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张林平</dc:creator>
  <cp:lastModifiedBy>John Peng</cp:lastModifiedBy>
  <cp:revision>88</cp:revision>
  <dcterms:created xsi:type="dcterms:W3CDTF">2015-03-02T12:48:00Z</dcterms:created>
  <dcterms:modified xsi:type="dcterms:W3CDTF">2015-03-29T12:41:00Z</dcterms:modified>
</cp:coreProperties>
</file>