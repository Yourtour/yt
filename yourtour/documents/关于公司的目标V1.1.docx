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6D2E3" w14:textId="77777777" w:rsidR="00982D42" w:rsidRDefault="00982D42" w:rsidP="00982D42">
      <w:r>
        <w:rPr>
          <w:rFonts w:hint="eastAsia"/>
        </w:rPr>
        <w:t>1</w:t>
      </w:r>
      <w:r>
        <w:rPr>
          <w:rFonts w:hint="eastAsia"/>
        </w:rPr>
        <w:t>、旅游推广</w:t>
      </w:r>
    </w:p>
    <w:p w14:paraId="7BE55748" w14:textId="77777777" w:rsidR="00982D42" w:rsidRDefault="00982D42" w:rsidP="00982D42">
      <w:r>
        <w:rPr>
          <w:rFonts w:hint="eastAsia"/>
        </w:rPr>
        <w:t>结合游徒平台，助力旅游目的地相关部门进行当地历史、地理、宗教、风俗、家族、饮食等跟旅游相关文化的传播、推广，构建覆盖公众、旅游从业者、政府部门三位一体的旅游推广平台。</w:t>
      </w:r>
    </w:p>
    <w:p w14:paraId="28525912" w14:textId="77777777" w:rsidR="00982D42" w:rsidRDefault="00982D42" w:rsidP="00982D42">
      <w:pPr>
        <w:rPr>
          <w:ins w:id="0" w:author="Frank Fang" w:date="2015-11-30T09:15:00Z"/>
        </w:rPr>
      </w:pPr>
      <w:commentRangeStart w:id="1"/>
      <w:ins w:id="2" w:author="Ruby Hu" w:date="2015-11-29T19:55:00Z">
        <w:r>
          <w:rPr>
            <w:rFonts w:hint="eastAsia"/>
          </w:rPr>
          <w:t>我们能给政府提供什么？</w:t>
        </w:r>
      </w:ins>
      <w:ins w:id="3" w:author="Ruby Hu" w:date="2015-11-29T19:56:00Z">
        <w:r>
          <w:rPr>
            <w:rFonts w:hint="eastAsia"/>
          </w:rPr>
          <w:t>政府</w:t>
        </w:r>
      </w:ins>
      <w:ins w:id="4" w:author="Ruby Hu" w:date="2015-11-29T20:13:00Z">
        <w:r w:rsidR="00255863">
          <w:rPr>
            <w:rFonts w:hint="eastAsia"/>
          </w:rPr>
          <w:t>或者景区</w:t>
        </w:r>
      </w:ins>
      <w:ins w:id="5" w:author="Ruby Hu" w:date="2015-11-29T19:56:00Z">
        <w:r>
          <w:rPr>
            <w:rFonts w:hint="eastAsia"/>
          </w:rPr>
          <w:t>一般需要倒流量，需要导入的用户量！</w:t>
        </w:r>
      </w:ins>
      <w:ins w:id="6" w:author="Ruby Hu" w:date="2015-11-29T20:13:00Z">
        <w:r w:rsidR="00255863">
          <w:rPr>
            <w:rFonts w:hint="eastAsia"/>
          </w:rPr>
          <w:t>而且政府很少愿意直接买单，而是提供土地、政策的方式？</w:t>
        </w:r>
      </w:ins>
      <w:commentRangeEnd w:id="1"/>
      <w:r w:rsidR="00C55479">
        <w:rPr>
          <w:rStyle w:val="a6"/>
        </w:rPr>
        <w:commentReference w:id="1"/>
      </w:r>
    </w:p>
    <w:p w14:paraId="3F5879F4" w14:textId="38CE6B40" w:rsidR="00A94758" w:rsidRPr="004A75C7" w:rsidRDefault="00A94758" w:rsidP="00982D42">
      <w:pPr>
        <w:rPr>
          <w:ins w:id="7" w:author="John Peng" w:date="2015-11-30T16:18:00Z"/>
          <w:color w:val="0070C0"/>
        </w:rPr>
      </w:pPr>
      <w:ins w:id="8" w:author="Frank Fang" w:date="2015-11-30T09:15:00Z">
        <w:r w:rsidRPr="00A94758">
          <w:rPr>
            <w:rFonts w:hint="eastAsia"/>
            <w:color w:val="0070C0"/>
            <w:highlight w:val="yellow"/>
            <w:rPrChange w:id="9" w:author="Frank Fang" w:date="2015-11-30T09:19:00Z">
              <w:rPr>
                <w:rFonts w:hint="eastAsia"/>
              </w:rPr>
            </w:rPrChange>
          </w:rPr>
          <w:t>但是如果我们不能给</w:t>
        </w:r>
      </w:ins>
      <w:ins w:id="10" w:author="Frank Fang" w:date="2015-11-30T09:16:00Z">
        <w:r w:rsidRPr="00A94758">
          <w:rPr>
            <w:rFonts w:hint="eastAsia"/>
            <w:color w:val="0070C0"/>
            <w:highlight w:val="yellow"/>
            <w:rPrChange w:id="11" w:author="Frank Fang" w:date="2015-11-30T09:19:00Z">
              <w:rPr>
                <w:rFonts w:hint="eastAsia"/>
              </w:rPr>
            </w:rPrChange>
          </w:rPr>
          <w:t>政府带来价值，他们也很难愿意和我们合作，他们的诉求和我们的需求需要找一个结合点，只是简单的文案比较难说服他们，后期可以谈了</w:t>
        </w:r>
        <w:r w:rsidRPr="004A75C7">
          <w:rPr>
            <w:rFonts w:hint="eastAsia"/>
            <w:color w:val="0070C0"/>
            <w:rPrChange w:id="12" w:author="John Peng" w:date="2015-11-30T16:59:00Z">
              <w:rPr>
                <w:rFonts w:hint="eastAsia"/>
              </w:rPr>
            </w:rPrChange>
          </w:rPr>
          <w:t>试试看</w:t>
        </w:r>
      </w:ins>
      <w:ins w:id="13" w:author="Frank Fang" w:date="2015-11-30T09:17:00Z">
        <w:r w:rsidRPr="004A75C7">
          <w:rPr>
            <w:rFonts w:hint="eastAsia"/>
            <w:color w:val="0070C0"/>
            <w:rPrChange w:id="14" w:author="John Peng" w:date="2015-11-30T16:59:00Z">
              <w:rPr>
                <w:rFonts w:hint="eastAsia"/>
              </w:rPr>
            </w:rPrChange>
          </w:rPr>
          <w:t>。</w:t>
        </w:r>
      </w:ins>
    </w:p>
    <w:p w14:paraId="2EC2DA21" w14:textId="719246BA" w:rsidR="006C177B" w:rsidRPr="004A75C7" w:rsidRDefault="006C177B" w:rsidP="00982D42">
      <w:pPr>
        <w:rPr>
          <w:ins w:id="15" w:author="John Peng" w:date="2015-11-30T16:19:00Z"/>
          <w:color w:val="0070C0"/>
        </w:rPr>
      </w:pPr>
      <w:ins w:id="16" w:author="John Peng" w:date="2015-11-30T16:18:00Z">
        <w:r w:rsidRPr="004A75C7">
          <w:rPr>
            <w:rFonts w:hint="eastAsia"/>
            <w:color w:val="0070C0"/>
            <w:rPrChange w:id="17" w:author="John Peng" w:date="2015-11-30T16:59:00Z">
              <w:rPr>
                <w:rFonts w:hint="eastAsia"/>
                <w:color w:val="0070C0"/>
                <w:highlight w:val="yellow"/>
              </w:rPr>
            </w:rPrChange>
          </w:rPr>
          <w:t>推广要</w:t>
        </w:r>
      </w:ins>
      <w:ins w:id="18" w:author="John Peng" w:date="2015-11-30T16:19:00Z">
        <w:r w:rsidRPr="004A75C7">
          <w:rPr>
            <w:rFonts w:hint="eastAsia"/>
            <w:color w:val="0070C0"/>
            <w:rPrChange w:id="19" w:author="John Peng" w:date="2015-11-30T16:59:00Z">
              <w:rPr>
                <w:rFonts w:hint="eastAsia"/>
                <w:color w:val="0070C0"/>
                <w:highlight w:val="yellow"/>
              </w:rPr>
            </w:rPrChange>
          </w:rPr>
          <w:t>分为两个方面和层次：</w:t>
        </w:r>
      </w:ins>
    </w:p>
    <w:p w14:paraId="13B037AC" w14:textId="03F36EA1" w:rsidR="006C177B" w:rsidRDefault="006C177B" w:rsidP="00982D42">
      <w:pPr>
        <w:rPr>
          <w:ins w:id="20" w:author="Frank Fang" w:date="2015-11-30T20:24:00Z"/>
          <w:rFonts w:hint="eastAsia"/>
          <w:color w:val="0070C0"/>
        </w:rPr>
      </w:pPr>
      <w:ins w:id="21" w:author="John Peng" w:date="2015-11-30T16:19:00Z">
        <w:r w:rsidRPr="004A75C7">
          <w:rPr>
            <w:rFonts w:hint="eastAsia"/>
            <w:color w:val="0070C0"/>
            <w:rPrChange w:id="22" w:author="John Peng" w:date="2015-11-30T16:58:00Z">
              <w:rPr>
                <w:rFonts w:hint="eastAsia"/>
                <w:color w:val="0070C0"/>
                <w:highlight w:val="yellow"/>
              </w:rPr>
            </w:rPrChange>
          </w:rPr>
          <w:t>第一个方面：我们吸引游客的应该是达人针对特定目的地提供的特性化、差异化的</w:t>
        </w:r>
      </w:ins>
      <w:ins w:id="23" w:author="John Peng" w:date="2015-11-30T16:20:00Z">
        <w:r w:rsidRPr="004A75C7">
          <w:rPr>
            <w:rFonts w:hint="eastAsia"/>
            <w:color w:val="0070C0"/>
            <w:rPrChange w:id="24" w:author="John Peng" w:date="2015-11-30T16:59:00Z">
              <w:rPr>
                <w:rFonts w:hint="eastAsia"/>
                <w:color w:val="0070C0"/>
                <w:highlight w:val="yellow"/>
              </w:rPr>
            </w:rPrChange>
          </w:rPr>
          <w:t>旅游服务，而目的地特殊、差异的旅游文化是一个很重要的内容，这些内容我们必须要有好的办法进行收集、整合并包装，还要通过</w:t>
        </w:r>
      </w:ins>
      <w:ins w:id="25" w:author="John Peng" w:date="2015-11-30T16:21:00Z">
        <w:r w:rsidRPr="004A75C7">
          <w:rPr>
            <w:rFonts w:hint="eastAsia"/>
            <w:color w:val="0070C0"/>
            <w:rPrChange w:id="26" w:author="John Peng" w:date="2015-11-30T16:59:00Z">
              <w:rPr>
                <w:rFonts w:hint="eastAsia"/>
                <w:color w:val="0070C0"/>
                <w:highlight w:val="yellow"/>
              </w:rPr>
            </w:rPrChange>
          </w:rPr>
          <w:t>合适的平台和渠道进行推广，至于说是免费还是有偿，这个不是最重要，因为最重要的是通过推广特性化、差异化的文化内容来吸引到游客；当然能够通过提供整合和包装的设计</w:t>
        </w:r>
      </w:ins>
      <w:ins w:id="27" w:author="John Peng" w:date="2015-11-30T16:22:00Z">
        <w:r w:rsidRPr="004A75C7">
          <w:rPr>
            <w:rFonts w:hint="eastAsia"/>
            <w:color w:val="0070C0"/>
            <w:rPrChange w:id="28" w:author="John Peng" w:date="2015-11-30T16:59:00Z">
              <w:rPr>
                <w:rFonts w:hint="eastAsia"/>
                <w:color w:val="0070C0"/>
                <w:highlight w:val="yellow"/>
              </w:rPr>
            </w:rPrChange>
          </w:rPr>
          <w:t>服务收取到一定的现金流更好！</w:t>
        </w:r>
      </w:ins>
    </w:p>
    <w:p w14:paraId="2449023D" w14:textId="77777777" w:rsidR="00692A9E" w:rsidRPr="004A75C7" w:rsidDel="00692A9E" w:rsidRDefault="00692A9E" w:rsidP="00692A9E">
      <w:pPr>
        <w:rPr>
          <w:del w:id="29" w:author="Frank Fang" w:date="2015-11-30T20:24:00Z"/>
          <w:color w:val="0070C0"/>
        </w:rPr>
      </w:pPr>
      <w:moveToRangeStart w:id="30" w:author="Frank Fang" w:date="2015-11-30T20:24:00Z" w:name="move310534391"/>
      <w:moveTo w:id="31" w:author="Frank Fang" w:date="2015-11-30T20:24:00Z">
        <w:r>
          <w:rPr>
            <w:rFonts w:hint="eastAsia"/>
            <w:color w:val="0070C0"/>
          </w:rPr>
          <w:t>要收到钱，我觉得只有两种方式，一是我们有能力提供旅游咨询服务，整体包装，例如巅峰智业就是做这个的，这个比较困难；另一个就是我前面说的，导流，这个初期业比较困难，但是我们可以尝试先找一些周边的朋友去体验，做的好的话也许也会有滚雪球效应。</w:t>
        </w:r>
      </w:moveTo>
    </w:p>
    <w:moveToRangeEnd w:id="30"/>
    <w:p w14:paraId="60833304" w14:textId="77777777" w:rsidR="00692A9E" w:rsidRDefault="00692A9E" w:rsidP="00982D42">
      <w:pPr>
        <w:rPr>
          <w:ins w:id="32" w:author="Ruby Hu" w:date="2015-11-30T20:21:00Z"/>
          <w:rFonts w:hint="eastAsia"/>
          <w:color w:val="0070C0"/>
        </w:rPr>
      </w:pPr>
    </w:p>
    <w:p w14:paraId="0B0D8C8D" w14:textId="250589C6" w:rsidR="00692A9E" w:rsidRPr="004A75C7" w:rsidDel="00692A9E" w:rsidRDefault="00692A9E" w:rsidP="00982D42">
      <w:pPr>
        <w:rPr>
          <w:ins w:id="33" w:author="John Peng" w:date="2015-11-30T16:22:00Z"/>
          <w:color w:val="0070C0"/>
        </w:rPr>
      </w:pPr>
      <w:moveFromRangeStart w:id="34" w:author="Frank Fang" w:date="2015-11-30T20:24:00Z" w:name="move310534391"/>
      <w:moveFrom w:id="35" w:author="Frank Fang" w:date="2015-11-30T20:24:00Z">
        <w:ins w:id="36" w:author="Ruby Hu" w:date="2015-11-30T20:21:00Z">
          <w:r w:rsidDel="00692A9E">
            <w:rPr>
              <w:rFonts w:hint="eastAsia"/>
              <w:color w:val="0070C0"/>
            </w:rPr>
            <w:t>要收到钱，我觉得只有两种方式，一是我们有能力提供旅游</w:t>
          </w:r>
        </w:ins>
        <w:ins w:id="37" w:author="Ruby Hu" w:date="2015-11-30T20:22:00Z">
          <w:r w:rsidDel="00692A9E">
            <w:rPr>
              <w:rFonts w:hint="eastAsia"/>
              <w:color w:val="0070C0"/>
            </w:rPr>
            <w:t>咨询服务，整体包装，例如巅峰智业就是做这个的，这个比较困难；另一个就是我前面说的，导流，这个初期业比较困难，但是我们可以尝试先找一些周边的朋友去</w:t>
          </w:r>
        </w:ins>
        <w:ins w:id="38" w:author="Ruby Hu" w:date="2015-11-30T20:23:00Z">
          <w:r w:rsidDel="00692A9E">
            <w:rPr>
              <w:rFonts w:hint="eastAsia"/>
              <w:color w:val="0070C0"/>
            </w:rPr>
            <w:t>体验，做的好的话也许也会有滚雪球效应。</w:t>
          </w:r>
        </w:ins>
      </w:moveFrom>
    </w:p>
    <w:moveFromRangeEnd w:id="34"/>
    <w:p w14:paraId="2CE7BE6D" w14:textId="40D4CED5" w:rsidR="006C177B" w:rsidRPr="004A75C7" w:rsidRDefault="006C177B" w:rsidP="00982D42">
      <w:pPr>
        <w:rPr>
          <w:ins w:id="39" w:author="John Peng" w:date="2015-11-30T16:57:00Z"/>
          <w:color w:val="0070C0"/>
        </w:rPr>
      </w:pPr>
      <w:ins w:id="40" w:author="John Peng" w:date="2015-11-30T16:22:00Z">
        <w:r w:rsidRPr="004A75C7">
          <w:rPr>
            <w:rFonts w:hint="eastAsia"/>
            <w:color w:val="0070C0"/>
            <w:rPrChange w:id="41" w:author="John Peng" w:date="2015-11-30T16:59:00Z">
              <w:rPr>
                <w:rFonts w:hint="eastAsia"/>
                <w:color w:val="0070C0"/>
                <w:highlight w:val="yellow"/>
              </w:rPr>
            </w:rPrChange>
          </w:rPr>
          <w:t>第二个方面：</w:t>
        </w:r>
      </w:ins>
      <w:ins w:id="42" w:author="John Peng" w:date="2015-11-30T16:55:00Z">
        <w:r w:rsidR="004A75C7" w:rsidRPr="004A75C7">
          <w:rPr>
            <w:rFonts w:hint="eastAsia"/>
            <w:color w:val="0070C0"/>
            <w:rPrChange w:id="43" w:author="John Peng" w:date="2015-11-30T16:59:00Z">
              <w:rPr>
                <w:rFonts w:hint="eastAsia"/>
                <w:color w:val="0070C0"/>
                <w:highlight w:val="yellow"/>
              </w:rPr>
            </w:rPrChange>
          </w:rPr>
          <w:t>因此我们可以首先考虑挖掘特定目的地现有的文化内容，并跟达人一起</w:t>
        </w:r>
      </w:ins>
      <w:ins w:id="44" w:author="John Peng" w:date="2015-11-30T16:56:00Z">
        <w:r w:rsidR="004A75C7" w:rsidRPr="004A75C7">
          <w:rPr>
            <w:rFonts w:hint="eastAsia"/>
            <w:color w:val="0070C0"/>
            <w:rPrChange w:id="45" w:author="John Peng" w:date="2015-11-30T16:59:00Z">
              <w:rPr>
                <w:rFonts w:hint="eastAsia"/>
                <w:color w:val="0070C0"/>
                <w:highlight w:val="yellow"/>
              </w:rPr>
            </w:rPrChange>
          </w:rPr>
          <w:t>加以整理、加工和包装，从而进行推广；未来也可以跟其他设计单位、文化宣传部门或公司合作，为某个特定目的地进行旅游标签文化设计</w:t>
        </w:r>
      </w:ins>
      <w:ins w:id="46" w:author="John Peng" w:date="2015-11-30T16:57:00Z">
        <w:r w:rsidR="004A75C7" w:rsidRPr="004A75C7">
          <w:rPr>
            <w:rFonts w:hint="eastAsia"/>
            <w:color w:val="0070C0"/>
            <w:rPrChange w:id="47" w:author="John Peng" w:date="2015-11-30T16:59:00Z">
              <w:rPr>
                <w:rFonts w:hint="eastAsia"/>
                <w:color w:val="0070C0"/>
                <w:highlight w:val="yellow"/>
              </w:rPr>
            </w:rPrChange>
          </w:rPr>
          <w:t>，进行推广。</w:t>
        </w:r>
      </w:ins>
    </w:p>
    <w:p w14:paraId="3F0FA6C2" w14:textId="5F0DF7E3" w:rsidR="004A75C7" w:rsidRDefault="004A75C7" w:rsidP="00982D42">
      <w:pPr>
        <w:rPr>
          <w:ins w:id="48" w:author="Frank Fang" w:date="2015-11-30T20:24:00Z"/>
          <w:rFonts w:hint="eastAsia"/>
          <w:color w:val="0070C0"/>
        </w:rPr>
      </w:pPr>
      <w:ins w:id="49" w:author="John Peng" w:date="2015-11-30T16:57:00Z">
        <w:r w:rsidRPr="004A75C7">
          <w:rPr>
            <w:rFonts w:hint="eastAsia"/>
            <w:color w:val="0070C0"/>
          </w:rPr>
          <w:t>正如老张所言，如果我们没有推广的内容，那么如何让游客使用我们的平台呢？所以</w:t>
        </w:r>
      </w:ins>
      <w:ins w:id="50" w:author="John Peng" w:date="2015-11-30T16:58:00Z">
        <w:r w:rsidRPr="004A75C7">
          <w:rPr>
            <w:rFonts w:hint="eastAsia"/>
            <w:color w:val="0070C0"/>
          </w:rPr>
          <w:t>旅游文化推广的问题必须面对，但可</w:t>
        </w:r>
        <w:r>
          <w:rPr>
            <w:rFonts w:hint="eastAsia"/>
            <w:color w:val="0070C0"/>
          </w:rPr>
          <w:t>以分成两个阶段或层次。</w:t>
        </w:r>
      </w:ins>
    </w:p>
    <w:p w14:paraId="1FE79336" w14:textId="140A1C17" w:rsidR="00692A9E" w:rsidRPr="006C177B" w:rsidRDefault="00692A9E" w:rsidP="00982D42">
      <w:pPr>
        <w:rPr>
          <w:ins w:id="51" w:author="Ruby Hu" w:date="2015-11-29T19:57:00Z"/>
          <w:color w:val="0070C0"/>
          <w:rPrChange w:id="52" w:author="John Peng" w:date="2015-11-30T16:18:00Z">
            <w:rPr>
              <w:ins w:id="53" w:author="Ruby Hu" w:date="2015-11-29T19:57:00Z"/>
            </w:rPr>
          </w:rPrChange>
        </w:rPr>
      </w:pPr>
      <w:ins w:id="54" w:author="Frank Fang" w:date="2015-11-30T20:24:00Z">
        <w:r>
          <w:rPr>
            <w:rFonts w:hint="eastAsia"/>
            <w:color w:val="0070C0"/>
          </w:rPr>
          <w:t>先让达人做</w:t>
        </w:r>
      </w:ins>
      <w:ins w:id="55" w:author="Frank Fang" w:date="2015-11-30T20:25:00Z">
        <w:r>
          <w:rPr>
            <w:rFonts w:hint="eastAsia"/>
            <w:color w:val="0070C0"/>
          </w:rPr>
          <w:t>，我们也可以让喜欢摄影的达人拍照片，喜欢吃的达人写体验，人尽其用。</w:t>
        </w:r>
      </w:ins>
    </w:p>
    <w:p w14:paraId="7A2FE160" w14:textId="77777777" w:rsidR="00C01821" w:rsidRDefault="00CA1BEA" w:rsidP="00982D42">
      <w:pPr>
        <w:rPr>
          <w:ins w:id="56" w:author="Ruby Hu" w:date="2015-11-29T20:14:00Z"/>
        </w:rPr>
      </w:pPr>
      <w:ins w:id="57" w:author="Ruby Hu" w:date="2015-11-29T19:57:00Z">
        <w:r>
          <w:rPr>
            <w:rFonts w:hint="eastAsia"/>
          </w:rPr>
          <w:t>优势：</w:t>
        </w:r>
      </w:ins>
    </w:p>
    <w:p w14:paraId="19E617EA" w14:textId="77777777" w:rsidR="00CA1BEA" w:rsidRDefault="00CA1BEA" w:rsidP="00982D42">
      <w:pPr>
        <w:rPr>
          <w:ins w:id="58" w:author="Ruby Hu" w:date="2015-11-29T19:59:00Z"/>
        </w:rPr>
      </w:pPr>
      <w:ins w:id="59" w:author="Ruby Hu" w:date="2015-11-29T19:57:00Z">
        <w:r>
          <w:rPr>
            <w:rFonts w:hint="eastAsia"/>
          </w:rPr>
          <w:t>其它的旅游平台没有整体的目的地的背景文化介绍。</w:t>
        </w:r>
      </w:ins>
      <w:ins w:id="60" w:author="Ruby Hu" w:date="2015-11-29T19:58:00Z">
        <w:r>
          <w:rPr>
            <w:rFonts w:hint="eastAsia"/>
          </w:rPr>
          <w:t>我们还可以和媒体合作，媒体也需要好的素材，</w:t>
        </w:r>
      </w:ins>
      <w:ins w:id="61" w:author="Ruby Hu" w:date="2015-11-29T19:59:00Z">
        <w:r>
          <w:rPr>
            <w:rFonts w:hint="eastAsia"/>
          </w:rPr>
          <w:t>全国媒体、卫视、地方小台</w:t>
        </w:r>
      </w:ins>
    </w:p>
    <w:p w14:paraId="2B301F2F" w14:textId="77777777" w:rsidR="00C01821" w:rsidRDefault="00255863" w:rsidP="00982D42">
      <w:pPr>
        <w:rPr>
          <w:ins w:id="62" w:author="Ruby Hu" w:date="2015-11-29T20:14:00Z"/>
        </w:rPr>
      </w:pPr>
      <w:ins w:id="63" w:author="Ruby Hu" w:date="2015-11-29T20:13:00Z">
        <w:r>
          <w:rPr>
            <w:rFonts w:hint="eastAsia"/>
          </w:rPr>
          <w:t>问题：</w:t>
        </w:r>
      </w:ins>
    </w:p>
    <w:p w14:paraId="70292A3C" w14:textId="77777777" w:rsidR="00CA1BEA" w:rsidRDefault="00C01821" w:rsidP="00982D42">
      <w:pPr>
        <w:rPr>
          <w:ins w:id="64" w:author="Ruby Hu" w:date="2015-11-29T20:14:00Z"/>
        </w:rPr>
      </w:pPr>
      <w:ins w:id="65" w:author="Ruby Hu" w:date="2015-11-29T20:14:00Z">
        <w:r>
          <w:rPr>
            <w:rFonts w:hint="eastAsia"/>
          </w:rPr>
          <w:t>1</w:t>
        </w:r>
        <w:r>
          <w:rPr>
            <w:rFonts w:hint="eastAsia"/>
          </w:rPr>
          <w:t>、</w:t>
        </w:r>
      </w:ins>
      <w:ins w:id="66" w:author="Ruby Hu" w:date="2015-11-29T20:13:00Z">
        <w:r w:rsidR="00255863">
          <w:rPr>
            <w:rFonts w:hint="eastAsia"/>
          </w:rPr>
          <w:t>我们如何利用用户</w:t>
        </w:r>
      </w:ins>
      <w:ins w:id="67" w:author="Ruby Hu" w:date="2015-11-29T20:14:00Z">
        <w:r w:rsidR="00255863">
          <w:rPr>
            <w:rFonts w:hint="eastAsia"/>
          </w:rPr>
          <w:t>的政策？例如折扣？</w:t>
        </w:r>
        <w:r>
          <w:rPr>
            <w:rFonts w:hint="eastAsia"/>
          </w:rPr>
          <w:t>政府所属媒体的宣传？政府提供一些达人或者当地的资源？</w:t>
        </w:r>
      </w:ins>
    </w:p>
    <w:p w14:paraId="764629AB" w14:textId="77777777" w:rsidR="00C01821" w:rsidRDefault="00C01821" w:rsidP="00982D42">
      <w:pPr>
        <w:rPr>
          <w:ins w:id="68" w:author="Ruby Hu" w:date="2015-11-29T20:15:00Z"/>
        </w:rPr>
      </w:pPr>
      <w:ins w:id="69" w:author="Ruby Hu" w:date="2015-11-29T20:14:00Z">
        <w:r>
          <w:rPr>
            <w:rFonts w:hint="eastAsia"/>
          </w:rPr>
          <w:t>2</w:t>
        </w:r>
        <w:r>
          <w:rPr>
            <w:rFonts w:hint="eastAsia"/>
          </w:rPr>
          <w:t>、关于土地，</w:t>
        </w:r>
      </w:ins>
      <w:ins w:id="70" w:author="Ruby Hu" w:date="2015-11-29T20:15:00Z">
        <w:r>
          <w:rPr>
            <w:rFonts w:hint="eastAsia"/>
          </w:rPr>
          <w:t>我们是否能在一些景区还在建设的时候，就介入它们的推广？</w:t>
        </w:r>
      </w:ins>
    </w:p>
    <w:p w14:paraId="7CB97848" w14:textId="41634ABE" w:rsidR="00C01821" w:rsidRDefault="004A75C7" w:rsidP="00982D42">
      <w:pPr>
        <w:rPr>
          <w:ins w:id="71" w:author="Frank Fang" w:date="2015-11-30T20:25:00Z"/>
          <w:rFonts w:hint="eastAsia"/>
        </w:rPr>
      </w:pPr>
      <w:ins w:id="72" w:author="John Peng" w:date="2015-11-30T16:59:00Z">
        <w:r>
          <w:rPr>
            <w:rFonts w:hint="eastAsia"/>
          </w:rPr>
          <w:t>我感觉初期我们</w:t>
        </w:r>
      </w:ins>
      <w:ins w:id="73" w:author="John Peng" w:date="2015-11-30T17:00:00Z">
        <w:r>
          <w:rPr>
            <w:rFonts w:hint="eastAsia"/>
          </w:rPr>
          <w:t>只能自己去收集、挖掘、加工、包装旅游文化内容，达人也只能我们线下去选择，不用多，但是要精！可能初期的重点还不在于</w:t>
        </w:r>
      </w:ins>
      <w:ins w:id="74" w:author="John Peng" w:date="2015-11-30T17:01:00Z">
        <w:r>
          <w:rPr>
            <w:rFonts w:hint="eastAsia"/>
          </w:rPr>
          <w:t>政策、折扣之类的内容，而在于旅游的差异化：如参与挖笋、打鱼之类，需要引导达人设计特性化、差异性</w:t>
        </w:r>
      </w:ins>
      <w:ins w:id="75" w:author="John Peng" w:date="2015-11-30T17:02:00Z">
        <w:r>
          <w:rPr>
            <w:rFonts w:hint="eastAsia"/>
          </w:rPr>
          <w:t>旅游内容，再加上特定的旅游文化内容的关联，从心理上引导游客的旅游诉求和体验！</w:t>
        </w:r>
      </w:ins>
    </w:p>
    <w:p w14:paraId="62E44B76" w14:textId="410AA4B4" w:rsidR="00692A9E" w:rsidRDefault="00692A9E" w:rsidP="00982D42">
      <w:pPr>
        <w:rPr>
          <w:ins w:id="76" w:author="Ruby Hu" w:date="2015-11-29T19:58:00Z"/>
        </w:rPr>
      </w:pPr>
      <w:ins w:id="77" w:author="Frank Fang" w:date="2015-11-30T20:25:00Z">
        <w:r>
          <w:rPr>
            <w:rFonts w:hint="eastAsia"/>
          </w:rPr>
          <w:t>这个有意思，让用户</w:t>
        </w:r>
      </w:ins>
      <w:ins w:id="78" w:author="Frank Fang" w:date="2015-11-30T20:26:00Z">
        <w:r>
          <w:rPr>
            <w:rFonts w:hint="eastAsia"/>
          </w:rPr>
          <w:t>如何能在</w:t>
        </w:r>
        <w:r>
          <w:rPr>
            <w:rFonts w:hint="eastAsia"/>
          </w:rPr>
          <w:t>APP</w:t>
        </w:r>
        <w:r>
          <w:rPr>
            <w:rFonts w:hint="eastAsia"/>
          </w:rPr>
          <w:t>上身临其境也许我们就成功了一半</w:t>
        </w:r>
      </w:ins>
    </w:p>
    <w:p w14:paraId="72486966" w14:textId="77777777" w:rsidR="00CA1BEA" w:rsidRDefault="00CA1BEA" w:rsidP="00982D42"/>
    <w:p w14:paraId="5F006903" w14:textId="77777777" w:rsidR="00982D42" w:rsidRDefault="00982D42" w:rsidP="00982D42">
      <w:r>
        <w:rPr>
          <w:rFonts w:hint="eastAsia"/>
        </w:rPr>
        <w:t>2</w:t>
      </w:r>
      <w:r>
        <w:rPr>
          <w:rFonts w:hint="eastAsia"/>
        </w:rPr>
        <w:t>、旅游服务</w:t>
      </w:r>
    </w:p>
    <w:p w14:paraId="2DC974C7" w14:textId="77777777" w:rsidR="00982D42" w:rsidRDefault="00982D42" w:rsidP="00982D42">
      <w:r>
        <w:rPr>
          <w:rFonts w:hint="eastAsia"/>
        </w:rPr>
        <w:t>构建“人（旅游者）</w:t>
      </w:r>
      <w:r>
        <w:rPr>
          <w:rFonts w:hint="eastAsia"/>
        </w:rPr>
        <w:t>-</w:t>
      </w:r>
      <w:r>
        <w:rPr>
          <w:rFonts w:hint="eastAsia"/>
        </w:rPr>
        <w:t>人（达人）”社交平台，提供各类旅游信息服务、咨询服务、交易服务、信用服务，帮助重建人与人之间的诚信体系，为旅游者提供“轻松、</w:t>
      </w:r>
      <w:r>
        <w:rPr>
          <w:rFonts w:hint="eastAsia"/>
        </w:rPr>
        <w:lastRenderedPageBreak/>
        <w:t>贴心、一站式”的旅行服务，实现差异化、高品质、亲人般的旅行服务体验。</w:t>
      </w:r>
    </w:p>
    <w:p w14:paraId="2491C438" w14:textId="77777777" w:rsidR="00982D42" w:rsidRDefault="00982D42" w:rsidP="00982D42">
      <w:pPr>
        <w:rPr>
          <w:ins w:id="79" w:author="Ruby Hu" w:date="2015-11-29T19:59:00Z"/>
        </w:rPr>
      </w:pPr>
      <w:r>
        <w:rPr>
          <w:rFonts w:hint="eastAsia"/>
        </w:rPr>
        <w:t>构建以”达人“为核心的共享经济平台，为广大的旅游从业者提供价值分享和服务平台，培育为优秀服务买单的消费习惯，逐步建立“服务增值</w:t>
      </w:r>
      <w:r>
        <w:rPr>
          <w:rFonts w:hint="eastAsia"/>
        </w:rPr>
        <w:t>-</w:t>
      </w:r>
      <w:r>
        <w:rPr>
          <w:rFonts w:hint="eastAsia"/>
        </w:rPr>
        <w:t>买单</w:t>
      </w:r>
      <w:r>
        <w:rPr>
          <w:rFonts w:hint="eastAsia"/>
        </w:rPr>
        <w:t>-</w:t>
      </w:r>
      <w:r>
        <w:rPr>
          <w:rFonts w:hint="eastAsia"/>
        </w:rPr>
        <w:t>服务增值”的良性生态圈。</w:t>
      </w:r>
    </w:p>
    <w:p w14:paraId="07216E97" w14:textId="77777777" w:rsidR="00C01821" w:rsidRDefault="00C01821" w:rsidP="00982D42">
      <w:pPr>
        <w:rPr>
          <w:ins w:id="80" w:author="Ruby Hu" w:date="2015-11-29T20:15:00Z"/>
        </w:rPr>
      </w:pPr>
      <w:ins w:id="81" w:author="Ruby Hu" w:date="2015-11-29T20:15:00Z">
        <w:r>
          <w:rPr>
            <w:rFonts w:hint="eastAsia"/>
          </w:rPr>
          <w:t>优势：</w:t>
        </w:r>
      </w:ins>
    </w:p>
    <w:p w14:paraId="289C4CF5" w14:textId="6C2C2D14" w:rsidR="00CA1BEA" w:rsidRDefault="00C01821" w:rsidP="00982D42">
      <w:pPr>
        <w:rPr>
          <w:ins w:id="82" w:author="John Peng" w:date="2015-11-30T17:02:00Z"/>
        </w:rPr>
      </w:pPr>
      <w:ins w:id="83" w:author="Ruby Hu" w:date="2015-11-29T20:15:00Z">
        <w:r>
          <w:rPr>
            <w:rFonts w:hint="eastAsia"/>
          </w:rPr>
          <w:t>1</w:t>
        </w:r>
        <w:commentRangeStart w:id="84"/>
        <w:r>
          <w:rPr>
            <w:rFonts w:hint="eastAsia"/>
          </w:rPr>
          <w:t>、</w:t>
        </w:r>
      </w:ins>
      <w:ins w:id="85" w:author="Ruby Hu" w:date="2015-11-29T19:59:00Z">
        <w:r w:rsidR="00CA1BEA">
          <w:rPr>
            <w:rFonts w:hint="eastAsia"/>
          </w:rPr>
          <w:t>游客能像</w:t>
        </w:r>
      </w:ins>
      <w:ins w:id="86" w:author="Ruby Hu" w:date="2015-11-29T20:00:00Z">
        <w:r w:rsidR="00CA1BEA">
          <w:rPr>
            <w:rFonts w:hint="eastAsia"/>
          </w:rPr>
          <w:t>当地人一起生活，不是玩</w:t>
        </w:r>
        <w:r w:rsidR="00CA1BEA">
          <w:rPr>
            <w:rFonts w:hint="eastAsia"/>
          </w:rPr>
          <w:t>5A</w:t>
        </w:r>
        <w:r w:rsidR="00CA1BEA">
          <w:rPr>
            <w:rFonts w:hint="eastAsia"/>
          </w:rPr>
          <w:t>和</w:t>
        </w:r>
        <w:r w:rsidR="00CA1BEA">
          <w:rPr>
            <w:rFonts w:hint="eastAsia"/>
          </w:rPr>
          <w:t>4A</w:t>
        </w:r>
      </w:ins>
      <w:ins w:id="87" w:author="Ruby Hu" w:date="2015-11-29T20:01:00Z">
        <w:r w:rsidR="00CA1BEA">
          <w:rPr>
            <w:rFonts w:hint="eastAsia"/>
          </w:rPr>
          <w:t>级，而是玩出</w:t>
        </w:r>
      </w:ins>
      <w:ins w:id="88" w:author="Ruby Hu" w:date="2015-11-29T20:02:00Z">
        <w:r w:rsidR="00CA1BEA">
          <w:rPr>
            <w:rFonts w:hint="eastAsia"/>
          </w:rPr>
          <w:t>不一样的东西</w:t>
        </w:r>
      </w:ins>
      <w:ins w:id="89" w:author="Ruby Hu" w:date="2015-11-29T20:17:00Z">
        <w:r>
          <w:rPr>
            <w:rFonts w:hint="eastAsia"/>
          </w:rPr>
          <w:t>，吃当地土菜，看地方戏，到</w:t>
        </w:r>
      </w:ins>
      <w:ins w:id="90" w:author="Ruby Hu" w:date="2015-11-29T20:18:00Z">
        <w:r>
          <w:rPr>
            <w:rFonts w:hint="eastAsia"/>
          </w:rPr>
          <w:t>人少的地方去</w:t>
        </w:r>
      </w:ins>
      <w:ins w:id="91" w:author="张林平" w:date="2015-11-29T22:11:00Z">
        <w:r w:rsidR="003A5D6A">
          <w:rPr>
            <w:rFonts w:hint="eastAsia"/>
          </w:rPr>
          <w:t>。</w:t>
        </w:r>
      </w:ins>
    </w:p>
    <w:p w14:paraId="19373551" w14:textId="104368A2" w:rsidR="004A75C7" w:rsidRPr="004A75C7" w:rsidRDefault="004A75C7" w:rsidP="00982D42">
      <w:pPr>
        <w:rPr>
          <w:ins w:id="92" w:author="Ruby Hu" w:date="2015-11-29T20:16:00Z"/>
        </w:rPr>
      </w:pPr>
      <w:ins w:id="93" w:author="John Peng" w:date="2015-11-30T17:03:00Z">
        <w:r>
          <w:rPr>
            <w:rFonts w:hint="eastAsia"/>
          </w:rPr>
          <w:t>像当地人一样生活，这可能就是旅游特性化、差异性的重要来源，不同地方的生活习惯、习俗、饮食、劳作（现在的</w:t>
        </w:r>
      </w:ins>
      <w:ins w:id="94" w:author="John Peng" w:date="2015-11-30T17:04:00Z">
        <w:r>
          <w:rPr>
            <w:rFonts w:hint="eastAsia"/>
          </w:rPr>
          <w:t>城里人贱，希望做一些乡里人做的事情，参与感）</w:t>
        </w:r>
      </w:ins>
      <w:ins w:id="95" w:author="John Peng" w:date="2015-11-30T17:05:00Z">
        <w:r>
          <w:rPr>
            <w:rFonts w:hint="eastAsia"/>
          </w:rPr>
          <w:t>会有不同，这就是差异化。我们就是特色游，就算同一个地方，不同的人去也可以有不同的行程、内涵和感受。</w:t>
        </w:r>
      </w:ins>
    </w:p>
    <w:p w14:paraId="0F410C07" w14:textId="65F3A55D" w:rsidR="00C01821" w:rsidRDefault="00C01821" w:rsidP="00982D42">
      <w:pPr>
        <w:rPr>
          <w:ins w:id="96" w:author="Frank Fang" w:date="2015-11-30T09:17:00Z"/>
        </w:rPr>
      </w:pPr>
      <w:ins w:id="97" w:author="Ruby Hu" w:date="2015-11-29T20:16:00Z">
        <w:r>
          <w:rPr>
            <w:rFonts w:hint="eastAsia"/>
          </w:rPr>
          <w:t>2</w:t>
        </w:r>
        <w:r>
          <w:rPr>
            <w:rFonts w:hint="eastAsia"/>
          </w:rPr>
          <w:t>、原滋原味的景点，不是</w:t>
        </w:r>
        <w:r>
          <w:rPr>
            <w:rFonts w:hint="eastAsia"/>
          </w:rPr>
          <w:t>5A</w:t>
        </w:r>
      </w:ins>
      <w:ins w:id="98" w:author="Ruby Hu" w:date="2015-11-29T20:51:00Z">
        <w:r w:rsidR="00657AE7">
          <w:rPr>
            <w:rFonts w:hint="eastAsia"/>
          </w:rPr>
          <w:t>或者</w:t>
        </w:r>
      </w:ins>
      <w:ins w:id="99" w:author="Ruby Hu" w:date="2015-11-29T20:16:00Z">
        <w:r>
          <w:rPr>
            <w:rFonts w:hint="eastAsia"/>
          </w:rPr>
          <w:t>4A</w:t>
        </w:r>
        <w:r>
          <w:rPr>
            <w:rFonts w:hint="eastAsia"/>
          </w:rPr>
          <w:t>景区，一些</w:t>
        </w:r>
      </w:ins>
      <w:ins w:id="100" w:author="Ruby Hu" w:date="2015-11-29T20:17:00Z">
        <w:r>
          <w:rPr>
            <w:rFonts w:hint="eastAsia"/>
          </w:rPr>
          <w:t>背后有故事的景点，历史背景／电视剧／电影／纪录片／热门小说</w:t>
        </w:r>
      </w:ins>
      <w:ins w:id="101" w:author="Ruby Hu" w:date="2015-11-29T20:24:00Z">
        <w:r w:rsidR="00576C8E">
          <w:rPr>
            <w:rFonts w:hint="eastAsia"/>
          </w:rPr>
          <w:t>／真人秀</w:t>
        </w:r>
      </w:ins>
      <w:commentRangeEnd w:id="84"/>
      <w:r w:rsidR="00773517">
        <w:rPr>
          <w:rStyle w:val="a6"/>
        </w:rPr>
        <w:commentReference w:id="84"/>
      </w:r>
    </w:p>
    <w:p w14:paraId="3D0698A5" w14:textId="4B90D99E" w:rsidR="00A94758" w:rsidRDefault="00A94758" w:rsidP="00982D42">
      <w:pPr>
        <w:rPr>
          <w:ins w:id="102" w:author="John Peng" w:date="2015-11-30T17:06:00Z"/>
        </w:rPr>
      </w:pPr>
      <w:ins w:id="103" w:author="Frank Fang" w:date="2015-11-30T09:17:00Z">
        <w:r w:rsidRPr="00DF6494">
          <w:rPr>
            <w:rFonts w:hint="eastAsia"/>
            <w:highlight w:val="yellow"/>
            <w:rPrChange w:id="104" w:author="Frank Fang" w:date="2015-11-30T09:20:00Z">
              <w:rPr>
                <w:rFonts w:hint="eastAsia"/>
              </w:rPr>
            </w:rPrChange>
          </w:rPr>
          <w:t>这一点，我们这一年来应该达成了共识，那些有</w:t>
        </w:r>
      </w:ins>
      <w:ins w:id="105" w:author="Frank Fang" w:date="2015-11-30T09:18:00Z">
        <w:r w:rsidRPr="00DF6494">
          <w:rPr>
            <w:rFonts w:hint="eastAsia"/>
            <w:highlight w:val="yellow"/>
            <w:rPrChange w:id="106" w:author="Frank Fang" w:date="2015-11-30T09:20:00Z">
              <w:rPr>
                <w:rFonts w:hint="eastAsia"/>
              </w:rPr>
            </w:rPrChange>
          </w:rPr>
          <w:t>一定的经济能力和情怀的人</w:t>
        </w:r>
      </w:ins>
      <w:ins w:id="107" w:author="Frank Fang" w:date="2015-11-30T09:20:00Z">
        <w:r w:rsidR="00DF6494" w:rsidRPr="00DF6494">
          <w:rPr>
            <w:rFonts w:hint="eastAsia"/>
            <w:highlight w:val="yellow"/>
            <w:rPrChange w:id="108" w:author="Frank Fang" w:date="2015-11-30T09:20:00Z">
              <w:rPr>
                <w:rFonts w:hint="eastAsia"/>
              </w:rPr>
            </w:rPrChange>
          </w:rPr>
          <w:t>。</w:t>
        </w:r>
      </w:ins>
    </w:p>
    <w:p w14:paraId="408B7236" w14:textId="31FF2E75" w:rsidR="000A152E" w:rsidRDefault="000A152E" w:rsidP="00982D42">
      <w:pPr>
        <w:rPr>
          <w:ins w:id="109" w:author="Ruby Hu" w:date="2015-11-29T20:18:00Z"/>
        </w:rPr>
      </w:pPr>
      <w:ins w:id="110" w:author="John Peng" w:date="2015-11-30T17:06:00Z">
        <w:r w:rsidRPr="000A152E">
          <w:rPr>
            <w:rFonts w:hint="eastAsia"/>
            <w:rPrChange w:id="111" w:author="John Peng" w:date="2015-11-30T17:06:00Z">
              <w:rPr>
                <w:rFonts w:hint="eastAsia"/>
                <w:highlight w:val="yellow"/>
              </w:rPr>
            </w:rPrChange>
          </w:rPr>
          <w:t>我也严重同意！</w:t>
        </w:r>
      </w:ins>
    </w:p>
    <w:p w14:paraId="4D7724C9" w14:textId="4A253C4C" w:rsidR="00C01821" w:rsidRDefault="00C01821" w:rsidP="00982D42">
      <w:pPr>
        <w:rPr>
          <w:ins w:id="112" w:author="Ruby Hu" w:date="2015-11-29T20:52:00Z"/>
        </w:rPr>
      </w:pPr>
      <w:ins w:id="113" w:author="Ruby Hu" w:date="2015-11-29T20:18:00Z">
        <w:r>
          <w:rPr>
            <w:rFonts w:hint="eastAsia"/>
          </w:rPr>
          <w:t>3</w:t>
        </w:r>
        <w:r>
          <w:rPr>
            <w:rFonts w:hint="eastAsia"/>
          </w:rPr>
          <w:t>、一对一的服务</w:t>
        </w:r>
      </w:ins>
      <w:ins w:id="114" w:author="Ruby Hu" w:date="2015-11-29T20:51:00Z">
        <w:r w:rsidR="00E73324">
          <w:rPr>
            <w:rFonts w:hint="eastAsia"/>
          </w:rPr>
          <w:t>，根据具体情况</w:t>
        </w:r>
      </w:ins>
      <w:ins w:id="115" w:author="Ruby Hu" w:date="2015-11-29T20:52:00Z">
        <w:r w:rsidR="00E73324">
          <w:rPr>
            <w:rFonts w:hint="eastAsia"/>
          </w:rPr>
          <w:t>随时调整</w:t>
        </w:r>
      </w:ins>
    </w:p>
    <w:p w14:paraId="11870D93" w14:textId="6EC7E3EF" w:rsidR="00E73324" w:rsidRDefault="00E73324" w:rsidP="00982D42">
      <w:pPr>
        <w:rPr>
          <w:ins w:id="116" w:author="Ruby Hu" w:date="2015-11-29T20:15:00Z"/>
        </w:rPr>
      </w:pPr>
      <w:ins w:id="117" w:author="Ruby Hu" w:date="2015-11-29T20:52:00Z">
        <w:r>
          <w:rPr>
            <w:rFonts w:hint="eastAsia"/>
          </w:rPr>
          <w:t>4</w:t>
        </w:r>
        <w:r>
          <w:rPr>
            <w:rFonts w:hint="eastAsia"/>
          </w:rPr>
          <w:t>、费用日日清，像自己人一样帮游客省钱，不是想着斩游客，可以为游客省当地的景点费用最佳</w:t>
        </w:r>
      </w:ins>
      <w:ins w:id="118" w:author="Ruby Hu" w:date="2015-11-29T20:53:00Z">
        <w:r>
          <w:rPr>
            <w:rFonts w:hint="eastAsia"/>
          </w:rPr>
          <w:t>，许多当地人都不用买票或者走小路，不吃大饭店，吃农家菜</w:t>
        </w:r>
      </w:ins>
    </w:p>
    <w:p w14:paraId="6ECB0E5B" w14:textId="77777777" w:rsidR="00C01821" w:rsidRDefault="00C01821" w:rsidP="00982D42">
      <w:pPr>
        <w:rPr>
          <w:ins w:id="119" w:author="Ruby Hu" w:date="2015-11-29T20:15:00Z"/>
        </w:rPr>
      </w:pPr>
      <w:ins w:id="120" w:author="Ruby Hu" w:date="2015-11-29T20:15:00Z">
        <w:r>
          <w:rPr>
            <w:rFonts w:hint="eastAsia"/>
          </w:rPr>
          <w:t>问题：</w:t>
        </w:r>
      </w:ins>
    </w:p>
    <w:p w14:paraId="7EF2A301" w14:textId="77777777" w:rsidR="00C01821" w:rsidRDefault="00C01821" w:rsidP="00982D42">
      <w:pPr>
        <w:rPr>
          <w:ins w:id="121" w:author="Ruby Hu" w:date="2015-11-29T20:33:00Z"/>
        </w:rPr>
      </w:pPr>
      <w:ins w:id="122" w:author="Ruby Hu" w:date="2015-11-29T20:15:00Z">
        <w:r>
          <w:rPr>
            <w:rFonts w:hint="eastAsia"/>
          </w:rPr>
          <w:t>1</w:t>
        </w:r>
        <w:r>
          <w:rPr>
            <w:rFonts w:hint="eastAsia"/>
          </w:rPr>
          <w:t>、</w:t>
        </w:r>
      </w:ins>
      <w:ins w:id="123" w:author="Ruby Hu" w:date="2015-11-29T20:16:00Z">
        <w:r>
          <w:rPr>
            <w:rFonts w:hint="eastAsia"/>
          </w:rPr>
          <w:t>游客和目的地之间的距离是不是问题？用户能接受的自驾距离？</w:t>
        </w:r>
      </w:ins>
    </w:p>
    <w:p w14:paraId="3D645792" w14:textId="77777777" w:rsidR="00576C8E" w:rsidRDefault="00576C8E" w:rsidP="00982D42">
      <w:pPr>
        <w:rPr>
          <w:ins w:id="124" w:author="Frank Fang" w:date="2015-11-30T09:21:00Z"/>
        </w:rPr>
      </w:pPr>
      <w:commentRangeStart w:id="125"/>
      <w:ins w:id="126" w:author="Ruby Hu" w:date="2015-11-29T20:33:00Z">
        <w:r>
          <w:rPr>
            <w:rFonts w:hint="eastAsia"/>
          </w:rPr>
          <w:t>答：一定是问题，所以给用户推荐的地方不能太远，不能太累，不能太赶，要选在有购买服务能力的城市附近作为目的地</w:t>
        </w:r>
      </w:ins>
      <w:commentRangeEnd w:id="125"/>
      <w:r w:rsidR="003A5D6A">
        <w:rPr>
          <w:rStyle w:val="a6"/>
        </w:rPr>
        <w:commentReference w:id="125"/>
      </w:r>
    </w:p>
    <w:p w14:paraId="0EF968E7" w14:textId="1B232432" w:rsidR="00DF6494" w:rsidRDefault="00DF6494" w:rsidP="00982D42">
      <w:pPr>
        <w:rPr>
          <w:ins w:id="127" w:author="John Peng" w:date="2015-11-30T17:06:00Z"/>
        </w:rPr>
      </w:pPr>
      <w:ins w:id="128" w:author="Frank Fang" w:date="2015-11-30T09:21:00Z">
        <w:r w:rsidRPr="00DF6494">
          <w:rPr>
            <w:rFonts w:hint="eastAsia"/>
            <w:highlight w:val="yellow"/>
            <w:rPrChange w:id="129" w:author="Frank Fang" w:date="2015-11-30T09:21:00Z">
              <w:rPr>
                <w:rFonts w:hint="eastAsia"/>
              </w:rPr>
            </w:rPrChange>
          </w:rPr>
          <w:t>但是要告诉用户一些选择，尽量让用户不要考虑太多</w:t>
        </w:r>
      </w:ins>
    </w:p>
    <w:p w14:paraId="25A6089C" w14:textId="72F71E6B" w:rsidR="000A152E" w:rsidRDefault="000A152E" w:rsidP="00982D42">
      <w:pPr>
        <w:rPr>
          <w:ins w:id="130" w:author="Ruby Hu" w:date="2015-11-29T20:16:00Z"/>
        </w:rPr>
      </w:pPr>
      <w:ins w:id="131" w:author="John Peng" w:date="2015-11-30T17:06:00Z">
        <w:r w:rsidRPr="000A152E">
          <w:rPr>
            <w:rFonts w:hint="eastAsia"/>
            <w:rPrChange w:id="132" w:author="John Peng" w:date="2015-11-30T17:07:00Z">
              <w:rPr>
                <w:rFonts w:hint="eastAsia"/>
                <w:highlight w:val="yellow"/>
              </w:rPr>
            </w:rPrChange>
          </w:rPr>
          <w:t>这个</w:t>
        </w:r>
      </w:ins>
      <w:ins w:id="133" w:author="John Peng" w:date="2015-11-30T17:07:00Z">
        <w:r w:rsidRPr="000A152E">
          <w:rPr>
            <w:rFonts w:hint="eastAsia"/>
            <w:rPrChange w:id="134" w:author="John Peng" w:date="2015-11-30T17:07:00Z">
              <w:rPr>
                <w:rFonts w:hint="eastAsia"/>
                <w:highlight w:val="yellow"/>
              </w:rPr>
            </w:rPrChange>
          </w:rPr>
          <w:t>体现到达人和游客在制定行程过程中的协同上即可，他们自己去沟通这些问题</w:t>
        </w:r>
        <w:r w:rsidRPr="000A152E">
          <w:rPr>
            <w:rPrChange w:id="135" w:author="John Peng" w:date="2015-11-30T17:07:00Z">
              <w:rPr>
                <w:highlight w:val="yellow"/>
              </w:rPr>
            </w:rPrChange>
          </w:rPr>
          <w:t>!</w:t>
        </w:r>
      </w:ins>
    </w:p>
    <w:p w14:paraId="4D805FC5" w14:textId="77777777" w:rsidR="00C01821" w:rsidRDefault="00C01821" w:rsidP="00982D42">
      <w:pPr>
        <w:rPr>
          <w:ins w:id="136" w:author="Ruby Hu" w:date="2015-11-29T20:33:00Z"/>
        </w:rPr>
      </w:pPr>
      <w:ins w:id="137" w:author="Ruby Hu" w:date="2015-11-29T20:16:00Z">
        <w:r>
          <w:rPr>
            <w:rFonts w:hint="eastAsia"/>
          </w:rPr>
          <w:t>2</w:t>
        </w:r>
        <w:r>
          <w:rPr>
            <w:rFonts w:hint="eastAsia"/>
          </w:rPr>
          <w:t>、</w:t>
        </w:r>
      </w:ins>
      <w:commentRangeStart w:id="138"/>
      <w:ins w:id="139" w:author="Ruby Hu" w:date="2015-11-29T20:18:00Z">
        <w:r w:rsidR="00576C8E">
          <w:rPr>
            <w:rFonts w:hint="eastAsia"/>
          </w:rPr>
          <w:t>诚信体系的建立是否会吓跑</w:t>
        </w:r>
      </w:ins>
      <w:ins w:id="140" w:author="Ruby Hu" w:date="2015-11-29T20:24:00Z">
        <w:r w:rsidR="00576C8E">
          <w:rPr>
            <w:rFonts w:hint="eastAsia"/>
          </w:rPr>
          <w:t>达人？那么诚信体系怎么做，最重要的因素是什么</w:t>
        </w:r>
      </w:ins>
      <w:ins w:id="141" w:author="Ruby Hu" w:date="2015-11-29T20:25:00Z">
        <w:r w:rsidR="00576C8E">
          <w:rPr>
            <w:rFonts w:hint="eastAsia"/>
          </w:rPr>
          <w:t>，相信达人自觉还是相信达人都是坏的？</w:t>
        </w:r>
      </w:ins>
      <w:commentRangeEnd w:id="138"/>
      <w:r w:rsidR="003A5D6A">
        <w:rPr>
          <w:rStyle w:val="a6"/>
        </w:rPr>
        <w:commentReference w:id="138"/>
      </w:r>
    </w:p>
    <w:p w14:paraId="50E6D957" w14:textId="77777777" w:rsidR="00576C8E" w:rsidRDefault="00576C8E" w:rsidP="00982D42">
      <w:pPr>
        <w:rPr>
          <w:ins w:id="142" w:author="Frank Fang" w:date="2015-11-30T09:21:00Z"/>
        </w:rPr>
      </w:pPr>
      <w:ins w:id="143" w:author="Ruby Hu" w:date="2015-11-29T20:33:00Z">
        <w:r>
          <w:rPr>
            <w:rFonts w:hint="eastAsia"/>
          </w:rPr>
          <w:t>答：</w:t>
        </w:r>
      </w:ins>
      <w:ins w:id="144" w:author="Ruby Hu" w:date="2015-11-29T20:34:00Z">
        <w:r w:rsidR="00A34114">
          <w:rPr>
            <w:rFonts w:hint="eastAsia"/>
          </w:rPr>
          <w:t>诚信就是一种建立在自己的社会关系上的信任，一个会玩的人，大家就会觉得他一定能带大家玩的很</w:t>
        </w:r>
        <w:r w:rsidR="00A34114">
          <w:rPr>
            <w:rFonts w:hint="eastAsia"/>
          </w:rPr>
          <w:t>HIGH</w:t>
        </w:r>
      </w:ins>
      <w:ins w:id="145" w:author="Ruby Hu" w:date="2015-11-29T20:35:00Z">
        <w:r w:rsidR="00A34114">
          <w:rPr>
            <w:rFonts w:hint="eastAsia"/>
          </w:rPr>
          <w:t>，但是也与人品有关。最佳的达人就是在外面混过的达人，有一定的社会阅历，当地的农民相信他能带来用户，我们也相信他能搞定当地的资源</w:t>
        </w:r>
      </w:ins>
      <w:ins w:id="146" w:author="Ruby Hu" w:date="2015-11-29T20:36:00Z">
        <w:r w:rsidR="00A34114">
          <w:rPr>
            <w:rFonts w:hint="eastAsia"/>
          </w:rPr>
          <w:t>。那么游客和达人之间的信任需要长期的积累，评分、直接拥有的资源数量、服务之前的</w:t>
        </w:r>
      </w:ins>
      <w:ins w:id="147" w:author="Ruby Hu" w:date="2015-11-29T20:37:00Z">
        <w:r w:rsidR="00A34114">
          <w:rPr>
            <w:rFonts w:hint="eastAsia"/>
          </w:rPr>
          <w:t>承诺和服务后得到的之间的比较，以及</w:t>
        </w:r>
      </w:ins>
      <w:ins w:id="148" w:author="Ruby Hu" w:date="2015-11-29T20:36:00Z">
        <w:r w:rsidR="00A34114">
          <w:rPr>
            <w:rFonts w:hint="eastAsia"/>
          </w:rPr>
          <w:t>服务频次</w:t>
        </w:r>
      </w:ins>
    </w:p>
    <w:p w14:paraId="2E30427F" w14:textId="5A6F87F8" w:rsidR="00DF6494" w:rsidRDefault="00DF6494" w:rsidP="00982D42">
      <w:pPr>
        <w:rPr>
          <w:ins w:id="149" w:author="John Peng" w:date="2015-11-30T17:08:00Z"/>
        </w:rPr>
      </w:pPr>
      <w:ins w:id="150" w:author="Frank Fang" w:date="2015-11-30T09:21:00Z">
        <w:r w:rsidRPr="00DF6494">
          <w:rPr>
            <w:rFonts w:hint="eastAsia"/>
            <w:highlight w:val="yellow"/>
            <w:rPrChange w:id="151" w:author="Frank Fang" w:date="2015-11-30T09:22:00Z">
              <w:rPr>
                <w:rFonts w:hint="eastAsia"/>
              </w:rPr>
            </w:rPrChange>
          </w:rPr>
          <w:t>如何建立呢？那些</w:t>
        </w:r>
      </w:ins>
      <w:ins w:id="152" w:author="Frank Fang" w:date="2015-11-30T09:22:00Z">
        <w:r w:rsidRPr="00DF6494">
          <w:rPr>
            <w:rFonts w:hint="eastAsia"/>
            <w:highlight w:val="yellow"/>
            <w:rPrChange w:id="153" w:author="Frank Fang" w:date="2015-11-30T09:22:00Z">
              <w:rPr>
                <w:rFonts w:hint="eastAsia"/>
              </w:rPr>
            </w:rPrChange>
          </w:rPr>
          <w:t>是关键因素</w:t>
        </w:r>
      </w:ins>
    </w:p>
    <w:p w14:paraId="0D56D287" w14:textId="044BBA94" w:rsidR="000A152E" w:rsidRDefault="000A152E" w:rsidP="00982D42">
      <w:pPr>
        <w:rPr>
          <w:ins w:id="154" w:author="Frank Fang" w:date="2015-11-30T20:28:00Z"/>
          <w:rFonts w:hint="eastAsia"/>
        </w:rPr>
      </w:pPr>
      <w:ins w:id="155" w:author="John Peng" w:date="2015-11-30T17:08:00Z">
        <w:r>
          <w:rPr>
            <w:rFonts w:hint="eastAsia"/>
          </w:rPr>
          <w:t>这个问题我们也沟通过，肯定得有，但初期不重要，可以收集数据，为后续制定合适的</w:t>
        </w:r>
      </w:ins>
      <w:ins w:id="156" w:author="John Peng" w:date="2015-11-30T17:09:00Z">
        <w:r>
          <w:rPr>
            <w:rFonts w:hint="eastAsia"/>
          </w:rPr>
          <w:t>评价规则做准备。</w:t>
        </w:r>
      </w:ins>
    </w:p>
    <w:p w14:paraId="3416D4C2" w14:textId="6FCE934F" w:rsidR="00692A9E" w:rsidRDefault="00692A9E" w:rsidP="00982D42">
      <w:pPr>
        <w:rPr>
          <w:ins w:id="157" w:author="Ruby Hu" w:date="2015-11-29T20:18:00Z"/>
        </w:rPr>
      </w:pPr>
      <w:ins w:id="158" w:author="Frank Fang" w:date="2015-11-30T20:28:00Z">
        <w:r>
          <w:rPr>
            <w:rFonts w:hint="eastAsia"/>
          </w:rPr>
          <w:t>也许初期我们自己做一个线下的评定，我们来给达人一个初始分，没有评分肯定不行，就算是我们定的，也得</w:t>
        </w:r>
      </w:ins>
      <w:ins w:id="159" w:author="Frank Fang" w:date="2015-11-30T20:29:00Z">
        <w:r>
          <w:rPr>
            <w:rFonts w:hint="eastAsia"/>
          </w:rPr>
          <w:t>有一个星级</w:t>
        </w:r>
      </w:ins>
    </w:p>
    <w:p w14:paraId="432CB11A" w14:textId="77777777" w:rsidR="00C01821" w:rsidRDefault="00C01821" w:rsidP="00982D42">
      <w:pPr>
        <w:rPr>
          <w:ins w:id="160" w:author="Ruby Hu" w:date="2015-11-29T20:37:00Z"/>
        </w:rPr>
      </w:pPr>
      <w:ins w:id="161" w:author="Ruby Hu" w:date="2015-11-29T20:18:00Z">
        <w:r>
          <w:rPr>
            <w:rFonts w:hint="eastAsia"/>
          </w:rPr>
          <w:t>3</w:t>
        </w:r>
        <w:r>
          <w:rPr>
            <w:rFonts w:hint="eastAsia"/>
          </w:rPr>
          <w:t>、我们给达人自己搭台，还是我们搭台给他们唱戏，我们的平台的深度</w:t>
        </w:r>
      </w:ins>
      <w:ins w:id="162" w:author="Ruby Hu" w:date="2015-11-29T20:19:00Z">
        <w:r>
          <w:rPr>
            <w:rFonts w:hint="eastAsia"/>
          </w:rPr>
          <w:t>：只是信息提供，还是制订商业模式的雏形？</w:t>
        </w:r>
      </w:ins>
    </w:p>
    <w:p w14:paraId="24930BC3" w14:textId="77777777" w:rsidR="00A34114" w:rsidRDefault="00A34114" w:rsidP="00982D42">
      <w:pPr>
        <w:rPr>
          <w:ins w:id="163" w:author="John Peng" w:date="2015-11-30T17:09:00Z"/>
        </w:rPr>
      </w:pPr>
      <w:ins w:id="164" w:author="Ruby Hu" w:date="2015-11-29T20:37:00Z">
        <w:r>
          <w:rPr>
            <w:rFonts w:hint="eastAsia"/>
          </w:rPr>
          <w:t>答：</w:t>
        </w:r>
        <w:commentRangeStart w:id="165"/>
        <w:r>
          <w:rPr>
            <w:rFonts w:hint="eastAsia"/>
          </w:rPr>
          <w:t>个人建议我们搭台，我们要想好达人的盈利模式，以及让游客最方便的找到达人，最快的达成交易</w:t>
        </w:r>
      </w:ins>
      <w:ins w:id="166" w:author="Ruby Hu" w:date="2015-11-29T20:38:00Z">
        <w:r>
          <w:rPr>
            <w:rFonts w:hint="eastAsia"/>
          </w:rPr>
          <w:t>，才能赢得双方的信任</w:t>
        </w:r>
      </w:ins>
      <w:commentRangeEnd w:id="165"/>
      <w:r w:rsidR="003A5D6A">
        <w:rPr>
          <w:rStyle w:val="a6"/>
        </w:rPr>
        <w:commentReference w:id="165"/>
      </w:r>
    </w:p>
    <w:p w14:paraId="68417A95" w14:textId="48878A69" w:rsidR="000A152E" w:rsidRDefault="000A152E" w:rsidP="00982D42">
      <w:pPr>
        <w:rPr>
          <w:ins w:id="167" w:author="Frank Fang" w:date="2015-11-30T20:29:00Z"/>
          <w:rFonts w:hint="eastAsia"/>
        </w:rPr>
      </w:pPr>
      <w:ins w:id="168" w:author="John Peng" w:date="2015-11-30T17:09:00Z">
        <w:r>
          <w:rPr>
            <w:rFonts w:hint="eastAsia"/>
          </w:rPr>
          <w:t>初期因为没有形成模式，因此可能需要我们除了搭好台外，还需要跟达人</w:t>
        </w:r>
      </w:ins>
      <w:ins w:id="169" w:author="John Peng" w:date="2015-11-30T17:10:00Z">
        <w:r>
          <w:rPr>
            <w:rFonts w:hint="eastAsia"/>
          </w:rPr>
          <w:t>一起整理旅游信息内容的；但后面形成模式之后，就</w:t>
        </w:r>
      </w:ins>
      <w:ins w:id="170" w:author="John Peng" w:date="2015-11-30T17:11:00Z">
        <w:r>
          <w:rPr>
            <w:rFonts w:hint="eastAsia"/>
          </w:rPr>
          <w:t>可以放手让达人去做了，我们做好审核。</w:t>
        </w:r>
      </w:ins>
    </w:p>
    <w:p w14:paraId="62F633EF" w14:textId="4DD8FCA8" w:rsidR="00692A9E" w:rsidRDefault="00692A9E" w:rsidP="00982D42">
      <w:ins w:id="171" w:author="Frank Fang" w:date="2015-11-30T20:29:00Z">
        <w:r>
          <w:rPr>
            <w:rFonts w:hint="eastAsia"/>
          </w:rPr>
          <w:lastRenderedPageBreak/>
          <w:t>可以，一开始我们不能太放手，否则就和论坛没有区别了</w:t>
        </w:r>
      </w:ins>
    </w:p>
    <w:p w14:paraId="3836FF19" w14:textId="77777777" w:rsidR="00982D42" w:rsidRDefault="00982D42" w:rsidP="00982D42">
      <w:r>
        <w:rPr>
          <w:rFonts w:hint="eastAsia"/>
        </w:rPr>
        <w:t>要解决的问题：</w:t>
      </w:r>
    </w:p>
    <w:p w14:paraId="30E531F5" w14:textId="77777777" w:rsidR="00982D42" w:rsidRDefault="00982D42" w:rsidP="00982D42">
      <w:r>
        <w:rPr>
          <w:rFonts w:hint="eastAsia"/>
        </w:rPr>
        <w:t>旅游目的地选择问题、当地政府部门外联问题、当地旅游从业者选择问题、推广渠道问题、当地旅游相关文化内容收集</w:t>
      </w:r>
      <w:r>
        <w:rPr>
          <w:rFonts w:hint="eastAsia"/>
        </w:rPr>
        <w:t>/</w:t>
      </w:r>
      <w:r>
        <w:rPr>
          <w:rFonts w:hint="eastAsia"/>
        </w:rPr>
        <w:t>整理</w:t>
      </w:r>
      <w:r>
        <w:rPr>
          <w:rFonts w:hint="eastAsia"/>
        </w:rPr>
        <w:t>/</w:t>
      </w:r>
      <w:r>
        <w:rPr>
          <w:rFonts w:hint="eastAsia"/>
        </w:rPr>
        <w:t>包装问题；（市场计划，运营计划）</w:t>
      </w:r>
    </w:p>
    <w:p w14:paraId="63BA4F9B" w14:textId="77777777" w:rsidR="00982D42" w:rsidRDefault="00982D42" w:rsidP="00982D42">
      <w:pPr>
        <w:rPr>
          <w:ins w:id="172" w:author="Ruby Hu" w:date="2015-11-29T20:31:00Z"/>
        </w:rPr>
      </w:pPr>
      <w:r>
        <w:rPr>
          <w:rFonts w:hint="eastAsia"/>
        </w:rPr>
        <w:t>推广平台规划问题（游徒平台？微信公众号？</w:t>
      </w:r>
      <w:r>
        <w:rPr>
          <w:rFonts w:hint="eastAsia"/>
        </w:rPr>
        <w:t>QQ</w:t>
      </w:r>
      <w:r>
        <w:rPr>
          <w:rFonts w:hint="eastAsia"/>
        </w:rPr>
        <w:t>群？其他社区？）、推广平台研发问题（研发目标、内容、进度、运维……，研发计划）</w:t>
      </w:r>
    </w:p>
    <w:p w14:paraId="7D8CD1B6" w14:textId="77777777" w:rsidR="00A34114" w:rsidRDefault="00576C8E" w:rsidP="00982D42">
      <w:pPr>
        <w:rPr>
          <w:ins w:id="173" w:author="Ruby Hu" w:date="2015-11-29T20:38:00Z"/>
        </w:rPr>
      </w:pPr>
      <w:ins w:id="174" w:author="Ruby Hu" w:date="2015-11-29T20:31:00Z">
        <w:r>
          <w:rPr>
            <w:rFonts w:hint="eastAsia"/>
          </w:rPr>
          <w:t>市场推广：</w:t>
        </w:r>
      </w:ins>
    </w:p>
    <w:p w14:paraId="1E561C3E" w14:textId="77777777" w:rsidR="00576C8E" w:rsidRDefault="00A34114" w:rsidP="00982D42">
      <w:pPr>
        <w:rPr>
          <w:ins w:id="175" w:author="John Peng" w:date="2015-11-30T17:11:00Z"/>
        </w:rPr>
      </w:pPr>
      <w:ins w:id="176" w:author="Ruby Hu" w:date="2015-11-29T20:38:00Z">
        <w:r>
          <w:rPr>
            <w:rFonts w:hint="eastAsia"/>
          </w:rPr>
          <w:t>答：</w:t>
        </w:r>
      </w:ins>
      <w:ins w:id="177" w:author="Ruby Hu" w:date="2015-11-29T20:31:00Z">
        <w:r w:rsidR="00576C8E">
          <w:rPr>
            <w:rFonts w:hint="eastAsia"/>
          </w:rPr>
          <w:t>游客最关注的口口相传</w:t>
        </w:r>
      </w:ins>
      <w:ins w:id="178" w:author="Ruby Hu" w:date="2015-11-29T20:32:00Z">
        <w:r w:rsidR="00576C8E">
          <w:rPr>
            <w:rFonts w:hint="eastAsia"/>
          </w:rPr>
          <w:t>的信任，达人的信任机制如果能够建立起来，或许我们会在推广上能另辟蹊径。公司的年度旅游、日常的团建，外地人到上海来玩，上海到外地去玩</w:t>
        </w:r>
      </w:ins>
    </w:p>
    <w:p w14:paraId="12D5B60A" w14:textId="5B93B1A5" w:rsidR="000A152E" w:rsidRDefault="000A152E" w:rsidP="00982D42">
      <w:pPr>
        <w:rPr>
          <w:ins w:id="179" w:author="Ruby Hu" w:date="2015-11-29T20:38:00Z"/>
        </w:rPr>
      </w:pPr>
      <w:ins w:id="180" w:author="John Peng" w:date="2015-11-30T17:11:00Z">
        <w:r>
          <w:rPr>
            <w:rFonts w:hint="eastAsia"/>
          </w:rPr>
          <w:t>这点我同意。</w:t>
        </w:r>
      </w:ins>
    </w:p>
    <w:p w14:paraId="68864A5E" w14:textId="77777777" w:rsidR="00A34114" w:rsidRDefault="00A34114" w:rsidP="00982D42">
      <w:pPr>
        <w:rPr>
          <w:ins w:id="181" w:author="Ruby Hu" w:date="2015-11-29T20:38:00Z"/>
        </w:rPr>
      </w:pPr>
      <w:ins w:id="182" w:author="Ruby Hu" w:date="2015-11-29T20:38:00Z">
        <w:r>
          <w:rPr>
            <w:rFonts w:hint="eastAsia"/>
          </w:rPr>
          <w:t>包装：</w:t>
        </w:r>
      </w:ins>
    </w:p>
    <w:p w14:paraId="02DFDBCF" w14:textId="064CDD11" w:rsidR="00A34114" w:rsidRDefault="00A34114" w:rsidP="00982D42">
      <w:pPr>
        <w:rPr>
          <w:ins w:id="183" w:author="Ruby Hu" w:date="2015-11-29T20:39:00Z"/>
        </w:rPr>
      </w:pPr>
      <w:ins w:id="184" w:author="Ruby Hu" w:date="2015-11-29T20:38:00Z">
        <w:r>
          <w:rPr>
            <w:rFonts w:hint="eastAsia"/>
          </w:rPr>
          <w:t>答：可以和当地政府下属的电视台、媒体、论坛、地陪公司</w:t>
        </w:r>
      </w:ins>
      <w:ins w:id="185" w:author="Ruby Hu" w:date="2015-11-29T20:39:00Z">
        <w:r>
          <w:rPr>
            <w:rFonts w:hint="eastAsia"/>
          </w:rPr>
          <w:t>、土特产、餐饮协会、旅游协会、文化站、农科所等等合作</w:t>
        </w:r>
      </w:ins>
      <w:ins w:id="186" w:author="John Peng" w:date="2015-11-30T17:11:00Z">
        <w:r w:rsidR="000A152E">
          <w:rPr>
            <w:rFonts w:hint="eastAsia"/>
          </w:rPr>
          <w:t>，这点我也同意。</w:t>
        </w:r>
      </w:ins>
    </w:p>
    <w:p w14:paraId="610037A3" w14:textId="77777777" w:rsidR="00A34114" w:rsidRDefault="00A34114" w:rsidP="00982D42"/>
    <w:p w14:paraId="60636532" w14:textId="77777777" w:rsidR="00982D42" w:rsidRDefault="00982D42" w:rsidP="00982D42">
      <w:pPr>
        <w:rPr>
          <w:ins w:id="187" w:author="Ruby Hu" w:date="2015-11-29T20:02:00Z"/>
        </w:rPr>
      </w:pPr>
      <w:r>
        <w:rPr>
          <w:rFonts w:hint="eastAsia"/>
        </w:rPr>
        <w:t>目前三驾马车有了，但都是光杆司令，市场、研发、运营团队建设问题（人力资源计划）</w:t>
      </w:r>
    </w:p>
    <w:p w14:paraId="602E1F1B" w14:textId="77777777" w:rsidR="00CA1BEA" w:rsidRDefault="00CA1BEA" w:rsidP="00982D42">
      <w:pPr>
        <w:rPr>
          <w:ins w:id="188" w:author="Ruby Hu" w:date="2015-11-29T20:02:00Z"/>
        </w:rPr>
      </w:pPr>
      <w:ins w:id="189" w:author="Ruby Hu" w:date="2015-11-29T20:02:00Z">
        <w:r>
          <w:rPr>
            <w:rFonts w:hint="eastAsia"/>
          </w:rPr>
          <w:t>我们目前有的东西：</w:t>
        </w:r>
      </w:ins>
    </w:p>
    <w:p w14:paraId="646C36E2" w14:textId="77777777" w:rsidR="00CA1BEA" w:rsidRDefault="00576C8E" w:rsidP="00982D42">
      <w:pPr>
        <w:rPr>
          <w:ins w:id="190" w:author="Ruby Hu" w:date="2015-11-29T20:29:00Z"/>
        </w:rPr>
      </w:pPr>
      <w:ins w:id="191" w:author="Ruby Hu" w:date="2015-11-29T20:29:00Z">
        <w:r>
          <w:rPr>
            <w:rFonts w:hint="eastAsia"/>
          </w:rPr>
          <w:t>1</w:t>
        </w:r>
        <w:r>
          <w:rPr>
            <w:rFonts w:hint="eastAsia"/>
          </w:rPr>
          <w:t>、</w:t>
        </w:r>
      </w:ins>
      <w:ins w:id="192" w:author="Ruby Hu" w:date="2015-11-29T20:02:00Z">
        <w:r w:rsidR="00CA1BEA">
          <w:rPr>
            <w:rFonts w:hint="eastAsia"/>
          </w:rPr>
          <w:t>技术上：张、彭</w:t>
        </w:r>
      </w:ins>
      <w:ins w:id="193" w:author="Ruby Hu" w:date="2015-11-29T20:03:00Z">
        <w:r w:rsidR="00CA1BEA">
          <w:rPr>
            <w:rFonts w:hint="eastAsia"/>
          </w:rPr>
          <w:t>技术研发，方有大网运维经验</w:t>
        </w:r>
        <w:r w:rsidR="00255863">
          <w:rPr>
            <w:rFonts w:hint="eastAsia"/>
          </w:rPr>
          <w:t>；但是</w:t>
        </w:r>
      </w:ins>
      <w:ins w:id="194" w:author="Ruby Hu" w:date="2015-11-29T20:04:00Z">
        <w:r w:rsidR="00255863">
          <w:rPr>
            <w:rFonts w:hint="eastAsia"/>
          </w:rPr>
          <w:t>没有运营的经验</w:t>
        </w:r>
      </w:ins>
    </w:p>
    <w:p w14:paraId="26826168" w14:textId="77777777" w:rsidR="00576C8E" w:rsidRDefault="00576C8E" w:rsidP="00982D42">
      <w:pPr>
        <w:rPr>
          <w:ins w:id="195" w:author="Ruby Hu" w:date="2015-11-29T20:03:00Z"/>
        </w:rPr>
      </w:pPr>
      <w:ins w:id="196" w:author="Ruby Hu" w:date="2015-11-29T20:29:00Z">
        <w:r>
          <w:rPr>
            <w:rFonts w:hint="eastAsia"/>
          </w:rPr>
          <w:t>答：但是我们有丰富的生活经验，了解目标用户到底</w:t>
        </w:r>
      </w:ins>
      <w:ins w:id="197" w:author="Ruby Hu" w:date="2015-11-29T20:30:00Z">
        <w:r>
          <w:rPr>
            <w:rFonts w:hint="eastAsia"/>
          </w:rPr>
          <w:t>需要什么深层次的旅游需求</w:t>
        </w:r>
      </w:ins>
    </w:p>
    <w:p w14:paraId="72DF9C6F" w14:textId="77777777" w:rsidR="00CA1BEA" w:rsidRDefault="00CA1BEA" w:rsidP="00982D42">
      <w:pPr>
        <w:rPr>
          <w:ins w:id="198" w:author="John Peng" w:date="2015-11-30T17:12:00Z"/>
        </w:rPr>
      </w:pPr>
      <w:ins w:id="199" w:author="Ruby Hu" w:date="2015-11-29T20:03:00Z">
        <w:r>
          <w:rPr>
            <w:rFonts w:hint="eastAsia"/>
          </w:rPr>
          <w:t>旅游基础上：方有一定的历史知识背景，旅游</w:t>
        </w:r>
        <w:r w:rsidR="00255863">
          <w:rPr>
            <w:rFonts w:hint="eastAsia"/>
          </w:rPr>
          <w:t>的地方也比较多</w:t>
        </w:r>
      </w:ins>
      <w:ins w:id="200" w:author="Ruby Hu" w:date="2015-11-29T20:04:00Z">
        <w:r w:rsidR="00255863">
          <w:rPr>
            <w:rFonts w:hint="eastAsia"/>
          </w:rPr>
          <w:t>；但是没有旅游的从业经验</w:t>
        </w:r>
      </w:ins>
    </w:p>
    <w:p w14:paraId="4DC99C35" w14:textId="7D8022B9" w:rsidR="000A152E" w:rsidRDefault="000A152E" w:rsidP="00982D42">
      <w:pPr>
        <w:rPr>
          <w:ins w:id="201" w:author="Frank Fang" w:date="2015-11-30T20:29:00Z"/>
          <w:rFonts w:hint="eastAsia"/>
        </w:rPr>
      </w:pPr>
      <w:ins w:id="202" w:author="John Peng" w:date="2015-11-30T17:12:00Z">
        <w:r>
          <w:rPr>
            <w:rFonts w:hint="eastAsia"/>
          </w:rPr>
          <w:t>在可能的情况下，还是需要补充</w:t>
        </w:r>
        <w:r>
          <w:rPr>
            <w:rFonts w:hint="eastAsia"/>
          </w:rPr>
          <w:t>1-2</w:t>
        </w:r>
        <w:r>
          <w:rPr>
            <w:rFonts w:hint="eastAsia"/>
          </w:rPr>
          <w:t>个我们信赖的旅游行业的人。</w:t>
        </w:r>
      </w:ins>
    </w:p>
    <w:p w14:paraId="186190C6" w14:textId="28616E28" w:rsidR="00692A9E" w:rsidRDefault="00692A9E" w:rsidP="00982D42">
      <w:pPr>
        <w:rPr>
          <w:ins w:id="203" w:author="Ruby Hu" w:date="2015-11-29T20:30:00Z"/>
        </w:rPr>
      </w:pPr>
      <w:ins w:id="204" w:author="Frank Fang" w:date="2015-11-30T20:29:00Z">
        <w:r>
          <w:rPr>
            <w:rFonts w:hint="eastAsia"/>
          </w:rPr>
          <w:t>我们缺的就是旅游行业的精英人士，短期内</w:t>
        </w:r>
      </w:ins>
      <w:ins w:id="205" w:author="Frank Fang" w:date="2015-11-30T20:30:00Z">
        <w:r>
          <w:rPr>
            <w:rFonts w:hint="eastAsia"/>
          </w:rPr>
          <w:t>还是靠我们自己，多和行业内的人去沟通交流，我们要坚信，我们想到的他们想不到，然后不停的去验证我们的想法，说服自己的过程也是</w:t>
        </w:r>
      </w:ins>
      <w:ins w:id="206" w:author="Frank Fang" w:date="2015-11-30T20:31:00Z">
        <w:r>
          <w:rPr>
            <w:rFonts w:hint="eastAsia"/>
          </w:rPr>
          <w:t>为说服他人作准备</w:t>
        </w:r>
      </w:ins>
    </w:p>
    <w:p w14:paraId="07813D5F" w14:textId="77777777" w:rsidR="00576C8E" w:rsidRDefault="00576C8E" w:rsidP="00982D42">
      <w:ins w:id="207" w:author="Ruby Hu" w:date="2015-11-29T20:31:00Z">
        <w:r>
          <w:rPr>
            <w:rFonts w:hint="eastAsia"/>
          </w:rPr>
          <w:t>答：</w:t>
        </w:r>
      </w:ins>
      <w:ins w:id="208" w:author="Ruby Hu" w:date="2015-11-29T20:30:00Z">
        <w:r>
          <w:rPr>
            <w:rFonts w:hint="eastAsia"/>
          </w:rPr>
          <w:t>我们知道用户要的不只是到此一游，游客希望知道他去的地方多么的与众不同</w:t>
        </w:r>
      </w:ins>
      <w:ins w:id="209" w:author="Ruby Hu" w:date="2015-11-29T20:31:00Z">
        <w:r>
          <w:rPr>
            <w:rFonts w:hint="eastAsia"/>
          </w:rPr>
          <w:t>，他去的时候体验到的和旅行社给他的不一样</w:t>
        </w:r>
      </w:ins>
    </w:p>
    <w:p w14:paraId="041C207C" w14:textId="6BEA7785" w:rsidR="006A2E74" w:rsidRDefault="00982D42" w:rsidP="00982D42">
      <w:pPr>
        <w:rPr>
          <w:ins w:id="210" w:author="Frank Fang" w:date="2015-11-30T09:22:00Z"/>
        </w:rPr>
      </w:pPr>
      <w:commentRangeStart w:id="211"/>
      <w:r>
        <w:rPr>
          <w:rFonts w:hint="eastAsia"/>
        </w:rPr>
        <w:t>以上问题可能还都涉及到一个钱的问题（投资、支出预算、现金流……，财务计划）</w:t>
      </w:r>
      <w:commentRangeEnd w:id="211"/>
      <w:r w:rsidR="00454F6B">
        <w:rPr>
          <w:rStyle w:val="a6"/>
        </w:rPr>
        <w:commentReference w:id="211"/>
      </w:r>
    </w:p>
    <w:p w14:paraId="03C022F1" w14:textId="47F51013" w:rsidR="00DF6494" w:rsidRDefault="00DF6494" w:rsidP="00982D42">
      <w:pPr>
        <w:rPr>
          <w:ins w:id="212" w:author="John Peng" w:date="2015-11-30T17:13:00Z"/>
        </w:rPr>
      </w:pPr>
      <w:ins w:id="213" w:author="Frank Fang" w:date="2015-11-30T09:22:00Z">
        <w:r w:rsidRPr="00DF6494">
          <w:rPr>
            <w:rFonts w:hint="eastAsia"/>
            <w:highlight w:val="yellow"/>
            <w:rPrChange w:id="214" w:author="Frank Fang" w:date="2015-11-30T09:23:00Z">
              <w:rPr>
                <w:rFonts w:hint="eastAsia"/>
              </w:rPr>
            </w:rPrChange>
          </w:rPr>
          <w:t>短时间内挣钱一定很困难，但是要让游客感受到实惠，感受到优质的服务质量，让达人感受到我们</w:t>
        </w:r>
      </w:ins>
      <w:ins w:id="215" w:author="Frank Fang" w:date="2015-11-30T09:23:00Z">
        <w:r w:rsidRPr="00DF6494">
          <w:rPr>
            <w:rFonts w:hint="eastAsia"/>
            <w:highlight w:val="yellow"/>
            <w:rPrChange w:id="216" w:author="Frank Fang" w:date="2015-11-30T09:23:00Z">
              <w:rPr>
                <w:rFonts w:hint="eastAsia"/>
              </w:rPr>
            </w:rPrChange>
          </w:rPr>
          <w:t>带去的用户是高质量的，是能让他们挣到钱，并且有持续的效用</w:t>
        </w:r>
      </w:ins>
    </w:p>
    <w:p w14:paraId="37C11FC6" w14:textId="437A59DA" w:rsidR="000A152E" w:rsidRDefault="000A152E" w:rsidP="00982D42">
      <w:pPr>
        <w:rPr>
          <w:ins w:id="217" w:author="Frank Fang" w:date="2015-11-30T20:31:00Z"/>
          <w:rFonts w:hint="eastAsia"/>
        </w:rPr>
      </w:pPr>
      <w:ins w:id="218" w:author="John Peng" w:date="2015-11-30T17:13:00Z">
        <w:r w:rsidRPr="000A152E">
          <w:rPr>
            <w:rFonts w:hint="eastAsia"/>
            <w:rPrChange w:id="219" w:author="John Peng" w:date="2015-11-30T17:14:00Z">
              <w:rPr>
                <w:rFonts w:hint="eastAsia"/>
                <w:highlight w:val="yellow"/>
              </w:rPr>
            </w:rPrChange>
          </w:rPr>
          <w:t>考虑到公司生存问题，我们可能需要考虑在短期（</w:t>
        </w:r>
        <w:r w:rsidRPr="000A152E">
          <w:rPr>
            <w:rPrChange w:id="220" w:author="John Peng" w:date="2015-11-30T17:14:00Z">
              <w:rPr>
                <w:highlight w:val="yellow"/>
              </w:rPr>
            </w:rPrChange>
          </w:rPr>
          <w:t>1-2</w:t>
        </w:r>
        <w:r w:rsidRPr="000A152E">
          <w:rPr>
            <w:rFonts w:hint="eastAsia"/>
            <w:rPrChange w:id="221" w:author="John Peng" w:date="2015-11-30T17:14:00Z">
              <w:rPr>
                <w:rFonts w:hint="eastAsia"/>
                <w:highlight w:val="yellow"/>
              </w:rPr>
            </w:rPrChange>
          </w:rPr>
          <w:t>年内）需要有其他的挣钱方式</w:t>
        </w:r>
      </w:ins>
      <w:ins w:id="222" w:author="John Peng" w:date="2015-11-30T17:14:00Z">
        <w:r>
          <w:rPr>
            <w:rFonts w:hint="eastAsia"/>
          </w:rPr>
          <w:t>（副业）</w:t>
        </w:r>
      </w:ins>
      <w:ins w:id="223" w:author="John Peng" w:date="2015-11-30T17:13:00Z">
        <w:r w:rsidRPr="000A152E">
          <w:rPr>
            <w:rFonts w:hint="eastAsia"/>
            <w:rPrChange w:id="224" w:author="John Peng" w:date="2015-11-30T17:14:00Z">
              <w:rPr>
                <w:rFonts w:hint="eastAsia"/>
                <w:highlight w:val="yellow"/>
              </w:rPr>
            </w:rPrChange>
          </w:rPr>
          <w:t>，比如原来说过的方案服务、咨询服务，挣点小钱</w:t>
        </w:r>
      </w:ins>
      <w:ins w:id="225" w:author="John Peng" w:date="2015-11-30T17:14:00Z">
        <w:r w:rsidRPr="000A152E">
          <w:rPr>
            <w:rFonts w:hint="eastAsia"/>
            <w:rPrChange w:id="226" w:author="John Peng" w:date="2015-11-30T17:14:00Z">
              <w:rPr>
                <w:rFonts w:hint="eastAsia"/>
                <w:highlight w:val="yellow"/>
              </w:rPr>
            </w:rPrChange>
          </w:rPr>
          <w:t>养活公司。</w:t>
        </w:r>
        <w:r>
          <w:rPr>
            <w:rFonts w:hint="eastAsia"/>
          </w:rPr>
          <w:t>当然做这些副业的前提是不影响我们主业的发展演进！</w:t>
        </w:r>
      </w:ins>
    </w:p>
    <w:p w14:paraId="3CCBB293" w14:textId="2008F6F9" w:rsidR="00692A9E" w:rsidRDefault="00692A9E" w:rsidP="00982D42">
      <w:pPr>
        <w:rPr>
          <w:ins w:id="227" w:author="Ruby Hu" w:date="2015-11-29T20:04:00Z"/>
        </w:rPr>
      </w:pPr>
      <w:ins w:id="228" w:author="Frank Fang" w:date="2015-11-30T20:31:00Z">
        <w:r>
          <w:rPr>
            <w:rFonts w:hint="eastAsia"/>
          </w:rPr>
          <w:t>这个也是题中应有之意，生存是第一要素</w:t>
        </w:r>
      </w:ins>
    </w:p>
    <w:p w14:paraId="4616E6A6" w14:textId="77777777" w:rsidR="00255863" w:rsidRDefault="00255863" w:rsidP="00982D42">
      <w:pPr>
        <w:rPr>
          <w:ins w:id="229" w:author="Ruby Hu" w:date="2015-11-29T20:04:00Z"/>
        </w:rPr>
      </w:pPr>
      <w:ins w:id="230" w:author="Ruby Hu" w:date="2015-11-29T20:04:00Z">
        <w:r>
          <w:rPr>
            <w:rFonts w:hint="eastAsia"/>
          </w:rPr>
          <w:t>市场前景：</w:t>
        </w:r>
      </w:ins>
    </w:p>
    <w:p w14:paraId="779B5195" w14:textId="77777777" w:rsidR="00576C8E" w:rsidRDefault="00255863" w:rsidP="00982D42">
      <w:pPr>
        <w:rPr>
          <w:ins w:id="231" w:author="Ruby Hu" w:date="2015-11-29T20:29:00Z"/>
        </w:rPr>
      </w:pPr>
      <w:ins w:id="232" w:author="Ruby Hu" w:date="2015-11-29T20:04:00Z">
        <w:r>
          <w:rPr>
            <w:rFonts w:hint="eastAsia"/>
          </w:rPr>
          <w:t>旅游是一个万亿市场</w:t>
        </w:r>
      </w:ins>
      <w:ins w:id="233" w:author="Ruby Hu" w:date="2015-11-29T20:25:00Z">
        <w:r w:rsidR="00576C8E">
          <w:rPr>
            <w:rFonts w:hint="eastAsia"/>
          </w:rPr>
          <w:t>，</w:t>
        </w:r>
        <w:r w:rsidR="00576C8E">
          <w:rPr>
            <w:rFonts w:hint="eastAsia"/>
          </w:rPr>
          <w:t>OTA</w:t>
        </w:r>
        <w:r w:rsidR="00576C8E">
          <w:rPr>
            <w:rFonts w:hint="eastAsia"/>
          </w:rPr>
          <w:t>的比例越来越高，</w:t>
        </w:r>
      </w:ins>
      <w:ins w:id="234" w:author="Ruby Hu" w:date="2015-11-29T20:26:00Z">
        <w:r w:rsidR="00576C8E">
          <w:rPr>
            <w:rFonts w:hint="eastAsia"/>
          </w:rPr>
          <w:t>以及移动端的趋势越来越明显，</w:t>
        </w:r>
      </w:ins>
      <w:ins w:id="235" w:author="Ruby Hu" w:date="2015-11-29T20:25:00Z">
        <w:r w:rsidR="00576C8E">
          <w:rPr>
            <w:rFonts w:hint="eastAsia"/>
          </w:rPr>
          <w:t>这一点无容置疑，但是随着</w:t>
        </w:r>
        <w:r w:rsidR="00576C8E">
          <w:rPr>
            <w:rFonts w:hint="eastAsia"/>
          </w:rPr>
          <w:t>OTA</w:t>
        </w:r>
        <w:r w:rsidR="00576C8E">
          <w:rPr>
            <w:rFonts w:hint="eastAsia"/>
          </w:rPr>
          <w:t>大鳄们</w:t>
        </w:r>
      </w:ins>
      <w:ins w:id="236" w:author="Ruby Hu" w:date="2015-11-29T20:26:00Z">
        <w:r w:rsidR="00576C8E">
          <w:rPr>
            <w:rFonts w:hint="eastAsia"/>
          </w:rPr>
          <w:t>的并购，小公司的市场进一步被挤压，如何在</w:t>
        </w:r>
        <w:r w:rsidR="00576C8E">
          <w:rPr>
            <w:rFonts w:hint="eastAsia"/>
          </w:rPr>
          <w:t>BAT</w:t>
        </w:r>
        <w:r w:rsidR="00576C8E">
          <w:rPr>
            <w:rFonts w:hint="eastAsia"/>
          </w:rPr>
          <w:t>的夹缝中生存？</w:t>
        </w:r>
      </w:ins>
    </w:p>
    <w:p w14:paraId="1C95B4D2" w14:textId="77777777" w:rsidR="00255863" w:rsidRDefault="00576C8E" w:rsidP="00982D42">
      <w:pPr>
        <w:rPr>
          <w:ins w:id="237" w:author="Ruby Hu" w:date="2015-11-29T20:26:00Z"/>
        </w:rPr>
      </w:pPr>
      <w:ins w:id="238" w:author="Ruby Hu" w:date="2015-11-29T20:29:00Z">
        <w:r>
          <w:rPr>
            <w:rFonts w:hint="eastAsia"/>
          </w:rPr>
          <w:t>答：</w:t>
        </w:r>
      </w:ins>
      <w:ins w:id="239" w:author="Ruby Hu" w:date="2015-11-29T20:28:00Z">
        <w:r>
          <w:rPr>
            <w:rFonts w:hint="eastAsia"/>
          </w:rPr>
          <w:t>我们不是一个大众化的产品和服务，我们是一对一的、贴近当地人生活的、能给当地人和当地政府带来改变的一个平台！！</w:t>
        </w:r>
      </w:ins>
    </w:p>
    <w:p w14:paraId="3646A126" w14:textId="77777777" w:rsidR="00576C8E" w:rsidRDefault="00576C8E" w:rsidP="00982D42">
      <w:pPr>
        <w:rPr>
          <w:ins w:id="240" w:author="Ruby Hu" w:date="2015-11-29T20:27:00Z"/>
        </w:rPr>
      </w:pPr>
      <w:ins w:id="241" w:author="Ruby Hu" w:date="2015-11-29T20:27:00Z">
        <w:r>
          <w:rPr>
            <w:rFonts w:hint="eastAsia"/>
          </w:rPr>
          <w:t>问题：</w:t>
        </w:r>
      </w:ins>
    </w:p>
    <w:p w14:paraId="4EA105DF" w14:textId="77777777" w:rsidR="00576C8E" w:rsidRDefault="00576C8E" w:rsidP="00982D42">
      <w:pPr>
        <w:rPr>
          <w:ins w:id="242" w:author="Ruby Hu" w:date="2015-11-29T20:29:00Z"/>
        </w:rPr>
      </w:pPr>
      <w:ins w:id="243" w:author="Ruby Hu" w:date="2015-11-29T20:27:00Z">
        <w:r>
          <w:rPr>
            <w:rFonts w:hint="eastAsia"/>
          </w:rPr>
          <w:lastRenderedPageBreak/>
          <w:t>1</w:t>
        </w:r>
        <w:r>
          <w:rPr>
            <w:rFonts w:hint="eastAsia"/>
          </w:rPr>
          <w:t>、</w:t>
        </w:r>
      </w:ins>
      <w:ins w:id="244" w:author="Ruby Hu" w:date="2015-11-29T20:26:00Z">
        <w:r>
          <w:rPr>
            <w:rFonts w:hint="eastAsia"/>
          </w:rPr>
          <w:t>我们提供的一定是一个不一样的东西，不一样在什么地方？</w:t>
        </w:r>
      </w:ins>
    </w:p>
    <w:p w14:paraId="126B1867" w14:textId="77777777" w:rsidR="00576C8E" w:rsidRDefault="00576C8E" w:rsidP="00982D42">
      <w:pPr>
        <w:rPr>
          <w:ins w:id="245" w:author="Ruby Hu" w:date="2015-11-29T20:43:00Z"/>
        </w:rPr>
      </w:pPr>
      <w:ins w:id="246" w:author="Ruby Hu" w:date="2015-11-29T20:29:00Z">
        <w:r>
          <w:rPr>
            <w:rFonts w:hint="eastAsia"/>
          </w:rPr>
          <w:t>答：</w:t>
        </w:r>
      </w:ins>
      <w:ins w:id="247" w:author="Ruby Hu" w:date="2015-11-29T20:26:00Z">
        <w:r>
          <w:rPr>
            <w:rFonts w:hint="eastAsia"/>
          </w:rPr>
          <w:t>越不一样</w:t>
        </w:r>
      </w:ins>
      <w:ins w:id="248" w:author="Ruby Hu" w:date="2015-11-29T20:27:00Z">
        <w:r>
          <w:rPr>
            <w:rFonts w:hint="eastAsia"/>
          </w:rPr>
          <w:t>可能细分的市场越低频，越大众可能越高频，和当地人一起生活，</w:t>
        </w:r>
      </w:ins>
      <w:ins w:id="249" w:author="Ruby Hu" w:date="2015-11-29T20:28:00Z">
        <w:r>
          <w:rPr>
            <w:rFonts w:hint="eastAsia"/>
          </w:rPr>
          <w:t>或许就是我们的一个切入点</w:t>
        </w:r>
      </w:ins>
      <w:ins w:id="250" w:author="Ruby Hu" w:date="2015-11-29T20:29:00Z">
        <w:r>
          <w:rPr>
            <w:rFonts w:hint="eastAsia"/>
          </w:rPr>
          <w:t>！！</w:t>
        </w:r>
      </w:ins>
    </w:p>
    <w:p w14:paraId="4AD80E9B" w14:textId="4D36C108" w:rsidR="00422606" w:rsidRDefault="00422606" w:rsidP="00982D42">
      <w:pPr>
        <w:rPr>
          <w:ins w:id="251" w:author="Ruby Hu" w:date="2015-11-29T20:46:00Z"/>
        </w:rPr>
      </w:pPr>
      <w:ins w:id="252" w:author="Ruby Hu" w:date="2015-11-29T20:43:00Z">
        <w:r>
          <w:rPr>
            <w:rFonts w:hint="eastAsia"/>
          </w:rPr>
          <w:t>2</w:t>
        </w:r>
        <w:r>
          <w:rPr>
            <w:rFonts w:hint="eastAsia"/>
          </w:rPr>
          <w:t>、我们可以提供一个旅游业的</w:t>
        </w:r>
        <w:proofErr w:type="spellStart"/>
        <w:r>
          <w:rPr>
            <w:rFonts w:hint="eastAsia"/>
          </w:rPr>
          <w:t>AirBNB</w:t>
        </w:r>
        <w:proofErr w:type="spellEnd"/>
        <w:r>
          <w:rPr>
            <w:rFonts w:hint="eastAsia"/>
          </w:rPr>
          <w:t>，</w:t>
        </w:r>
      </w:ins>
      <w:ins w:id="253" w:author="Ruby Hu" w:date="2015-11-29T20:44:00Z">
        <w:r>
          <w:rPr>
            <w:rFonts w:hint="eastAsia"/>
          </w:rPr>
          <w:t>但是又不止是租房，而是包含了吃、住、玩、行一体的东西，而且有文化的情怀</w:t>
        </w:r>
      </w:ins>
    </w:p>
    <w:p w14:paraId="1ED1C50B" w14:textId="4BD8580C" w:rsidR="00657AE7" w:rsidRDefault="00657AE7" w:rsidP="00982D42">
      <w:pPr>
        <w:rPr>
          <w:ins w:id="254" w:author="Ruby Hu" w:date="2015-11-29T20:47:00Z"/>
        </w:rPr>
      </w:pPr>
      <w:ins w:id="255" w:author="Ruby Hu" w:date="2015-11-29T20:46:00Z">
        <w:r>
          <w:rPr>
            <w:rFonts w:hint="eastAsia"/>
          </w:rPr>
          <w:t>3</w:t>
        </w:r>
        <w:r>
          <w:rPr>
            <w:rFonts w:hint="eastAsia"/>
          </w:rPr>
          <w:t>、我们先期一定以自己投入为主，那么我们能撑多久</w:t>
        </w:r>
      </w:ins>
    </w:p>
    <w:p w14:paraId="1F7691E1" w14:textId="40596E5A" w:rsidR="00DF6494" w:rsidRDefault="00657AE7" w:rsidP="00982D42">
      <w:pPr>
        <w:rPr>
          <w:ins w:id="256" w:author="John Peng" w:date="2015-11-30T17:15:00Z"/>
        </w:rPr>
      </w:pPr>
      <w:ins w:id="257" w:author="Ruby Hu" w:date="2015-11-29T20:47:00Z">
        <w:r>
          <w:rPr>
            <w:rFonts w:hint="eastAsia"/>
          </w:rPr>
          <w:t>答：</w:t>
        </w:r>
        <w:commentRangeStart w:id="258"/>
        <w:r>
          <w:rPr>
            <w:rFonts w:hint="eastAsia"/>
          </w:rPr>
          <w:t>我们初期不一定要雇人，可以请一些达人作为我们初期的内容提供者，我们做简单的编辑即可；</w:t>
        </w:r>
      </w:ins>
      <w:commentRangeEnd w:id="258"/>
      <w:r w:rsidR="00C47DB8">
        <w:rPr>
          <w:rStyle w:val="a6"/>
        </w:rPr>
        <w:commentReference w:id="258"/>
      </w:r>
      <w:ins w:id="259" w:author="Ruby Hu" w:date="2015-11-29T20:47:00Z">
        <w:r>
          <w:rPr>
            <w:rFonts w:hint="eastAsia"/>
          </w:rPr>
          <w:t>开发方面可以和我朋友的公司合作，我们给他们提供部分的技术支撑，</w:t>
        </w:r>
      </w:ins>
      <w:ins w:id="260" w:author="Ruby Hu" w:date="2015-11-29T20:48:00Z">
        <w:r>
          <w:rPr>
            <w:rFonts w:hint="eastAsia"/>
          </w:rPr>
          <w:t>他给我们提供部分基础的程序员；而且现在许多朋友都在想创业，我们也可以接这样的项目，给他们搭架构，提供基础能力和解决方案</w:t>
        </w:r>
      </w:ins>
      <w:ins w:id="261" w:author="Ruby Hu" w:date="2015-11-29T20:49:00Z">
        <w:r>
          <w:rPr>
            <w:rFonts w:hint="eastAsia"/>
          </w:rPr>
          <w:t>；人员招聘初期可以以网页设计人员／美工／线上推广为主，</w:t>
        </w:r>
        <w:r>
          <w:rPr>
            <w:rFonts w:hint="eastAsia"/>
          </w:rPr>
          <w:t>2-3</w:t>
        </w:r>
        <w:r>
          <w:rPr>
            <w:rFonts w:hint="eastAsia"/>
          </w:rPr>
          <w:t>人即可</w:t>
        </w:r>
      </w:ins>
    </w:p>
    <w:p w14:paraId="47D5DE74" w14:textId="68169365" w:rsidR="000A152E" w:rsidRDefault="000A152E" w:rsidP="00982D42">
      <w:pPr>
        <w:rPr>
          <w:ins w:id="262" w:author="Ruby Hu" w:date="2015-11-29T20:49:00Z"/>
        </w:rPr>
      </w:pPr>
      <w:ins w:id="263" w:author="John Peng" w:date="2015-11-30T17:15:00Z">
        <w:r>
          <w:rPr>
            <w:rFonts w:hint="eastAsia"/>
          </w:rPr>
          <w:t>这点我同意</w:t>
        </w:r>
      </w:ins>
    </w:p>
    <w:p w14:paraId="4D529935" w14:textId="18D3DC69" w:rsidR="00657AE7" w:rsidRDefault="00657AE7" w:rsidP="00982D42">
      <w:pPr>
        <w:rPr>
          <w:ins w:id="264" w:author="Ruby Hu" w:date="2015-11-29T20:50:00Z"/>
        </w:rPr>
      </w:pPr>
      <w:ins w:id="265" w:author="Ruby Hu" w:date="2015-11-29T20:50:00Z">
        <w:r>
          <w:rPr>
            <w:rFonts w:hint="eastAsia"/>
          </w:rPr>
          <w:t>4</w:t>
        </w:r>
        <w:r>
          <w:rPr>
            <w:rFonts w:hint="eastAsia"/>
          </w:rPr>
          <w:t>、政府的外联</w:t>
        </w:r>
      </w:ins>
    </w:p>
    <w:p w14:paraId="12BB642A" w14:textId="2F5AD3AE" w:rsidR="00657AE7" w:rsidRDefault="00657AE7" w:rsidP="00982D42">
      <w:pPr>
        <w:rPr>
          <w:ins w:id="266" w:author="John Peng" w:date="2015-11-30T17:15:00Z"/>
        </w:rPr>
      </w:pPr>
      <w:ins w:id="267" w:author="Ruby Hu" w:date="2015-11-29T20:50:00Z">
        <w:r>
          <w:rPr>
            <w:rFonts w:hint="eastAsia"/>
          </w:rPr>
          <w:t>答：先找一些有潜力的，有历史文化背景的小城，小村，但是不建议找一点基础都没有的，初期还是先以</w:t>
        </w:r>
      </w:ins>
      <w:ins w:id="268" w:author="Ruby Hu" w:date="2015-11-29T20:51:00Z">
        <w:r>
          <w:rPr>
            <w:rFonts w:hint="eastAsia"/>
          </w:rPr>
          <w:t>上海周边为主，否则精力达不够</w:t>
        </w:r>
      </w:ins>
    </w:p>
    <w:p w14:paraId="3F02049B" w14:textId="21B19B21" w:rsidR="000A152E" w:rsidRDefault="000A152E" w:rsidP="00982D42">
      <w:pPr>
        <w:rPr>
          <w:ins w:id="269" w:author="Frank Fang" w:date="2015-11-30T20:31:00Z"/>
          <w:rFonts w:hint="eastAsia"/>
        </w:rPr>
      </w:pPr>
      <w:ins w:id="270" w:author="John Peng" w:date="2015-11-30T17:15:00Z">
        <w:r>
          <w:rPr>
            <w:rFonts w:hint="eastAsia"/>
          </w:rPr>
          <w:t>关于目的地，我的建议如果没有特别的情况，我们就以歙县、</w:t>
        </w:r>
      </w:ins>
      <w:ins w:id="271" w:author="John Peng" w:date="2015-11-30T17:16:00Z">
        <w:r>
          <w:rPr>
            <w:rFonts w:hint="eastAsia"/>
          </w:rPr>
          <w:t>遂昌两地再深度考察后进行挖掘推广，开始</w:t>
        </w:r>
        <w:r w:rsidR="0081267E">
          <w:rPr>
            <w:rFonts w:hint="eastAsia"/>
          </w:rPr>
          <w:t>不宜在国内到处考察，因为考察也是需要花钱花时间的！</w:t>
        </w:r>
      </w:ins>
    </w:p>
    <w:p w14:paraId="12F7709F" w14:textId="18852910" w:rsidR="00692A9E" w:rsidRPr="000A152E" w:rsidRDefault="00692A9E" w:rsidP="00982D42">
      <w:ins w:id="272" w:author="Frank Fang" w:date="2015-11-30T20:31:00Z">
        <w:r>
          <w:rPr>
            <w:rFonts w:hint="eastAsia"/>
          </w:rPr>
          <w:t>先从近的地方，我们能掌控</w:t>
        </w:r>
      </w:ins>
      <w:ins w:id="273" w:author="Frank Fang" w:date="2015-11-30T20:32:00Z">
        <w:r>
          <w:rPr>
            <w:rFonts w:hint="eastAsia"/>
          </w:rPr>
          <w:t>的地方着手，</w:t>
        </w:r>
        <w:r w:rsidR="0006604A">
          <w:rPr>
            <w:rFonts w:hint="eastAsia"/>
          </w:rPr>
          <w:t>远的地方先做筹备，这样我们既有可实施的，也有储备的，到时候和周子群再聊聊，他手上</w:t>
        </w:r>
      </w:ins>
      <w:ins w:id="274" w:author="Frank Fang" w:date="2015-11-30T20:33:00Z">
        <w:r w:rsidR="0006604A">
          <w:rPr>
            <w:rFonts w:hint="eastAsia"/>
          </w:rPr>
          <w:t>的资源不少</w:t>
        </w:r>
      </w:ins>
      <w:bookmarkStart w:id="275" w:name="_GoBack"/>
      <w:bookmarkEnd w:id="275"/>
    </w:p>
    <w:sectPr w:rsidR="00692A9E" w:rsidRPr="000A152E" w:rsidSect="006A2E74">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张林平" w:date="2015-11-30T20:27:00Z" w:initials="张林平">
    <w:p w14:paraId="52128F1C" w14:textId="77777777" w:rsidR="00692A9E" w:rsidRDefault="00692A9E">
      <w:pPr>
        <w:pStyle w:val="a7"/>
      </w:pPr>
      <w:r>
        <w:rPr>
          <w:rStyle w:val="a6"/>
        </w:rPr>
        <w:annotationRef/>
      </w:r>
      <w:r>
        <w:t>这块应该不是我们作为旅游推广平台的核心</w:t>
      </w:r>
      <w:r>
        <w:rPr>
          <w:rFonts w:hint="eastAsia"/>
        </w:rPr>
        <w:t>。</w:t>
      </w:r>
    </w:p>
    <w:p w14:paraId="015EF0C3" w14:textId="2D09199D" w:rsidR="00692A9E" w:rsidRDefault="00692A9E">
      <w:pPr>
        <w:pStyle w:val="a7"/>
      </w:pPr>
      <w:r>
        <w:t>旅游推广主要的目的是让用户进入我们</w:t>
      </w:r>
      <w:r>
        <w:rPr>
          <w:rFonts w:hint="eastAsia"/>
        </w:rPr>
        <w:t>APP</w:t>
      </w:r>
      <w:r>
        <w:rPr>
          <w:rFonts w:hint="eastAsia"/>
        </w:rPr>
        <w:t>后能够快速确定哪儿有好吃、好玩的。这个是旅游推广这个目标的最终用途。</w:t>
      </w:r>
      <w:r w:rsidRPr="00C55479">
        <w:rPr>
          <w:rFonts w:hint="eastAsia"/>
          <w:color w:val="FF0000"/>
        </w:rPr>
        <w:t>当然，要推广，必须要解决推广什么，</w:t>
      </w:r>
      <w:r>
        <w:rPr>
          <w:rFonts w:hint="eastAsia"/>
          <w:color w:val="FF0000"/>
        </w:rPr>
        <w:t>怎么推广、</w:t>
      </w:r>
      <w:r w:rsidRPr="00C55479">
        <w:rPr>
          <w:rFonts w:hint="eastAsia"/>
          <w:color w:val="FF0000"/>
        </w:rPr>
        <w:t>推广的这些东西哪儿来</w:t>
      </w:r>
      <w:r>
        <w:rPr>
          <w:rFonts w:hint="eastAsia"/>
        </w:rPr>
        <w:t>，这块上我觉得可以和政府某些机构有合作机会的，当然我们也可以找些当地人提供，因为个人觉得国内人由于不知道哪儿好玩，所以存在跟风，最终导致人山人海，而我们的这个目标可以解决这个问题。</w:t>
      </w:r>
    </w:p>
    <w:p w14:paraId="324712BA" w14:textId="333930ED" w:rsidR="00692A9E" w:rsidRDefault="00692A9E">
      <w:pPr>
        <w:pStyle w:val="a7"/>
        <w:rPr>
          <w:rFonts w:hint="eastAsia"/>
        </w:rPr>
      </w:pPr>
      <w:r w:rsidRPr="00692A9E">
        <w:rPr>
          <w:rFonts w:hint="eastAsia"/>
          <w:highlight w:val="magenta"/>
        </w:rPr>
        <w:t>这个要去摸清楚，政府到底那些机构和我们有关系，那些机构真正能起到作用</w:t>
      </w:r>
    </w:p>
    <w:p w14:paraId="358DF500" w14:textId="11EFB5B2" w:rsidR="00692A9E" w:rsidRPr="00C55479" w:rsidRDefault="00692A9E">
      <w:pPr>
        <w:pStyle w:val="a7"/>
      </w:pPr>
      <w:r>
        <w:rPr>
          <w:rFonts w:hint="eastAsia"/>
        </w:rPr>
        <w:t>当然在这个点上能通过和政府的合作而产生利益是最好不过了，但不是主要关注点。</w:t>
      </w:r>
    </w:p>
  </w:comment>
  <w:comment w:id="84" w:author="张林平" w:date="2015-11-29T22:40:00Z" w:initials="张林平">
    <w:p w14:paraId="7E96BC54" w14:textId="77777777" w:rsidR="00692A9E" w:rsidRDefault="00692A9E">
      <w:pPr>
        <w:pStyle w:val="a7"/>
      </w:pPr>
      <w:r>
        <w:rPr>
          <w:rStyle w:val="a6"/>
        </w:rPr>
        <w:annotationRef/>
      </w:r>
      <w:r>
        <w:t>同意</w:t>
      </w:r>
      <w:r>
        <w:rPr>
          <w:rFonts w:hint="eastAsia"/>
        </w:rPr>
        <w:t>，</w:t>
      </w:r>
    </w:p>
    <w:p w14:paraId="79FC8384" w14:textId="77C3E171" w:rsidR="00692A9E" w:rsidRDefault="00692A9E">
      <w:pPr>
        <w:pStyle w:val="a7"/>
      </w:pPr>
      <w:r>
        <w:t>我们做特色游</w:t>
      </w:r>
      <w:r>
        <w:rPr>
          <w:rFonts w:hint="eastAsia"/>
        </w:rPr>
        <w:t>，</w:t>
      </w:r>
      <w:r>
        <w:t>不做大众游</w:t>
      </w:r>
      <w:r>
        <w:rPr>
          <w:rFonts w:hint="eastAsia"/>
        </w:rPr>
        <w:t>。</w:t>
      </w:r>
    </w:p>
    <w:p w14:paraId="30ACA0B7" w14:textId="77777777" w:rsidR="00692A9E" w:rsidRDefault="00692A9E">
      <w:pPr>
        <w:pStyle w:val="a7"/>
      </w:pPr>
    </w:p>
  </w:comment>
  <w:comment w:id="125" w:author="张林平" w:date="2015-11-29T22:34:00Z" w:initials="张林平">
    <w:p w14:paraId="0E2A5E55" w14:textId="2BB9536A" w:rsidR="00692A9E" w:rsidRDefault="00692A9E">
      <w:pPr>
        <w:pStyle w:val="a7"/>
      </w:pPr>
      <w:r>
        <w:rPr>
          <w:rStyle w:val="a6"/>
        </w:rPr>
        <w:annotationRef/>
      </w:r>
      <w:r>
        <w:t>这个问题有游客自己决定吧</w:t>
      </w:r>
      <w:r>
        <w:rPr>
          <w:rFonts w:hint="eastAsia"/>
        </w:rPr>
        <w:t>，因为现在交通方式很多。</w:t>
      </w:r>
    </w:p>
    <w:p w14:paraId="7FC1E12C" w14:textId="4FB02CD7" w:rsidR="00692A9E" w:rsidRPr="00E31DDE" w:rsidRDefault="00692A9E">
      <w:pPr>
        <w:pStyle w:val="a7"/>
      </w:pPr>
      <w:r>
        <w:rPr>
          <w:rFonts w:hint="eastAsia"/>
        </w:rPr>
        <w:t>我们关注的是给用户一个平台让</w:t>
      </w:r>
      <w:r>
        <w:rPr>
          <w:rFonts w:hint="eastAsia"/>
        </w:rPr>
        <w:t>TA</w:t>
      </w:r>
      <w:r>
        <w:rPr>
          <w:rFonts w:hint="eastAsia"/>
        </w:rPr>
        <w:t>能够在第一时间确定去哪儿。</w:t>
      </w:r>
    </w:p>
  </w:comment>
  <w:comment w:id="138" w:author="张林平" w:date="2015-11-29T22:43:00Z" w:initials="张林平">
    <w:p w14:paraId="4FE6CA0A" w14:textId="41DE12A6" w:rsidR="00692A9E" w:rsidRDefault="00692A9E" w:rsidP="00E31DDE">
      <w:pPr>
        <w:pStyle w:val="a7"/>
      </w:pPr>
      <w:r>
        <w:rPr>
          <w:rStyle w:val="a6"/>
        </w:rPr>
        <w:annotationRef/>
      </w:r>
      <w:r>
        <w:t>这个东西是一定要做的</w:t>
      </w:r>
      <w:r>
        <w:rPr>
          <w:rFonts w:hint="eastAsia"/>
        </w:rPr>
        <w:t>，没有这个体系用户就不知道哪个好，哪个不好，同时对达人、游客来说也缺少约束力。我们要考虑的是怎么去建立这个体系。</w:t>
      </w:r>
    </w:p>
  </w:comment>
  <w:comment w:id="165" w:author="张林平" w:date="2015-11-29T22:17:00Z" w:initials="张林平">
    <w:p w14:paraId="6A988077" w14:textId="623E6A3F" w:rsidR="00692A9E" w:rsidRDefault="00692A9E">
      <w:pPr>
        <w:pStyle w:val="a7"/>
      </w:pPr>
      <w:r>
        <w:rPr>
          <w:rStyle w:val="a6"/>
        </w:rPr>
        <w:annotationRef/>
      </w:r>
      <w:r>
        <w:t>同意</w:t>
      </w:r>
      <w:r>
        <w:rPr>
          <w:rFonts w:hint="eastAsia"/>
        </w:rPr>
        <w:t>。</w:t>
      </w:r>
    </w:p>
  </w:comment>
  <w:comment w:id="211" w:author="张林平" w:date="2015-11-29T22:40:00Z" w:initials="张林平">
    <w:p w14:paraId="74764AA4" w14:textId="2E9ABF9B" w:rsidR="00692A9E" w:rsidRDefault="00692A9E">
      <w:pPr>
        <w:pStyle w:val="a7"/>
      </w:pPr>
      <w:r>
        <w:rPr>
          <w:rStyle w:val="a6"/>
        </w:rPr>
        <w:annotationRef/>
      </w:r>
      <w:r>
        <w:t>机会是有的</w:t>
      </w:r>
      <w:r>
        <w:rPr>
          <w:rFonts w:hint="eastAsia"/>
        </w:rPr>
        <w:t>，</w:t>
      </w:r>
      <w:r>
        <w:t>而且比较大</w:t>
      </w:r>
      <w:r>
        <w:rPr>
          <w:rFonts w:hint="eastAsia"/>
        </w:rPr>
        <w:t>，但是做好持久战的准备，不要指望在一、二年能能挣多少钱。所以</w:t>
      </w:r>
      <w:r>
        <w:t>前期不建议做些对资金要求比较高的事情</w:t>
      </w:r>
      <w:r>
        <w:rPr>
          <w:rFonts w:hint="eastAsia"/>
        </w:rPr>
        <w:t>（比如广告），降低风险。除非能很快融到资本。所以很多情况下需要更多借助自己的人脉关系去经营这个公司或者借助互联网特点去做推广之类的事，</w:t>
      </w:r>
    </w:p>
  </w:comment>
  <w:comment w:id="258" w:author="张林平" w:date="2015-11-29T22:45:00Z" w:initials="张林平">
    <w:p w14:paraId="5C780CCE" w14:textId="2C07E28A" w:rsidR="00692A9E" w:rsidRDefault="00692A9E">
      <w:pPr>
        <w:pStyle w:val="a7"/>
      </w:pPr>
      <w:r>
        <w:rPr>
          <w:rStyle w:val="a6"/>
        </w:rPr>
        <w:annotationRef/>
      </w:r>
      <w:r>
        <w:t>从现在开始就可以通过微信公众号</w:t>
      </w:r>
      <w:r>
        <w:rPr>
          <w:rFonts w:hint="eastAsia"/>
        </w:rPr>
        <w:t>、</w:t>
      </w:r>
      <w:r>
        <w:t>微博等互联网途径开展一些市场和运营的工作</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DF500" w15:done="0"/>
  <w15:commentEx w15:paraId="30ACA0B7" w15:done="0"/>
  <w15:commentEx w15:paraId="7FC1E12C" w15:done="0"/>
  <w15:commentEx w15:paraId="4FE6CA0A" w15:done="0"/>
  <w15:commentEx w15:paraId="6A988077" w15:done="0"/>
  <w15:commentEx w15:paraId="74764AA4" w15:done="0"/>
  <w15:commentEx w15:paraId="5C780C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3045E" w14:textId="77777777" w:rsidR="00692A9E" w:rsidRDefault="00692A9E" w:rsidP="006C177B">
      <w:r>
        <w:separator/>
      </w:r>
    </w:p>
  </w:endnote>
  <w:endnote w:type="continuationSeparator" w:id="0">
    <w:p w14:paraId="324F62F9" w14:textId="77777777" w:rsidR="00692A9E" w:rsidRDefault="00692A9E" w:rsidP="006C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B1B98" w14:textId="77777777" w:rsidR="00692A9E" w:rsidRDefault="00692A9E" w:rsidP="006C177B">
      <w:r>
        <w:separator/>
      </w:r>
    </w:p>
  </w:footnote>
  <w:footnote w:type="continuationSeparator" w:id="0">
    <w:p w14:paraId="62A67AE6" w14:textId="77777777" w:rsidR="00692A9E" w:rsidRDefault="00692A9E" w:rsidP="006C177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Peng">
    <w15:presenceInfo w15:providerId="None" w15:userId="John 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D42"/>
    <w:rsid w:val="0006604A"/>
    <w:rsid w:val="000A152E"/>
    <w:rsid w:val="0014594C"/>
    <w:rsid w:val="001D1D83"/>
    <w:rsid w:val="00255863"/>
    <w:rsid w:val="003A5D6A"/>
    <w:rsid w:val="00422606"/>
    <w:rsid w:val="00454F6B"/>
    <w:rsid w:val="004A75C7"/>
    <w:rsid w:val="00576C8E"/>
    <w:rsid w:val="00657AE7"/>
    <w:rsid w:val="00692A9E"/>
    <w:rsid w:val="006A2E74"/>
    <w:rsid w:val="006C177B"/>
    <w:rsid w:val="00765A85"/>
    <w:rsid w:val="00773517"/>
    <w:rsid w:val="007D0520"/>
    <w:rsid w:val="0081267E"/>
    <w:rsid w:val="00982D42"/>
    <w:rsid w:val="009B5C17"/>
    <w:rsid w:val="00A34114"/>
    <w:rsid w:val="00A94758"/>
    <w:rsid w:val="00C01821"/>
    <w:rsid w:val="00C47DB8"/>
    <w:rsid w:val="00C55479"/>
    <w:rsid w:val="00C67F5E"/>
    <w:rsid w:val="00CA1BEA"/>
    <w:rsid w:val="00DF2235"/>
    <w:rsid w:val="00DF6494"/>
    <w:rsid w:val="00E31DDE"/>
    <w:rsid w:val="00E73324"/>
    <w:rsid w:val="00F103C6"/>
    <w:rsid w:val="00F3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0A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821"/>
    <w:pPr>
      <w:ind w:firstLineChars="200" w:firstLine="420"/>
    </w:pPr>
  </w:style>
  <w:style w:type="paragraph" w:styleId="a4">
    <w:name w:val="Balloon Text"/>
    <w:basedOn w:val="a"/>
    <w:link w:val="a5"/>
    <w:uiPriority w:val="99"/>
    <w:semiHidden/>
    <w:unhideWhenUsed/>
    <w:rsid w:val="00C01821"/>
    <w:rPr>
      <w:rFonts w:ascii="Heiti SC Light" w:eastAsia="Heiti SC Light"/>
      <w:sz w:val="18"/>
      <w:szCs w:val="18"/>
    </w:rPr>
  </w:style>
  <w:style w:type="character" w:customStyle="1" w:styleId="a5">
    <w:name w:val="批注框文本字符"/>
    <w:basedOn w:val="a0"/>
    <w:link w:val="a4"/>
    <w:uiPriority w:val="99"/>
    <w:semiHidden/>
    <w:rsid w:val="00C01821"/>
    <w:rPr>
      <w:rFonts w:ascii="Heiti SC Light" w:eastAsia="Heiti SC Light"/>
      <w:sz w:val="18"/>
      <w:szCs w:val="18"/>
    </w:rPr>
  </w:style>
  <w:style w:type="character" w:styleId="a6">
    <w:name w:val="annotation reference"/>
    <w:basedOn w:val="a0"/>
    <w:uiPriority w:val="99"/>
    <w:semiHidden/>
    <w:unhideWhenUsed/>
    <w:rsid w:val="00C55479"/>
    <w:rPr>
      <w:sz w:val="21"/>
      <w:szCs w:val="21"/>
    </w:rPr>
  </w:style>
  <w:style w:type="paragraph" w:styleId="a7">
    <w:name w:val="annotation text"/>
    <w:basedOn w:val="a"/>
    <w:link w:val="a8"/>
    <w:uiPriority w:val="99"/>
    <w:unhideWhenUsed/>
    <w:rsid w:val="00C55479"/>
    <w:pPr>
      <w:jc w:val="left"/>
    </w:pPr>
  </w:style>
  <w:style w:type="character" w:customStyle="1" w:styleId="a8">
    <w:name w:val="注释文本字符"/>
    <w:basedOn w:val="a0"/>
    <w:link w:val="a7"/>
    <w:uiPriority w:val="99"/>
    <w:rsid w:val="00C55479"/>
  </w:style>
  <w:style w:type="paragraph" w:styleId="a9">
    <w:name w:val="annotation subject"/>
    <w:basedOn w:val="a7"/>
    <w:next w:val="a7"/>
    <w:link w:val="aa"/>
    <w:uiPriority w:val="99"/>
    <w:semiHidden/>
    <w:unhideWhenUsed/>
    <w:rsid w:val="00C55479"/>
    <w:rPr>
      <w:b/>
      <w:bCs/>
    </w:rPr>
  </w:style>
  <w:style w:type="character" w:customStyle="1" w:styleId="aa">
    <w:name w:val="批注主题字符"/>
    <w:basedOn w:val="a8"/>
    <w:link w:val="a9"/>
    <w:uiPriority w:val="99"/>
    <w:semiHidden/>
    <w:rsid w:val="00C55479"/>
    <w:rPr>
      <w:b/>
      <w:bCs/>
    </w:rPr>
  </w:style>
  <w:style w:type="paragraph" w:styleId="ab">
    <w:name w:val="header"/>
    <w:basedOn w:val="a"/>
    <w:link w:val="ac"/>
    <w:uiPriority w:val="99"/>
    <w:unhideWhenUsed/>
    <w:rsid w:val="006C177B"/>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C177B"/>
    <w:rPr>
      <w:sz w:val="18"/>
      <w:szCs w:val="18"/>
    </w:rPr>
  </w:style>
  <w:style w:type="paragraph" w:styleId="ad">
    <w:name w:val="footer"/>
    <w:basedOn w:val="a"/>
    <w:link w:val="ae"/>
    <w:uiPriority w:val="99"/>
    <w:unhideWhenUsed/>
    <w:rsid w:val="006C177B"/>
    <w:pPr>
      <w:tabs>
        <w:tab w:val="center" w:pos="4153"/>
        <w:tab w:val="right" w:pos="8306"/>
      </w:tabs>
      <w:snapToGrid w:val="0"/>
      <w:jc w:val="left"/>
    </w:pPr>
    <w:rPr>
      <w:sz w:val="18"/>
      <w:szCs w:val="18"/>
    </w:rPr>
  </w:style>
  <w:style w:type="character" w:customStyle="1" w:styleId="ae">
    <w:name w:val="页脚字符"/>
    <w:basedOn w:val="a0"/>
    <w:link w:val="ad"/>
    <w:uiPriority w:val="99"/>
    <w:rsid w:val="006C177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821"/>
    <w:pPr>
      <w:ind w:firstLineChars="200" w:firstLine="420"/>
    </w:pPr>
  </w:style>
  <w:style w:type="paragraph" w:styleId="a4">
    <w:name w:val="Balloon Text"/>
    <w:basedOn w:val="a"/>
    <w:link w:val="a5"/>
    <w:uiPriority w:val="99"/>
    <w:semiHidden/>
    <w:unhideWhenUsed/>
    <w:rsid w:val="00C01821"/>
    <w:rPr>
      <w:rFonts w:ascii="Heiti SC Light" w:eastAsia="Heiti SC Light"/>
      <w:sz w:val="18"/>
      <w:szCs w:val="18"/>
    </w:rPr>
  </w:style>
  <w:style w:type="character" w:customStyle="1" w:styleId="a5">
    <w:name w:val="批注框文本字符"/>
    <w:basedOn w:val="a0"/>
    <w:link w:val="a4"/>
    <w:uiPriority w:val="99"/>
    <w:semiHidden/>
    <w:rsid w:val="00C01821"/>
    <w:rPr>
      <w:rFonts w:ascii="Heiti SC Light" w:eastAsia="Heiti SC Light"/>
      <w:sz w:val="18"/>
      <w:szCs w:val="18"/>
    </w:rPr>
  </w:style>
  <w:style w:type="character" w:styleId="a6">
    <w:name w:val="annotation reference"/>
    <w:basedOn w:val="a0"/>
    <w:uiPriority w:val="99"/>
    <w:semiHidden/>
    <w:unhideWhenUsed/>
    <w:rsid w:val="00C55479"/>
    <w:rPr>
      <w:sz w:val="21"/>
      <w:szCs w:val="21"/>
    </w:rPr>
  </w:style>
  <w:style w:type="paragraph" w:styleId="a7">
    <w:name w:val="annotation text"/>
    <w:basedOn w:val="a"/>
    <w:link w:val="a8"/>
    <w:uiPriority w:val="99"/>
    <w:unhideWhenUsed/>
    <w:rsid w:val="00C55479"/>
    <w:pPr>
      <w:jc w:val="left"/>
    </w:pPr>
  </w:style>
  <w:style w:type="character" w:customStyle="1" w:styleId="a8">
    <w:name w:val="注释文本字符"/>
    <w:basedOn w:val="a0"/>
    <w:link w:val="a7"/>
    <w:uiPriority w:val="99"/>
    <w:rsid w:val="00C55479"/>
  </w:style>
  <w:style w:type="paragraph" w:styleId="a9">
    <w:name w:val="annotation subject"/>
    <w:basedOn w:val="a7"/>
    <w:next w:val="a7"/>
    <w:link w:val="aa"/>
    <w:uiPriority w:val="99"/>
    <w:semiHidden/>
    <w:unhideWhenUsed/>
    <w:rsid w:val="00C55479"/>
    <w:rPr>
      <w:b/>
      <w:bCs/>
    </w:rPr>
  </w:style>
  <w:style w:type="character" w:customStyle="1" w:styleId="aa">
    <w:name w:val="批注主题字符"/>
    <w:basedOn w:val="a8"/>
    <w:link w:val="a9"/>
    <w:uiPriority w:val="99"/>
    <w:semiHidden/>
    <w:rsid w:val="00C55479"/>
    <w:rPr>
      <w:b/>
      <w:bCs/>
    </w:rPr>
  </w:style>
  <w:style w:type="paragraph" w:styleId="ab">
    <w:name w:val="header"/>
    <w:basedOn w:val="a"/>
    <w:link w:val="ac"/>
    <w:uiPriority w:val="99"/>
    <w:unhideWhenUsed/>
    <w:rsid w:val="006C177B"/>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C177B"/>
    <w:rPr>
      <w:sz w:val="18"/>
      <w:szCs w:val="18"/>
    </w:rPr>
  </w:style>
  <w:style w:type="paragraph" w:styleId="ad">
    <w:name w:val="footer"/>
    <w:basedOn w:val="a"/>
    <w:link w:val="ae"/>
    <w:uiPriority w:val="99"/>
    <w:unhideWhenUsed/>
    <w:rsid w:val="006C177B"/>
    <w:pPr>
      <w:tabs>
        <w:tab w:val="center" w:pos="4153"/>
        <w:tab w:val="right" w:pos="8306"/>
      </w:tabs>
      <w:snapToGrid w:val="0"/>
      <w:jc w:val="left"/>
    </w:pPr>
    <w:rPr>
      <w:sz w:val="18"/>
      <w:szCs w:val="18"/>
    </w:rPr>
  </w:style>
  <w:style w:type="character" w:customStyle="1" w:styleId="ae">
    <w:name w:val="页脚字符"/>
    <w:basedOn w:val="a0"/>
    <w:link w:val="ad"/>
    <w:uiPriority w:val="99"/>
    <w:rsid w:val="006C1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3429</Characters>
  <Application>Microsoft Macintosh Word</Application>
  <DocSecurity>0</DocSecurity>
  <Lines>28</Lines>
  <Paragraphs>8</Paragraphs>
  <ScaleCrop>false</ScaleCrop>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Hu</dc:creator>
  <cp:keywords/>
  <dc:description/>
  <cp:lastModifiedBy>Frank Fang</cp:lastModifiedBy>
  <cp:revision>2</cp:revision>
  <dcterms:created xsi:type="dcterms:W3CDTF">2015-11-30T12:33:00Z</dcterms:created>
  <dcterms:modified xsi:type="dcterms:W3CDTF">2015-11-30T12:33:00Z</dcterms:modified>
</cp:coreProperties>
</file>